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CA02" w14:textId="59544B12" w:rsidR="000664A2" w:rsidRPr="00ED74B1" w:rsidRDefault="00DD235E" w:rsidP="00ED74B1">
      <w:pPr>
        <w:spacing w:line="480" w:lineRule="auto"/>
        <w:rPr>
          <w:rFonts w:ascii="Times New Roman" w:hAnsi="Times New Roman" w:cs="Times New Roman"/>
          <w:i/>
          <w:sz w:val="24"/>
          <w:szCs w:val="24"/>
        </w:rPr>
      </w:pPr>
      <w:r w:rsidRPr="008F2A14">
        <w:rPr>
          <w:rFonts w:ascii="Times New Roman" w:hAnsi="Times New Roman" w:cs="Times New Roman"/>
          <w:b/>
          <w:sz w:val="24"/>
          <w:szCs w:val="24"/>
        </w:rPr>
        <w:t>Supplementary Information</w:t>
      </w:r>
      <w:ins w:id="0" w:author="Sarah Clements" w:date="2024-05-28T13:56:00Z" w16du:dateUtc="2024-05-28T17:56:00Z">
        <w:r w:rsidR="00ED74B1">
          <w:rPr>
            <w:rFonts w:ascii="Times New Roman" w:hAnsi="Times New Roman" w:cs="Times New Roman"/>
            <w:b/>
            <w:sz w:val="24"/>
            <w:szCs w:val="24"/>
          </w:rPr>
          <w:t>:</w:t>
        </w:r>
        <w:r w:rsidR="00ED74B1" w:rsidRPr="00ED74B1">
          <w:rPr>
            <w:rFonts w:ascii="Times New Roman" w:hAnsi="Times New Roman" w:cs="Times New Roman"/>
            <w:b/>
            <w:bCs/>
            <w:iCs/>
            <w:sz w:val="24"/>
            <w:szCs w:val="24"/>
          </w:rPr>
          <w:t xml:space="preserve"> </w:t>
        </w:r>
        <w:r w:rsidR="00ED74B1" w:rsidRPr="00ED74B1">
          <w:rPr>
            <w:rFonts w:ascii="Times New Roman" w:hAnsi="Times New Roman" w:cs="Times New Roman"/>
            <w:b/>
            <w:bCs/>
            <w:iCs/>
            <w:sz w:val="24"/>
            <w:szCs w:val="24"/>
          </w:rPr>
          <w:t xml:space="preserve">Adapting hidden Markov models for tracking migratory birds using data from small GPS </w:t>
        </w:r>
        <w:proofErr w:type="gramStart"/>
        <w:r w:rsidR="00ED74B1" w:rsidRPr="00ED74B1">
          <w:rPr>
            <w:rFonts w:ascii="Times New Roman" w:hAnsi="Times New Roman" w:cs="Times New Roman"/>
            <w:b/>
            <w:bCs/>
            <w:iCs/>
            <w:sz w:val="24"/>
            <w:szCs w:val="24"/>
          </w:rPr>
          <w:t>transmitters</w:t>
        </w:r>
      </w:ins>
      <w:proofErr w:type="gramEnd"/>
    </w:p>
    <w:p w14:paraId="5C156E3E" w14:textId="37134184" w:rsidR="000664A2" w:rsidRPr="008F2A14" w:rsidRDefault="000664A2" w:rsidP="000664A2">
      <w:pPr>
        <w:spacing w:line="480" w:lineRule="auto"/>
        <w:rPr>
          <w:rFonts w:ascii="Times New Roman" w:hAnsi="Times New Roman" w:cs="Times New Roman"/>
          <w:sz w:val="24"/>
          <w:szCs w:val="24"/>
        </w:rPr>
      </w:pPr>
      <w:proofErr w:type="gramStart"/>
      <w:r w:rsidRPr="008F2A14">
        <w:rPr>
          <w:rFonts w:ascii="Times New Roman" w:hAnsi="Times New Roman" w:cs="Times New Roman"/>
          <w:i/>
          <w:sz w:val="24"/>
          <w:szCs w:val="24"/>
        </w:rPr>
        <w:t>A</w:t>
      </w:r>
      <w:proofErr w:type="gramEnd"/>
      <w:r w:rsidRPr="008F2A14">
        <w:rPr>
          <w:rFonts w:ascii="Times New Roman" w:hAnsi="Times New Roman" w:cs="Times New Roman"/>
          <w:i/>
          <w:sz w:val="24"/>
          <w:szCs w:val="24"/>
        </w:rPr>
        <w:t xml:space="preserve"> Individual exceptions</w:t>
      </w:r>
    </w:p>
    <w:p w14:paraId="3D3329CC" w14:textId="27D9F351"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Throughout the study, we encountered 4</w:t>
      </w:r>
      <w:r w:rsidR="001B2977" w:rsidRPr="008F2A14">
        <w:rPr>
          <w:rFonts w:ascii="Times New Roman" w:hAnsi="Times New Roman" w:cs="Times New Roman"/>
          <w:sz w:val="24"/>
          <w:szCs w:val="24"/>
        </w:rPr>
        <w:t>5</w:t>
      </w:r>
      <w:r w:rsidRPr="008F2A14">
        <w:rPr>
          <w:rFonts w:ascii="Times New Roman" w:hAnsi="Times New Roman" w:cs="Times New Roman"/>
          <w:sz w:val="24"/>
          <w:szCs w:val="24"/>
        </w:rPr>
        <w:t xml:space="preserve"> of </w:t>
      </w:r>
      <w:r w:rsidR="0045010F" w:rsidRPr="008F2A14">
        <w:rPr>
          <w:rFonts w:ascii="Times New Roman" w:hAnsi="Times New Roman" w:cs="Times New Roman"/>
          <w:sz w:val="24"/>
          <w:szCs w:val="24"/>
        </w:rPr>
        <w:t>522</w:t>
      </w:r>
      <w:r w:rsidRPr="008F2A14">
        <w:rPr>
          <w:rFonts w:ascii="Times New Roman" w:hAnsi="Times New Roman" w:cs="Times New Roman"/>
          <w:sz w:val="24"/>
          <w:szCs w:val="24"/>
        </w:rPr>
        <w:t xml:space="preserve"> (</w:t>
      </w:r>
      <w:r w:rsidR="00AB65C5" w:rsidRPr="008F2A14">
        <w:rPr>
          <w:rFonts w:ascii="Times New Roman" w:hAnsi="Times New Roman" w:cs="Times New Roman"/>
          <w:sz w:val="24"/>
          <w:szCs w:val="24"/>
        </w:rPr>
        <w:t>9</w:t>
      </w:r>
      <w:r w:rsidRPr="008F2A14">
        <w:rPr>
          <w:rFonts w:ascii="Times New Roman" w:hAnsi="Times New Roman" w:cs="Times New Roman"/>
          <w:sz w:val="24"/>
          <w:szCs w:val="24"/>
        </w:rPr>
        <w:t xml:space="preserve">%) </w:t>
      </w:r>
      <w:r w:rsidR="001F5613" w:rsidRPr="008F2A14">
        <w:rPr>
          <w:rFonts w:ascii="Times New Roman" w:hAnsi="Times New Roman" w:cs="Times New Roman"/>
          <w:sz w:val="24"/>
          <w:szCs w:val="24"/>
        </w:rPr>
        <w:t>classified migratory tracks</w:t>
      </w:r>
      <w:r w:rsidRPr="008F2A14">
        <w:rPr>
          <w:rFonts w:ascii="Times New Roman" w:hAnsi="Times New Roman" w:cs="Times New Roman"/>
          <w:sz w:val="24"/>
          <w:szCs w:val="24"/>
        </w:rPr>
        <w:t xml:space="preserve"> that failed to fit the parameters of </w:t>
      </w:r>
      <w:r w:rsidR="00F64861" w:rsidRPr="008F2A14">
        <w:rPr>
          <w:rFonts w:ascii="Times New Roman" w:hAnsi="Times New Roman" w:cs="Times New Roman"/>
          <w:sz w:val="24"/>
          <w:szCs w:val="24"/>
        </w:rPr>
        <w:t>the full</w:t>
      </w:r>
      <w:r w:rsidRPr="008F2A14">
        <w:rPr>
          <w:rFonts w:ascii="Times New Roman" w:hAnsi="Times New Roman" w:cs="Times New Roman"/>
          <w:sz w:val="24"/>
          <w:szCs w:val="24"/>
        </w:rPr>
        <w:t xml:space="preserve"> model due to </w:t>
      </w:r>
      <w:commentRangeStart w:id="1"/>
      <w:r w:rsidRPr="008F2A14">
        <w:rPr>
          <w:rFonts w:ascii="Times New Roman" w:hAnsi="Times New Roman" w:cs="Times New Roman"/>
          <w:sz w:val="24"/>
          <w:szCs w:val="24"/>
        </w:rPr>
        <w:t>erratic behavior</w:t>
      </w:r>
      <w:commentRangeEnd w:id="1"/>
      <w:r w:rsidR="00ED74B1">
        <w:rPr>
          <w:rStyle w:val="CommentReference"/>
        </w:rPr>
        <w:commentReference w:id="1"/>
      </w:r>
      <w:r w:rsidRPr="008F2A14">
        <w:rPr>
          <w:rFonts w:ascii="Times New Roman" w:hAnsi="Times New Roman" w:cs="Times New Roman"/>
          <w:sz w:val="24"/>
          <w:szCs w:val="24"/>
        </w:rPr>
        <w:t>. These exceptions were broadly categorized as misclassification errors due to the presence of foray loops (n</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1</w:t>
      </w:r>
      <w:r w:rsidR="005558A0" w:rsidRPr="008F2A14">
        <w:rPr>
          <w:rFonts w:ascii="Times New Roman" w:hAnsi="Times New Roman" w:cs="Times New Roman"/>
          <w:sz w:val="24"/>
          <w:szCs w:val="24"/>
        </w:rPr>
        <w:t>9</w:t>
      </w:r>
      <w:r w:rsidRPr="008F2A14">
        <w:rPr>
          <w:rFonts w:ascii="Times New Roman" w:hAnsi="Times New Roman" w:cs="Times New Roman"/>
          <w:sz w:val="24"/>
          <w:szCs w:val="24"/>
        </w:rPr>
        <w:t xml:space="preserve">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w:t>
      </w:r>
      <w:r w:rsidR="007D57B0" w:rsidRPr="008F2A14">
        <w:rPr>
          <w:rFonts w:ascii="Times New Roman" w:hAnsi="Times New Roman" w:cs="Times New Roman"/>
          <w:sz w:val="24"/>
          <w:szCs w:val="24"/>
        </w:rPr>
        <w:t>their</w:t>
      </w:r>
      <w:r w:rsidRPr="008F2A14">
        <w:rPr>
          <w:rFonts w:ascii="Times New Roman" w:hAnsi="Times New Roman" w:cs="Times New Roman"/>
          <w:sz w:val="24"/>
          <w:szCs w:val="24"/>
        </w:rPr>
        <w:t xml:space="preserve"> nest</w:t>
      </w:r>
      <w:r w:rsidR="007D57B0" w:rsidRPr="008F2A14">
        <w:rPr>
          <w:rFonts w:ascii="Times New Roman" w:hAnsi="Times New Roman" w:cs="Times New Roman"/>
          <w:sz w:val="24"/>
          <w:szCs w:val="24"/>
        </w:rPr>
        <w:t>s</w:t>
      </w:r>
      <w:r w:rsidRPr="008F2A14">
        <w:rPr>
          <w:rFonts w:ascii="Times New Roman" w:hAnsi="Times New Roman" w:cs="Times New Roman"/>
          <w:sz w:val="24"/>
          <w:szCs w:val="24"/>
        </w:rPr>
        <w:t xml:space="preserve"> late in spring migration, one which was recaptured at a suspected post-migratory site several months after its transmitter had prematurely died, and one which continued regular </w:t>
      </w:r>
      <w:r w:rsidR="00935221" w:rsidRPr="008F2A14">
        <w:rPr>
          <w:rFonts w:ascii="Times New Roman" w:hAnsi="Times New Roman" w:cs="Times New Roman"/>
          <w:sz w:val="24"/>
          <w:szCs w:val="24"/>
        </w:rPr>
        <w:t>≥</w:t>
      </w:r>
      <w:r w:rsidRPr="008F2A14">
        <w:rPr>
          <w:rFonts w:ascii="Times New Roman" w:hAnsi="Times New Roman" w:cs="Times New Roman"/>
          <w:sz w:val="24"/>
          <w:szCs w:val="24"/>
        </w:rPr>
        <w:t>16.1 km movements between sections of its wintering home range. We modified the HMM classification process for these individuals by removing locations or setting known movement states to ensure that these tracks were classified correctly by our HMMs (Table A1).</w:t>
      </w:r>
    </w:p>
    <w:p w14:paraId="1F0700BA" w14:textId="77777777" w:rsidR="00D76AEC" w:rsidRPr="008F2A14" w:rsidRDefault="00D76AEC" w:rsidP="00D76AEC">
      <w:pPr>
        <w:spacing w:line="480" w:lineRule="auto"/>
        <w:ind w:firstLine="720"/>
        <w:rPr>
          <w:rFonts w:ascii="Times New Roman" w:hAnsi="Times New Roman" w:cs="Times New Roman"/>
          <w:iCs/>
          <w:sz w:val="24"/>
          <w:szCs w:val="24"/>
        </w:rPr>
      </w:pPr>
      <w:r w:rsidRPr="008F2A14">
        <w:rPr>
          <w:rFonts w:ascii="Times New Roman" w:hAnsi="Times New Roman" w:cs="Times New Roman"/>
          <w:iCs/>
          <w:sz w:val="24"/>
          <w:szCs w:val="24"/>
        </w:rPr>
        <w:t>The base model required all the same individual exceptions as the full model, in addition to several additional fixes to pre-migratory state delineation (n = 11). All eleven exceptions were made to individuals captured in New Jersey or Virginia for whom the initial state was erroneously estimated to be migratory, despite pre-existing knowledge that the bird was in a pre-migratory state (either due to capture at that site prior to the migratory season or migratory data from previous seasons). For all 11 exceptions we addressed the issue by setting a known pre-migration state for the first location in that individual’s seasonal HMM.</w:t>
      </w:r>
    </w:p>
    <w:p w14:paraId="6ED758D0" w14:textId="77777777" w:rsidR="000664A2" w:rsidRPr="008F2A14" w:rsidRDefault="000664A2" w:rsidP="001D6CCC">
      <w:pPr>
        <w:spacing w:line="480" w:lineRule="auto"/>
        <w:rPr>
          <w:rFonts w:ascii="Times New Roman" w:hAnsi="Times New Roman" w:cs="Times New Roman"/>
          <w:sz w:val="24"/>
          <w:szCs w:val="24"/>
        </w:rPr>
      </w:pPr>
    </w:p>
    <w:p w14:paraId="56771E5E" w14:textId="18C7E70B"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Table A1. Individual exceptions to the</w:t>
      </w:r>
      <w:r w:rsidR="003E5D94" w:rsidRPr="008F2A14">
        <w:rPr>
          <w:rFonts w:ascii="Times New Roman" w:hAnsi="Times New Roman" w:cs="Times New Roman"/>
          <w:sz w:val="24"/>
          <w:szCs w:val="24"/>
        </w:rPr>
        <w:t xml:space="preserve"> full model</w:t>
      </w:r>
      <w:r w:rsidRPr="008F2A14">
        <w:rPr>
          <w:rFonts w:ascii="Times New Roman" w:hAnsi="Times New Roman" w:cs="Times New Roman"/>
          <w:sz w:val="24"/>
          <w:szCs w:val="24"/>
        </w:rPr>
        <w:t xml:space="preserve"> ruleset made in hidden Markov Model delineation to improve seasonal model fits for individual birds. </w:t>
      </w:r>
      <w:r w:rsidRPr="008F2A14">
        <w:rPr>
          <w:rFonts w:ascii="Times New Roman" w:hAnsi="Times New Roman" w:cs="Times New Roman"/>
          <w:sz w:val="24"/>
          <w:szCs w:val="24"/>
          <w:vertAlign w:val="superscript"/>
        </w:rPr>
        <w:t>1</w:t>
      </w:r>
      <w:r w:rsidRPr="008F2A14">
        <w:rPr>
          <w:rFonts w:ascii="Times New Roman" w:hAnsi="Times New Roman" w:cs="Times New Roman"/>
          <w:sz w:val="24"/>
          <w:szCs w:val="24"/>
        </w:rPr>
        <w:t xml:space="preserve"> Year in which the issue occurred. </w:t>
      </w:r>
      <w:r w:rsidRPr="008F2A14">
        <w:rPr>
          <w:rFonts w:ascii="Times New Roman" w:hAnsi="Times New Roman" w:cs="Times New Roman"/>
          <w:sz w:val="24"/>
          <w:szCs w:val="24"/>
          <w:vertAlign w:val="superscript"/>
        </w:rPr>
        <w:t>2</w:t>
      </w:r>
      <w:r w:rsidRPr="008F2A14">
        <w:rPr>
          <w:rFonts w:ascii="Times New Roman" w:hAnsi="Times New Roman" w:cs="Times New Roman"/>
          <w:sz w:val="24"/>
          <w:szCs w:val="24"/>
        </w:rPr>
        <w:t xml:space="preserve"> Seasonal HMM that encountered the issue. </w:t>
      </w:r>
      <w:r w:rsidRPr="008F2A14">
        <w:rPr>
          <w:rFonts w:ascii="Times New Roman" w:hAnsi="Times New Roman" w:cs="Times New Roman"/>
          <w:sz w:val="24"/>
          <w:szCs w:val="24"/>
          <w:vertAlign w:val="superscript"/>
        </w:rPr>
        <w:t>3</w:t>
      </w:r>
      <w:r w:rsidRPr="008F2A14">
        <w:rPr>
          <w:rFonts w:ascii="Times New Roman" w:hAnsi="Times New Roman" w:cs="Times New Roman"/>
          <w:sz w:val="24"/>
          <w:szCs w:val="24"/>
        </w:rPr>
        <w:t xml:space="preserve"> Short description of why the </w:t>
      </w:r>
      <w:proofErr w:type="gramStart"/>
      <w:r w:rsidRPr="008F2A14">
        <w:rPr>
          <w:rFonts w:ascii="Times New Roman" w:hAnsi="Times New Roman" w:cs="Times New Roman"/>
          <w:sz w:val="24"/>
          <w:szCs w:val="24"/>
        </w:rPr>
        <w:t>edit</w:t>
      </w:r>
      <w:proofErr w:type="gramEnd"/>
      <w:r w:rsidRPr="008F2A14">
        <w:rPr>
          <w:rFonts w:ascii="Times New Roman" w:hAnsi="Times New Roman" w:cs="Times New Roman"/>
          <w:sz w:val="24"/>
          <w:szCs w:val="24"/>
        </w:rPr>
        <w:t xml:space="preserve"> was necessary. </w:t>
      </w:r>
      <w:r w:rsidRPr="008F2A14">
        <w:rPr>
          <w:rFonts w:ascii="Times New Roman" w:hAnsi="Times New Roman" w:cs="Times New Roman"/>
          <w:sz w:val="24"/>
          <w:szCs w:val="24"/>
          <w:vertAlign w:val="superscript"/>
        </w:rPr>
        <w:t>4</w:t>
      </w:r>
      <w:r w:rsidRPr="008F2A14">
        <w:rPr>
          <w:rFonts w:ascii="Times New Roman" w:hAnsi="Times New Roman" w:cs="Times New Roman"/>
          <w:sz w:val="24"/>
          <w:szCs w:val="24"/>
        </w:rP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rsidRPr="008F2A14" w14:paraId="59E8FE2C" w14:textId="77777777" w:rsidTr="00DF177B">
        <w:tc>
          <w:tcPr>
            <w:tcW w:w="1870" w:type="dxa"/>
            <w:tcBorders>
              <w:left w:val="nil"/>
              <w:bottom w:val="single" w:sz="4" w:space="0" w:color="000000"/>
              <w:right w:val="nil"/>
            </w:tcBorders>
          </w:tcPr>
          <w:p w14:paraId="32D4F143" w14:textId="77777777" w:rsidR="000664A2" w:rsidRPr="008F2A14" w:rsidRDefault="000664A2" w:rsidP="00DF177B">
            <w:pPr>
              <w:tabs>
                <w:tab w:val="left" w:pos="816"/>
              </w:tabs>
              <w:spacing w:after="96"/>
              <w:rPr>
                <w:rFonts w:ascii="Times New Roman" w:hAnsi="Times New Roman" w:cs="Times New Roman"/>
                <w:b/>
                <w:sz w:val="24"/>
                <w:szCs w:val="24"/>
              </w:rPr>
            </w:pPr>
            <w:r w:rsidRPr="008F2A14">
              <w:rPr>
                <w:rFonts w:ascii="Times New Roman" w:hAnsi="Times New Roman" w:cs="Times New Roman"/>
                <w:b/>
                <w:sz w:val="24"/>
                <w:szCs w:val="24"/>
              </w:rPr>
              <w:t>Bird ID</w:t>
            </w:r>
          </w:p>
        </w:tc>
        <w:tc>
          <w:tcPr>
            <w:tcW w:w="1776" w:type="dxa"/>
            <w:tcBorders>
              <w:left w:val="nil"/>
              <w:bottom w:val="single" w:sz="4" w:space="0" w:color="000000"/>
              <w:right w:val="nil"/>
            </w:tcBorders>
          </w:tcPr>
          <w:p w14:paraId="2E386D82"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Year</w:t>
            </w:r>
          </w:p>
        </w:tc>
        <w:tc>
          <w:tcPr>
            <w:tcW w:w="1943" w:type="dxa"/>
            <w:tcBorders>
              <w:left w:val="nil"/>
              <w:bottom w:val="single" w:sz="4" w:space="0" w:color="000000"/>
              <w:right w:val="nil"/>
            </w:tcBorders>
          </w:tcPr>
          <w:p w14:paraId="45CDE9B8"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Season</w:t>
            </w:r>
            <w:r w:rsidRPr="008F2A14">
              <w:rPr>
                <w:rFonts w:ascii="Times New Roman" w:hAnsi="Times New Roman" w:cs="Times New Roman"/>
                <w:b/>
                <w:sz w:val="24"/>
                <w:szCs w:val="24"/>
                <w:vertAlign w:val="superscript"/>
              </w:rPr>
              <w:t>2</w:t>
            </w:r>
          </w:p>
        </w:tc>
        <w:tc>
          <w:tcPr>
            <w:tcW w:w="1895" w:type="dxa"/>
            <w:tcBorders>
              <w:left w:val="nil"/>
              <w:bottom w:val="single" w:sz="4" w:space="0" w:color="000000"/>
              <w:right w:val="nil"/>
            </w:tcBorders>
          </w:tcPr>
          <w:p w14:paraId="078C1B5A"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Issue</w:t>
            </w:r>
            <w:r w:rsidRPr="008F2A14">
              <w:rPr>
                <w:rFonts w:ascii="Times New Roman" w:hAnsi="Times New Roman" w:cs="Times New Roman"/>
                <w:b/>
                <w:sz w:val="24"/>
                <w:szCs w:val="24"/>
                <w:vertAlign w:val="superscript"/>
              </w:rPr>
              <w:t>3</w:t>
            </w:r>
          </w:p>
        </w:tc>
        <w:tc>
          <w:tcPr>
            <w:tcW w:w="1866" w:type="dxa"/>
            <w:tcBorders>
              <w:left w:val="nil"/>
              <w:bottom w:val="single" w:sz="4" w:space="0" w:color="000000"/>
              <w:right w:val="nil"/>
            </w:tcBorders>
          </w:tcPr>
          <w:p w14:paraId="25020791"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Edit</w:t>
            </w:r>
            <w:r w:rsidRPr="008F2A14">
              <w:rPr>
                <w:rFonts w:ascii="Times New Roman" w:hAnsi="Times New Roman" w:cs="Times New Roman"/>
                <w:b/>
                <w:sz w:val="24"/>
                <w:szCs w:val="24"/>
                <w:vertAlign w:val="superscript"/>
              </w:rPr>
              <w:t>4</w:t>
            </w:r>
          </w:p>
        </w:tc>
      </w:tr>
      <w:tr w:rsidR="000664A2" w:rsidRPr="008F2A14" w14:paraId="543C46AA" w14:textId="77777777" w:rsidTr="00DF177B">
        <w:tc>
          <w:tcPr>
            <w:tcW w:w="1870" w:type="dxa"/>
            <w:tcBorders>
              <w:top w:val="nil"/>
              <w:left w:val="nil"/>
              <w:bottom w:val="nil"/>
              <w:right w:val="nil"/>
            </w:tcBorders>
          </w:tcPr>
          <w:p w14:paraId="19D638A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4A4859C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4A8EB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F5E8C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193D00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Aug. 29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 xml:space="preserve"> from the HMM</w:t>
            </w:r>
          </w:p>
        </w:tc>
      </w:tr>
      <w:tr w:rsidR="000664A2" w:rsidRPr="008F2A14" w14:paraId="5A271CC1" w14:textId="77777777" w:rsidTr="00DF177B">
        <w:tc>
          <w:tcPr>
            <w:tcW w:w="1870" w:type="dxa"/>
            <w:tcBorders>
              <w:top w:val="nil"/>
              <w:left w:val="nil"/>
              <w:bottom w:val="nil"/>
              <w:right w:val="nil"/>
            </w:tcBorders>
          </w:tcPr>
          <w:p w14:paraId="276FC7D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NY-2018-04</w:t>
            </w:r>
          </w:p>
        </w:tc>
        <w:tc>
          <w:tcPr>
            <w:tcW w:w="1776" w:type="dxa"/>
            <w:tcBorders>
              <w:top w:val="nil"/>
              <w:left w:val="nil"/>
              <w:bottom w:val="nil"/>
              <w:right w:val="nil"/>
            </w:tcBorders>
          </w:tcPr>
          <w:p w14:paraId="065171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7D7CD7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9748C6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473BBF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0664A2" w:rsidRPr="008F2A14" w14:paraId="7B2E63B8" w14:textId="77777777" w:rsidTr="00DF177B">
        <w:tc>
          <w:tcPr>
            <w:tcW w:w="1870" w:type="dxa"/>
            <w:tcBorders>
              <w:top w:val="nil"/>
              <w:left w:val="nil"/>
              <w:bottom w:val="nil"/>
              <w:right w:val="nil"/>
            </w:tcBorders>
          </w:tcPr>
          <w:p w14:paraId="2986F6E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39BAA6C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489CF63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89F42C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20D0894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39F5EE" w14:textId="77777777" w:rsidTr="00DF177B">
        <w:tc>
          <w:tcPr>
            <w:tcW w:w="1870" w:type="dxa"/>
            <w:tcBorders>
              <w:top w:val="nil"/>
              <w:left w:val="nil"/>
              <w:bottom w:val="nil"/>
              <w:right w:val="nil"/>
            </w:tcBorders>
          </w:tcPr>
          <w:p w14:paraId="3DB4734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PA-2018-01</w:t>
            </w:r>
          </w:p>
        </w:tc>
        <w:tc>
          <w:tcPr>
            <w:tcW w:w="1776" w:type="dxa"/>
            <w:tcBorders>
              <w:top w:val="nil"/>
              <w:left w:val="nil"/>
              <w:bottom w:val="nil"/>
              <w:right w:val="nil"/>
            </w:tcBorders>
          </w:tcPr>
          <w:p w14:paraId="4EB6E76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9D8ED6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72187A1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301066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–20</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5DBDA93" w14:textId="77777777" w:rsidTr="00DF177B">
        <w:tc>
          <w:tcPr>
            <w:tcW w:w="1870" w:type="dxa"/>
            <w:tcBorders>
              <w:top w:val="nil"/>
              <w:left w:val="nil"/>
              <w:bottom w:val="nil"/>
              <w:right w:val="nil"/>
            </w:tcBorders>
          </w:tcPr>
          <w:p w14:paraId="4A9C57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ME-2018-08</w:t>
            </w:r>
          </w:p>
        </w:tc>
        <w:tc>
          <w:tcPr>
            <w:tcW w:w="1776" w:type="dxa"/>
            <w:tcBorders>
              <w:top w:val="nil"/>
              <w:left w:val="nil"/>
              <w:bottom w:val="nil"/>
              <w:right w:val="nil"/>
            </w:tcBorders>
          </w:tcPr>
          <w:p w14:paraId="6AD09BE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FFA8EB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A42D8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618AD35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–25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04CCB27B" w14:textId="77777777" w:rsidTr="00DF177B">
        <w:tc>
          <w:tcPr>
            <w:tcW w:w="1870" w:type="dxa"/>
            <w:tcBorders>
              <w:top w:val="nil"/>
              <w:left w:val="nil"/>
              <w:bottom w:val="nil"/>
              <w:right w:val="nil"/>
            </w:tcBorders>
          </w:tcPr>
          <w:p w14:paraId="7E5D04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PA-2019-15</w:t>
            </w:r>
          </w:p>
        </w:tc>
        <w:tc>
          <w:tcPr>
            <w:tcW w:w="1776" w:type="dxa"/>
            <w:tcBorders>
              <w:top w:val="nil"/>
              <w:left w:val="nil"/>
              <w:bottom w:val="nil"/>
              <w:right w:val="nil"/>
            </w:tcBorders>
          </w:tcPr>
          <w:p w14:paraId="5192FB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ED66D8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533414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014B0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–13</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49D0B630" w14:textId="77777777" w:rsidTr="00DF177B">
        <w:tc>
          <w:tcPr>
            <w:tcW w:w="1870" w:type="dxa"/>
            <w:tcBorders>
              <w:top w:val="nil"/>
              <w:left w:val="nil"/>
              <w:bottom w:val="nil"/>
              <w:right w:val="nil"/>
            </w:tcBorders>
          </w:tcPr>
          <w:p w14:paraId="3BE7C3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VA-2021-92</w:t>
            </w:r>
          </w:p>
        </w:tc>
        <w:tc>
          <w:tcPr>
            <w:tcW w:w="1776" w:type="dxa"/>
            <w:tcBorders>
              <w:top w:val="nil"/>
              <w:left w:val="nil"/>
              <w:bottom w:val="nil"/>
              <w:right w:val="nil"/>
            </w:tcBorders>
          </w:tcPr>
          <w:p w14:paraId="453722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6F237B2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F39A81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21F18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Sep. 20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–October 6</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205B235" w14:textId="77777777" w:rsidTr="00DF177B">
        <w:tc>
          <w:tcPr>
            <w:tcW w:w="1870" w:type="dxa"/>
            <w:tcBorders>
              <w:top w:val="nil"/>
              <w:left w:val="nil"/>
              <w:bottom w:val="nil"/>
              <w:right w:val="nil"/>
            </w:tcBorders>
          </w:tcPr>
          <w:p w14:paraId="66EA35B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421B84F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34CA0A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60083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 xml:space="preserve">Foray loop caused late </w:t>
            </w:r>
            <w:r w:rsidRPr="008F2A14">
              <w:rPr>
                <w:rFonts w:ascii="Times New Roman" w:hAnsi="Times New Roman" w:cs="Times New Roman"/>
                <w:sz w:val="24"/>
                <w:szCs w:val="24"/>
              </w:rPr>
              <w:lastRenderedPageBreak/>
              <w:t>termination of migration</w:t>
            </w:r>
          </w:p>
        </w:tc>
        <w:tc>
          <w:tcPr>
            <w:tcW w:w="1866" w:type="dxa"/>
            <w:tcBorders>
              <w:top w:val="nil"/>
              <w:left w:val="nil"/>
              <w:bottom w:val="nil"/>
              <w:right w:val="nil"/>
            </w:tcBorders>
          </w:tcPr>
          <w:p w14:paraId="1CC739E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52D8DA47" w14:textId="77777777" w:rsidTr="00DF177B">
        <w:tc>
          <w:tcPr>
            <w:tcW w:w="1870" w:type="dxa"/>
            <w:tcBorders>
              <w:top w:val="nil"/>
              <w:left w:val="nil"/>
              <w:bottom w:val="nil"/>
              <w:right w:val="nil"/>
            </w:tcBorders>
          </w:tcPr>
          <w:p w14:paraId="4F9259D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RI-2021-59</w:t>
            </w:r>
          </w:p>
        </w:tc>
        <w:tc>
          <w:tcPr>
            <w:tcW w:w="1776" w:type="dxa"/>
            <w:tcBorders>
              <w:top w:val="nil"/>
              <w:left w:val="nil"/>
              <w:bottom w:val="nil"/>
              <w:right w:val="nil"/>
            </w:tcBorders>
          </w:tcPr>
          <w:p w14:paraId="3C8C9A7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90EA48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CA3B4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No locations prior to the start of migration due to transmitter glitch</w:t>
            </w:r>
          </w:p>
        </w:tc>
        <w:tc>
          <w:tcPr>
            <w:tcW w:w="1866" w:type="dxa"/>
            <w:tcBorders>
              <w:top w:val="nil"/>
              <w:left w:val="nil"/>
              <w:bottom w:val="nil"/>
              <w:right w:val="nil"/>
            </w:tcBorders>
          </w:tcPr>
          <w:p w14:paraId="065054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0664A2" w:rsidRPr="008F2A14" w14:paraId="26AA6856" w14:textId="77777777" w:rsidTr="00DF177B">
        <w:tc>
          <w:tcPr>
            <w:tcW w:w="1870" w:type="dxa"/>
            <w:tcBorders>
              <w:top w:val="nil"/>
              <w:left w:val="nil"/>
              <w:bottom w:val="nil"/>
              <w:right w:val="nil"/>
            </w:tcBorders>
          </w:tcPr>
          <w:p w14:paraId="643ABF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VA-2019-48</w:t>
            </w:r>
          </w:p>
        </w:tc>
        <w:tc>
          <w:tcPr>
            <w:tcW w:w="1776" w:type="dxa"/>
            <w:tcBorders>
              <w:top w:val="nil"/>
              <w:left w:val="nil"/>
              <w:bottom w:val="nil"/>
              <w:right w:val="nil"/>
            </w:tcBorders>
          </w:tcPr>
          <w:p w14:paraId="3CCC50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533EA1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3A9045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76188B7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0B02F0CD" w14:textId="77777777" w:rsidTr="00DF177B">
        <w:tc>
          <w:tcPr>
            <w:tcW w:w="1870" w:type="dxa"/>
            <w:tcBorders>
              <w:top w:val="nil"/>
              <w:left w:val="nil"/>
              <w:bottom w:val="nil"/>
              <w:right w:val="nil"/>
            </w:tcBorders>
          </w:tcPr>
          <w:p w14:paraId="72716F8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RI-2021-58</w:t>
            </w:r>
          </w:p>
        </w:tc>
        <w:tc>
          <w:tcPr>
            <w:tcW w:w="1776" w:type="dxa"/>
            <w:tcBorders>
              <w:top w:val="nil"/>
              <w:left w:val="nil"/>
              <w:bottom w:val="nil"/>
              <w:right w:val="nil"/>
            </w:tcBorders>
          </w:tcPr>
          <w:p w14:paraId="04CF6D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24AA6B0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8D7C25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4847F1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13806BF7" w14:textId="77777777" w:rsidTr="00DF177B">
        <w:tc>
          <w:tcPr>
            <w:tcW w:w="1870" w:type="dxa"/>
            <w:tcBorders>
              <w:top w:val="nil"/>
              <w:left w:val="nil"/>
              <w:bottom w:val="nil"/>
              <w:right w:val="nil"/>
            </w:tcBorders>
          </w:tcPr>
          <w:p w14:paraId="0ADC99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4BFB8F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CAD29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A1118D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Series of dispersal movements caused an apparent migration</w:t>
            </w:r>
          </w:p>
        </w:tc>
        <w:tc>
          <w:tcPr>
            <w:tcW w:w="1866" w:type="dxa"/>
            <w:tcBorders>
              <w:top w:val="nil"/>
              <w:left w:val="nil"/>
              <w:bottom w:val="nil"/>
              <w:right w:val="nil"/>
            </w:tcBorders>
          </w:tcPr>
          <w:p w14:paraId="2CF3794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bird from HMM classification</w:t>
            </w:r>
          </w:p>
        </w:tc>
      </w:tr>
      <w:tr w:rsidR="000664A2" w:rsidRPr="008F2A14" w14:paraId="4C7ACC0F" w14:textId="77777777" w:rsidTr="00DF177B">
        <w:tc>
          <w:tcPr>
            <w:tcW w:w="1870" w:type="dxa"/>
            <w:tcBorders>
              <w:top w:val="nil"/>
              <w:left w:val="nil"/>
              <w:bottom w:val="nil"/>
              <w:right w:val="nil"/>
            </w:tcBorders>
          </w:tcPr>
          <w:p w14:paraId="40BAAE0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SC-2020-13</w:t>
            </w:r>
          </w:p>
        </w:tc>
        <w:tc>
          <w:tcPr>
            <w:tcW w:w="1776" w:type="dxa"/>
            <w:tcBorders>
              <w:top w:val="nil"/>
              <w:left w:val="nil"/>
              <w:bottom w:val="nil"/>
              <w:right w:val="nil"/>
            </w:tcBorders>
          </w:tcPr>
          <w:p w14:paraId="54B357C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F3C26B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A6331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Summer migration erroneously classified as a fall migration</w:t>
            </w:r>
          </w:p>
        </w:tc>
        <w:tc>
          <w:tcPr>
            <w:tcW w:w="1866" w:type="dxa"/>
            <w:tcBorders>
              <w:top w:val="nil"/>
              <w:left w:val="nil"/>
              <w:bottom w:val="nil"/>
              <w:right w:val="nil"/>
            </w:tcBorders>
          </w:tcPr>
          <w:p w14:paraId="2003CA7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0A6904C1" w14:textId="77777777" w:rsidTr="00DF177B">
        <w:tc>
          <w:tcPr>
            <w:tcW w:w="1870" w:type="dxa"/>
            <w:tcBorders>
              <w:top w:val="nil"/>
              <w:left w:val="nil"/>
              <w:bottom w:val="nil"/>
              <w:right w:val="nil"/>
            </w:tcBorders>
          </w:tcPr>
          <w:p w14:paraId="1DF3485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GA-2021-18</w:t>
            </w:r>
          </w:p>
        </w:tc>
        <w:tc>
          <w:tcPr>
            <w:tcW w:w="1776" w:type="dxa"/>
            <w:tcBorders>
              <w:top w:val="nil"/>
              <w:left w:val="nil"/>
              <w:bottom w:val="nil"/>
              <w:right w:val="nil"/>
            </w:tcBorders>
          </w:tcPr>
          <w:p w14:paraId="192A48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063416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1744A9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402945D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61243409" w14:textId="77777777" w:rsidTr="00DF177B">
        <w:tc>
          <w:tcPr>
            <w:tcW w:w="1870" w:type="dxa"/>
            <w:tcBorders>
              <w:top w:val="nil"/>
              <w:left w:val="nil"/>
              <w:bottom w:val="nil"/>
              <w:right w:val="nil"/>
            </w:tcBorders>
          </w:tcPr>
          <w:p w14:paraId="79E803B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NY-2018-06</w:t>
            </w:r>
          </w:p>
        </w:tc>
        <w:tc>
          <w:tcPr>
            <w:tcW w:w="1776" w:type="dxa"/>
            <w:tcBorders>
              <w:top w:val="nil"/>
              <w:left w:val="nil"/>
              <w:bottom w:val="nil"/>
              <w:right w:val="nil"/>
            </w:tcBorders>
          </w:tcPr>
          <w:p w14:paraId="54E2F4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21DBB8C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54BEA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4C68878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17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Dec. 25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7F79AEDC" w14:textId="77777777" w:rsidTr="00DF177B">
        <w:tc>
          <w:tcPr>
            <w:tcW w:w="1870" w:type="dxa"/>
            <w:tcBorders>
              <w:top w:val="nil"/>
              <w:left w:val="nil"/>
              <w:bottom w:val="nil"/>
              <w:right w:val="nil"/>
            </w:tcBorders>
          </w:tcPr>
          <w:p w14:paraId="44ED2FF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PA-2021-37</w:t>
            </w:r>
          </w:p>
        </w:tc>
        <w:tc>
          <w:tcPr>
            <w:tcW w:w="1776" w:type="dxa"/>
            <w:tcBorders>
              <w:top w:val="nil"/>
              <w:left w:val="nil"/>
              <w:bottom w:val="nil"/>
              <w:right w:val="nil"/>
            </w:tcBorders>
          </w:tcPr>
          <w:p w14:paraId="5A56B3E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B40B18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BE8927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7447BF1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8EA11F" w14:textId="77777777" w:rsidTr="00DF177B">
        <w:tc>
          <w:tcPr>
            <w:tcW w:w="1870" w:type="dxa"/>
            <w:tcBorders>
              <w:top w:val="nil"/>
              <w:left w:val="nil"/>
              <w:bottom w:val="nil"/>
              <w:right w:val="nil"/>
            </w:tcBorders>
          </w:tcPr>
          <w:p w14:paraId="7A363D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NY-2018-03</w:t>
            </w:r>
          </w:p>
        </w:tc>
        <w:tc>
          <w:tcPr>
            <w:tcW w:w="1776" w:type="dxa"/>
            <w:tcBorders>
              <w:top w:val="nil"/>
              <w:left w:val="nil"/>
              <w:bottom w:val="nil"/>
              <w:right w:val="nil"/>
            </w:tcBorders>
          </w:tcPr>
          <w:p w14:paraId="0DDEB8F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346BA5A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0BE55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early initiation of migration</w:t>
            </w:r>
          </w:p>
        </w:tc>
        <w:tc>
          <w:tcPr>
            <w:tcW w:w="1866" w:type="dxa"/>
            <w:tcBorders>
              <w:top w:val="nil"/>
              <w:left w:val="nil"/>
              <w:bottom w:val="nil"/>
              <w:right w:val="nil"/>
            </w:tcBorders>
          </w:tcPr>
          <w:p w14:paraId="40DD303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Oct. 6</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model</w:t>
            </w:r>
          </w:p>
        </w:tc>
      </w:tr>
      <w:tr w:rsidR="000664A2" w:rsidRPr="008F2A14" w14:paraId="65A10F67" w14:textId="77777777" w:rsidTr="00DF177B">
        <w:tc>
          <w:tcPr>
            <w:tcW w:w="1870" w:type="dxa"/>
            <w:tcBorders>
              <w:top w:val="nil"/>
              <w:left w:val="nil"/>
              <w:bottom w:val="nil"/>
              <w:right w:val="nil"/>
            </w:tcBorders>
          </w:tcPr>
          <w:p w14:paraId="7AC7C32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PA-2021-34</w:t>
            </w:r>
          </w:p>
        </w:tc>
        <w:tc>
          <w:tcPr>
            <w:tcW w:w="1776" w:type="dxa"/>
            <w:tcBorders>
              <w:top w:val="nil"/>
              <w:left w:val="nil"/>
              <w:bottom w:val="nil"/>
              <w:right w:val="nil"/>
            </w:tcBorders>
          </w:tcPr>
          <w:p w14:paraId="5C96A5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1A545D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1A40A1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post-migratory state on Nov. 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w:t>
            </w:r>
          </w:p>
        </w:tc>
      </w:tr>
      <w:tr w:rsidR="000664A2" w:rsidRPr="008F2A14" w14:paraId="2374C99B" w14:textId="77777777" w:rsidTr="00DF177B">
        <w:tc>
          <w:tcPr>
            <w:tcW w:w="1870" w:type="dxa"/>
            <w:tcBorders>
              <w:top w:val="nil"/>
              <w:left w:val="nil"/>
              <w:bottom w:val="nil"/>
              <w:right w:val="nil"/>
            </w:tcBorders>
          </w:tcPr>
          <w:p w14:paraId="6ED8E0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VA-2020-52</w:t>
            </w:r>
          </w:p>
        </w:tc>
        <w:tc>
          <w:tcPr>
            <w:tcW w:w="1776" w:type="dxa"/>
            <w:tcBorders>
              <w:top w:val="nil"/>
              <w:left w:val="nil"/>
              <w:bottom w:val="nil"/>
              <w:right w:val="nil"/>
            </w:tcBorders>
          </w:tcPr>
          <w:p w14:paraId="111EC39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441A2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4FE99F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late termination of migration</w:t>
            </w:r>
          </w:p>
        </w:tc>
        <w:tc>
          <w:tcPr>
            <w:tcW w:w="1866" w:type="dxa"/>
            <w:tcBorders>
              <w:top w:val="nil"/>
              <w:left w:val="nil"/>
              <w:bottom w:val="nil"/>
              <w:right w:val="nil"/>
            </w:tcBorders>
          </w:tcPr>
          <w:p w14:paraId="766533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Jun.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80EE022" w14:textId="77777777" w:rsidTr="00DF177B">
        <w:tc>
          <w:tcPr>
            <w:tcW w:w="1870" w:type="dxa"/>
            <w:tcBorders>
              <w:top w:val="nil"/>
              <w:left w:val="nil"/>
              <w:bottom w:val="nil"/>
              <w:right w:val="nil"/>
            </w:tcBorders>
          </w:tcPr>
          <w:p w14:paraId="5267039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5500BDB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187B393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A4E2E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46BD67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–17</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44D56C78" w14:textId="77777777" w:rsidTr="00DF177B">
        <w:tc>
          <w:tcPr>
            <w:tcW w:w="1870" w:type="dxa"/>
            <w:tcBorders>
              <w:top w:val="nil"/>
              <w:left w:val="nil"/>
              <w:bottom w:val="nil"/>
              <w:right w:val="nil"/>
            </w:tcBorders>
          </w:tcPr>
          <w:p w14:paraId="5DB930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RI-2019-21</w:t>
            </w:r>
          </w:p>
        </w:tc>
        <w:tc>
          <w:tcPr>
            <w:tcW w:w="1776" w:type="dxa"/>
            <w:tcBorders>
              <w:top w:val="nil"/>
              <w:left w:val="nil"/>
              <w:bottom w:val="nil"/>
              <w:right w:val="nil"/>
            </w:tcBorders>
          </w:tcPr>
          <w:p w14:paraId="24856D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2DCD1F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3140235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 never initiated spring migration</w:t>
            </w:r>
          </w:p>
        </w:tc>
        <w:tc>
          <w:tcPr>
            <w:tcW w:w="1866" w:type="dxa"/>
            <w:tcBorders>
              <w:top w:val="nil"/>
              <w:left w:val="nil"/>
              <w:bottom w:val="nil"/>
              <w:right w:val="nil"/>
            </w:tcBorders>
          </w:tcPr>
          <w:p w14:paraId="04978BA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5D2D6AA" w14:textId="77777777" w:rsidTr="00DF177B">
        <w:tc>
          <w:tcPr>
            <w:tcW w:w="1870" w:type="dxa"/>
            <w:tcBorders>
              <w:top w:val="nil"/>
              <w:left w:val="nil"/>
              <w:bottom w:val="nil"/>
              <w:right w:val="nil"/>
            </w:tcBorders>
          </w:tcPr>
          <w:p w14:paraId="4AAF19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3A73130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BADDC3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07E620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an apparent migration</w:t>
            </w:r>
          </w:p>
        </w:tc>
        <w:tc>
          <w:tcPr>
            <w:tcW w:w="1866" w:type="dxa"/>
            <w:tcBorders>
              <w:top w:val="nil"/>
              <w:left w:val="nil"/>
              <w:bottom w:val="nil"/>
              <w:right w:val="nil"/>
            </w:tcBorders>
          </w:tcPr>
          <w:p w14:paraId="22800F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5EA3F3A8" w14:textId="77777777" w:rsidTr="00DF177B">
        <w:tc>
          <w:tcPr>
            <w:tcW w:w="1870" w:type="dxa"/>
            <w:tcBorders>
              <w:top w:val="nil"/>
              <w:left w:val="nil"/>
              <w:bottom w:val="nil"/>
              <w:right w:val="nil"/>
            </w:tcBorders>
          </w:tcPr>
          <w:p w14:paraId="2481FCC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VA-2018-03</w:t>
            </w:r>
          </w:p>
        </w:tc>
        <w:tc>
          <w:tcPr>
            <w:tcW w:w="1776" w:type="dxa"/>
            <w:tcBorders>
              <w:top w:val="nil"/>
              <w:left w:val="nil"/>
              <w:bottom w:val="nil"/>
              <w:right w:val="nil"/>
            </w:tcBorders>
          </w:tcPr>
          <w:p w14:paraId="29CAD0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64A255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2B303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688F5B0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6425B44" w14:textId="77777777" w:rsidTr="00DF177B">
        <w:tc>
          <w:tcPr>
            <w:tcW w:w="1870" w:type="dxa"/>
            <w:tcBorders>
              <w:top w:val="nil"/>
              <w:left w:val="nil"/>
              <w:bottom w:val="nil"/>
              <w:right w:val="nil"/>
            </w:tcBorders>
          </w:tcPr>
          <w:p w14:paraId="52C765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FL-2021-01</w:t>
            </w:r>
          </w:p>
        </w:tc>
        <w:tc>
          <w:tcPr>
            <w:tcW w:w="1776" w:type="dxa"/>
            <w:tcBorders>
              <w:top w:val="nil"/>
              <w:left w:val="nil"/>
              <w:bottom w:val="nil"/>
              <w:right w:val="nil"/>
            </w:tcBorders>
          </w:tcPr>
          <w:p w14:paraId="46840D5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30061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50B6B8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0CC615E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794F8C4F" w14:textId="77777777" w:rsidTr="00DF177B">
        <w:tc>
          <w:tcPr>
            <w:tcW w:w="1870" w:type="dxa"/>
            <w:tcBorders>
              <w:top w:val="nil"/>
              <w:left w:val="nil"/>
              <w:bottom w:val="nil"/>
              <w:right w:val="nil"/>
            </w:tcBorders>
          </w:tcPr>
          <w:p w14:paraId="5AB4033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NJ-2018-08</w:t>
            </w:r>
          </w:p>
        </w:tc>
        <w:tc>
          <w:tcPr>
            <w:tcW w:w="1776" w:type="dxa"/>
            <w:tcBorders>
              <w:top w:val="nil"/>
              <w:left w:val="nil"/>
              <w:bottom w:val="nil"/>
              <w:right w:val="nil"/>
            </w:tcBorders>
          </w:tcPr>
          <w:p w14:paraId="46EC21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6BD5F69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61F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6B4962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12</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7363041F" w14:textId="77777777" w:rsidTr="00DF177B">
        <w:tc>
          <w:tcPr>
            <w:tcW w:w="1870" w:type="dxa"/>
            <w:tcBorders>
              <w:top w:val="nil"/>
              <w:left w:val="nil"/>
              <w:bottom w:val="nil"/>
              <w:right w:val="nil"/>
            </w:tcBorders>
          </w:tcPr>
          <w:p w14:paraId="7BC69CB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NJ-2018-15</w:t>
            </w:r>
          </w:p>
        </w:tc>
        <w:tc>
          <w:tcPr>
            <w:tcW w:w="1776" w:type="dxa"/>
            <w:tcBorders>
              <w:top w:val="nil"/>
              <w:left w:val="nil"/>
              <w:bottom w:val="nil"/>
              <w:right w:val="nil"/>
            </w:tcBorders>
          </w:tcPr>
          <w:p w14:paraId="0D773FF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2DCFF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344BF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F81032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14</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17695AAE" w14:textId="77777777" w:rsidTr="00DF177B">
        <w:tc>
          <w:tcPr>
            <w:tcW w:w="1870" w:type="dxa"/>
            <w:tcBorders>
              <w:top w:val="nil"/>
              <w:left w:val="nil"/>
              <w:bottom w:val="nil"/>
              <w:right w:val="nil"/>
            </w:tcBorders>
          </w:tcPr>
          <w:p w14:paraId="38A21D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3E4D3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300C87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01867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034209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Feb. 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B0A0A56" w14:textId="77777777" w:rsidTr="00DF177B">
        <w:tc>
          <w:tcPr>
            <w:tcW w:w="1870" w:type="dxa"/>
            <w:tcBorders>
              <w:top w:val="nil"/>
              <w:left w:val="nil"/>
              <w:bottom w:val="nil"/>
              <w:right w:val="nil"/>
            </w:tcBorders>
          </w:tcPr>
          <w:p w14:paraId="3FC87F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09DBF45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63902F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433D6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3C1C0B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Mar.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 xml:space="preserve"> from the HMM</w:t>
            </w:r>
          </w:p>
        </w:tc>
      </w:tr>
      <w:tr w:rsidR="000664A2" w:rsidRPr="008F2A14" w14:paraId="025168B5" w14:textId="77777777" w:rsidTr="00DF177B">
        <w:tc>
          <w:tcPr>
            <w:tcW w:w="1870" w:type="dxa"/>
            <w:tcBorders>
              <w:top w:val="nil"/>
              <w:left w:val="nil"/>
              <w:bottom w:val="nil"/>
              <w:right w:val="nil"/>
            </w:tcBorders>
          </w:tcPr>
          <w:p w14:paraId="3B3B5C6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ME-2018-13</w:t>
            </w:r>
          </w:p>
        </w:tc>
        <w:tc>
          <w:tcPr>
            <w:tcW w:w="1776" w:type="dxa"/>
            <w:tcBorders>
              <w:top w:val="nil"/>
              <w:left w:val="nil"/>
              <w:bottom w:val="nil"/>
              <w:right w:val="nil"/>
            </w:tcBorders>
          </w:tcPr>
          <w:p w14:paraId="6F53FE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468D14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43237C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592F86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3FBB8347" w14:textId="77777777" w:rsidTr="00DF177B">
        <w:tc>
          <w:tcPr>
            <w:tcW w:w="1870" w:type="dxa"/>
            <w:tcBorders>
              <w:top w:val="nil"/>
              <w:left w:val="nil"/>
              <w:bottom w:val="nil"/>
              <w:right w:val="nil"/>
            </w:tcBorders>
          </w:tcPr>
          <w:p w14:paraId="082AABF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6812FB4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B3E51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0D55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73347D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157E3565" w14:textId="77777777" w:rsidTr="00DF177B">
        <w:tc>
          <w:tcPr>
            <w:tcW w:w="1870" w:type="dxa"/>
            <w:tcBorders>
              <w:top w:val="nil"/>
              <w:left w:val="nil"/>
              <w:bottom w:val="nil"/>
              <w:right w:val="nil"/>
            </w:tcBorders>
          </w:tcPr>
          <w:p w14:paraId="7FB0DCC9" w14:textId="585872B6"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NY-2018-07</w:t>
            </w:r>
          </w:p>
        </w:tc>
        <w:tc>
          <w:tcPr>
            <w:tcW w:w="1776" w:type="dxa"/>
            <w:tcBorders>
              <w:top w:val="nil"/>
              <w:left w:val="nil"/>
              <w:bottom w:val="nil"/>
              <w:right w:val="nil"/>
            </w:tcBorders>
          </w:tcPr>
          <w:p w14:paraId="3F130993" w14:textId="5E53FB73"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58631E4C" w14:textId="2CD7445F"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D8E37E7" w14:textId="10AA0CD1"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4038126" w14:textId="67363C3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5B4AD9" w:rsidRPr="008F2A14">
              <w:rPr>
                <w:rFonts w:ascii="Times New Roman" w:hAnsi="Times New Roman" w:cs="Times New Roman"/>
                <w:sz w:val="24"/>
                <w:szCs w:val="24"/>
              </w:rPr>
              <w:t>Dec</w:t>
            </w:r>
            <w:r w:rsidRPr="008F2A14">
              <w:rPr>
                <w:rFonts w:ascii="Times New Roman" w:hAnsi="Times New Roman" w:cs="Times New Roman"/>
                <w:sz w:val="24"/>
                <w:szCs w:val="24"/>
              </w:rPr>
              <w:t>.</w:t>
            </w:r>
            <w:r w:rsidR="005B4AD9" w:rsidRPr="008F2A14">
              <w:rPr>
                <w:rFonts w:ascii="Times New Roman" w:hAnsi="Times New Roman" w:cs="Times New Roman"/>
                <w:sz w:val="24"/>
                <w:szCs w:val="24"/>
              </w:rPr>
              <w:t xml:space="preserve">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5EE3A071" w14:textId="77777777" w:rsidTr="00DF177B">
        <w:tc>
          <w:tcPr>
            <w:tcW w:w="1870" w:type="dxa"/>
            <w:tcBorders>
              <w:top w:val="nil"/>
              <w:left w:val="nil"/>
              <w:bottom w:val="nil"/>
              <w:right w:val="nil"/>
            </w:tcBorders>
          </w:tcPr>
          <w:p w14:paraId="5ADCDCE2" w14:textId="26F5D240"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RI-2020-44</w:t>
            </w:r>
          </w:p>
        </w:tc>
        <w:tc>
          <w:tcPr>
            <w:tcW w:w="1776" w:type="dxa"/>
            <w:tcBorders>
              <w:top w:val="nil"/>
              <w:left w:val="nil"/>
              <w:bottom w:val="nil"/>
              <w:right w:val="nil"/>
            </w:tcBorders>
          </w:tcPr>
          <w:p w14:paraId="6612A669" w14:textId="724C8109"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48701F4" w14:textId="47C87A38"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7A62D87C" w14:textId="44C9AEDD"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D180E26" w14:textId="46F6106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26746FD9" w14:textId="77777777" w:rsidTr="00DF177B">
        <w:tc>
          <w:tcPr>
            <w:tcW w:w="1870" w:type="dxa"/>
            <w:tcBorders>
              <w:top w:val="nil"/>
              <w:left w:val="nil"/>
              <w:bottom w:val="nil"/>
              <w:right w:val="nil"/>
            </w:tcBorders>
          </w:tcPr>
          <w:p w14:paraId="17A810B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2596E34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2898D7C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99E839"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6AABF002" w14:textId="77777777" w:rsidTr="00DF177B">
        <w:tc>
          <w:tcPr>
            <w:tcW w:w="1870" w:type="dxa"/>
            <w:tcBorders>
              <w:top w:val="nil"/>
              <w:left w:val="nil"/>
              <w:bottom w:val="nil"/>
              <w:right w:val="nil"/>
            </w:tcBorders>
          </w:tcPr>
          <w:p w14:paraId="5BF3A40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2CE8B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79BC0D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D410F0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46FA8F50" w14:textId="77777777" w:rsidTr="00DF177B">
        <w:tc>
          <w:tcPr>
            <w:tcW w:w="1870" w:type="dxa"/>
            <w:tcBorders>
              <w:top w:val="nil"/>
              <w:left w:val="nil"/>
              <w:bottom w:val="nil"/>
              <w:right w:val="nil"/>
            </w:tcBorders>
          </w:tcPr>
          <w:p w14:paraId="612359B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NY-2022-40</w:t>
            </w:r>
          </w:p>
        </w:tc>
        <w:tc>
          <w:tcPr>
            <w:tcW w:w="1776" w:type="dxa"/>
            <w:tcBorders>
              <w:top w:val="nil"/>
              <w:left w:val="nil"/>
              <w:bottom w:val="nil"/>
              <w:right w:val="nil"/>
            </w:tcBorders>
          </w:tcPr>
          <w:p w14:paraId="243584E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438F1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7875CF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Bird captured on the nest in late spring that </w:t>
            </w:r>
            <w:r w:rsidRPr="008F2A14">
              <w:rPr>
                <w:rFonts w:ascii="Times New Roman" w:hAnsi="Times New Roman" w:cs="Times New Roman"/>
                <w:sz w:val="24"/>
                <w:szCs w:val="24"/>
              </w:rPr>
              <w:lastRenderedPageBreak/>
              <w:t>continued migration after nest failure</w:t>
            </w:r>
          </w:p>
        </w:tc>
        <w:tc>
          <w:tcPr>
            <w:tcW w:w="1866" w:type="dxa"/>
            <w:tcBorders>
              <w:top w:val="nil"/>
              <w:left w:val="nil"/>
              <w:bottom w:val="nil"/>
              <w:right w:val="nil"/>
            </w:tcBorders>
          </w:tcPr>
          <w:p w14:paraId="6F05A7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 xml:space="preserve">Set a known stopover state for the first </w:t>
            </w:r>
            <w:r w:rsidRPr="008F2A14">
              <w:rPr>
                <w:rFonts w:ascii="Times New Roman" w:hAnsi="Times New Roman" w:cs="Times New Roman"/>
                <w:sz w:val="24"/>
                <w:szCs w:val="24"/>
              </w:rPr>
              <w:lastRenderedPageBreak/>
              <w:t>location in the HMM</w:t>
            </w:r>
          </w:p>
        </w:tc>
      </w:tr>
      <w:tr w:rsidR="004F286B" w:rsidRPr="008F2A14" w14:paraId="26C5E0A3" w14:textId="77777777" w:rsidTr="00DF177B">
        <w:tc>
          <w:tcPr>
            <w:tcW w:w="1870" w:type="dxa"/>
            <w:tcBorders>
              <w:top w:val="nil"/>
              <w:left w:val="nil"/>
              <w:bottom w:val="nil"/>
              <w:right w:val="nil"/>
            </w:tcBorders>
          </w:tcPr>
          <w:p w14:paraId="1558D2E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RI-2018-11</w:t>
            </w:r>
          </w:p>
        </w:tc>
        <w:tc>
          <w:tcPr>
            <w:tcW w:w="1776" w:type="dxa"/>
            <w:tcBorders>
              <w:top w:val="nil"/>
              <w:left w:val="nil"/>
              <w:bottom w:val="nil"/>
              <w:right w:val="nil"/>
            </w:tcBorders>
          </w:tcPr>
          <w:p w14:paraId="0B9F65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CF5411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7D03D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recaptured at the terminal site the next fall, so it is known to have settled</w:t>
            </w:r>
          </w:p>
        </w:tc>
        <w:tc>
          <w:tcPr>
            <w:tcW w:w="1866" w:type="dxa"/>
            <w:tcBorders>
              <w:top w:val="nil"/>
              <w:left w:val="nil"/>
              <w:bottom w:val="nil"/>
              <w:right w:val="nil"/>
            </w:tcBorders>
          </w:tcPr>
          <w:p w14:paraId="3AD2099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4F286B" w:rsidRPr="008F2A14" w14:paraId="1427D4D0" w14:textId="77777777" w:rsidTr="00DF177B">
        <w:tc>
          <w:tcPr>
            <w:tcW w:w="1870" w:type="dxa"/>
            <w:tcBorders>
              <w:top w:val="nil"/>
              <w:left w:val="nil"/>
              <w:bottom w:val="nil"/>
              <w:right w:val="nil"/>
            </w:tcBorders>
          </w:tcPr>
          <w:p w14:paraId="1047825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NS-2019-02</w:t>
            </w:r>
          </w:p>
        </w:tc>
        <w:tc>
          <w:tcPr>
            <w:tcW w:w="1776" w:type="dxa"/>
            <w:tcBorders>
              <w:top w:val="nil"/>
              <w:left w:val="nil"/>
              <w:bottom w:val="nil"/>
              <w:right w:val="nil"/>
            </w:tcBorders>
          </w:tcPr>
          <w:p w14:paraId="226015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B175E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A8EEB8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47EE185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4F286B" w:rsidRPr="008F2A14" w14:paraId="2C6EFCEA" w14:textId="77777777" w:rsidTr="00DF177B">
        <w:tc>
          <w:tcPr>
            <w:tcW w:w="1870" w:type="dxa"/>
            <w:tcBorders>
              <w:top w:val="nil"/>
              <w:left w:val="nil"/>
              <w:bottom w:val="nil"/>
              <w:right w:val="nil"/>
            </w:tcBorders>
          </w:tcPr>
          <w:p w14:paraId="571BECE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RI-2020-42</w:t>
            </w:r>
          </w:p>
        </w:tc>
        <w:tc>
          <w:tcPr>
            <w:tcW w:w="1776" w:type="dxa"/>
            <w:tcBorders>
              <w:top w:val="nil"/>
              <w:left w:val="nil"/>
              <w:bottom w:val="nil"/>
              <w:right w:val="nil"/>
            </w:tcBorders>
          </w:tcPr>
          <w:p w14:paraId="655D373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41CCB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FAFD59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7A0BC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4F286B" w:rsidRPr="008F2A14" w14:paraId="13A7F971" w14:textId="77777777" w:rsidTr="00DF177B">
        <w:tc>
          <w:tcPr>
            <w:tcW w:w="1870" w:type="dxa"/>
            <w:tcBorders>
              <w:top w:val="nil"/>
              <w:left w:val="nil"/>
              <w:bottom w:val="nil"/>
              <w:right w:val="nil"/>
            </w:tcBorders>
          </w:tcPr>
          <w:p w14:paraId="38E968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RI-2021-47</w:t>
            </w:r>
          </w:p>
        </w:tc>
        <w:tc>
          <w:tcPr>
            <w:tcW w:w="1776" w:type="dxa"/>
            <w:tcBorders>
              <w:top w:val="nil"/>
              <w:left w:val="nil"/>
              <w:bottom w:val="nil"/>
              <w:right w:val="nil"/>
            </w:tcBorders>
          </w:tcPr>
          <w:p w14:paraId="6D5F0D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72857B0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5CD8F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3A02A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57A4428" w14:textId="77777777" w:rsidTr="00DF177B">
        <w:tc>
          <w:tcPr>
            <w:tcW w:w="1870" w:type="dxa"/>
            <w:tcBorders>
              <w:top w:val="nil"/>
              <w:left w:val="nil"/>
              <w:bottom w:val="nil"/>
              <w:right w:val="nil"/>
            </w:tcBorders>
          </w:tcPr>
          <w:p w14:paraId="2E19102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RI-2021-52</w:t>
            </w:r>
          </w:p>
        </w:tc>
        <w:tc>
          <w:tcPr>
            <w:tcW w:w="1776" w:type="dxa"/>
            <w:tcBorders>
              <w:top w:val="nil"/>
              <w:left w:val="nil"/>
              <w:bottom w:val="nil"/>
              <w:right w:val="nil"/>
            </w:tcBorders>
          </w:tcPr>
          <w:p w14:paraId="128EB4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07AB279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C1A755E"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2E1562C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D6E2DC6" w14:textId="77777777" w:rsidTr="00DF177B">
        <w:tc>
          <w:tcPr>
            <w:tcW w:w="1870" w:type="dxa"/>
            <w:tcBorders>
              <w:top w:val="nil"/>
              <w:left w:val="nil"/>
              <w:bottom w:val="nil"/>
              <w:right w:val="nil"/>
            </w:tcBorders>
          </w:tcPr>
          <w:p w14:paraId="3E9575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SC-2019-03</w:t>
            </w:r>
          </w:p>
        </w:tc>
        <w:tc>
          <w:tcPr>
            <w:tcW w:w="1776" w:type="dxa"/>
            <w:tcBorders>
              <w:top w:val="nil"/>
              <w:left w:val="nil"/>
              <w:bottom w:val="nil"/>
              <w:right w:val="nil"/>
            </w:tcBorders>
          </w:tcPr>
          <w:p w14:paraId="06C1920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4B0B802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33FB30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0DC303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053E241C" w14:textId="77777777" w:rsidTr="00DF177B">
        <w:tc>
          <w:tcPr>
            <w:tcW w:w="1870" w:type="dxa"/>
            <w:tcBorders>
              <w:top w:val="nil"/>
              <w:left w:val="nil"/>
              <w:bottom w:val="nil"/>
              <w:right w:val="nil"/>
            </w:tcBorders>
          </w:tcPr>
          <w:p w14:paraId="56DEBDF3" w14:textId="2A2782B9" w:rsidR="004F286B" w:rsidRPr="008F2A14" w:rsidRDefault="003B099D"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VA-2019-36</w:t>
            </w:r>
          </w:p>
        </w:tc>
        <w:tc>
          <w:tcPr>
            <w:tcW w:w="1776" w:type="dxa"/>
            <w:tcBorders>
              <w:top w:val="nil"/>
              <w:left w:val="nil"/>
              <w:bottom w:val="nil"/>
              <w:right w:val="nil"/>
            </w:tcBorders>
          </w:tcPr>
          <w:p w14:paraId="3A29F5E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6CABA7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5A5F44A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13D8F51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40500DB5" w14:textId="77777777" w:rsidTr="00DF177B">
        <w:tc>
          <w:tcPr>
            <w:tcW w:w="1870" w:type="dxa"/>
            <w:tcBorders>
              <w:top w:val="nil"/>
              <w:left w:val="nil"/>
              <w:bottom w:val="nil"/>
              <w:right w:val="nil"/>
            </w:tcBorders>
          </w:tcPr>
          <w:p w14:paraId="3BFBE99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VA-2020-66</w:t>
            </w:r>
          </w:p>
        </w:tc>
        <w:tc>
          <w:tcPr>
            <w:tcW w:w="1776" w:type="dxa"/>
            <w:tcBorders>
              <w:top w:val="nil"/>
              <w:left w:val="nil"/>
              <w:bottom w:val="nil"/>
              <w:right w:val="nil"/>
            </w:tcBorders>
          </w:tcPr>
          <w:p w14:paraId="4A3E02A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7F899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729C07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7C8E04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January 24th - 29th from the HMM</w:t>
            </w:r>
          </w:p>
        </w:tc>
      </w:tr>
      <w:tr w:rsidR="004F286B" w:rsidRPr="008F2A14" w14:paraId="37076073" w14:textId="77777777" w:rsidTr="00DF177B">
        <w:tc>
          <w:tcPr>
            <w:tcW w:w="1870" w:type="dxa"/>
            <w:tcBorders>
              <w:top w:val="nil"/>
              <w:left w:val="nil"/>
              <w:right w:val="nil"/>
            </w:tcBorders>
          </w:tcPr>
          <w:p w14:paraId="5A2AA86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NY-2022-42</w:t>
            </w:r>
          </w:p>
        </w:tc>
        <w:tc>
          <w:tcPr>
            <w:tcW w:w="1776" w:type="dxa"/>
            <w:tcBorders>
              <w:top w:val="nil"/>
              <w:left w:val="nil"/>
              <w:right w:val="nil"/>
            </w:tcBorders>
          </w:tcPr>
          <w:p w14:paraId="318B547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right w:val="nil"/>
            </w:tcBorders>
          </w:tcPr>
          <w:p w14:paraId="4934BD1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right w:val="nil"/>
            </w:tcBorders>
          </w:tcPr>
          <w:p w14:paraId="0746DCF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right w:val="nil"/>
            </w:tcBorders>
          </w:tcPr>
          <w:p w14:paraId="4498DA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bl>
    <w:p w14:paraId="3D7567A1" w14:textId="77777777" w:rsidR="000664A2" w:rsidRDefault="000664A2" w:rsidP="00C35096">
      <w:pPr>
        <w:spacing w:line="480" w:lineRule="auto"/>
        <w:rPr>
          <w:rFonts w:ascii="Times New Roman" w:hAnsi="Times New Roman" w:cs="Times New Roman"/>
          <w:i/>
          <w:sz w:val="24"/>
          <w:szCs w:val="24"/>
        </w:rPr>
      </w:pPr>
    </w:p>
    <w:p w14:paraId="2E1E05E1" w14:textId="77777777" w:rsidR="00830FC1" w:rsidRPr="008F2A14" w:rsidRDefault="00830FC1" w:rsidP="00C35096">
      <w:pPr>
        <w:spacing w:line="480" w:lineRule="auto"/>
        <w:rPr>
          <w:rFonts w:ascii="Times New Roman" w:hAnsi="Times New Roman" w:cs="Times New Roman"/>
          <w:i/>
          <w:sz w:val="24"/>
          <w:szCs w:val="24"/>
        </w:rPr>
      </w:pPr>
    </w:p>
    <w:p w14:paraId="119440E1" w14:textId="43739061" w:rsidR="00C35096" w:rsidRPr="008F2A14" w:rsidRDefault="000664A2" w:rsidP="00C35096">
      <w:pPr>
        <w:spacing w:line="480" w:lineRule="auto"/>
        <w:rPr>
          <w:rFonts w:ascii="Times New Roman" w:hAnsi="Times New Roman" w:cs="Times New Roman"/>
          <w:sz w:val="24"/>
          <w:szCs w:val="24"/>
        </w:rPr>
      </w:pPr>
      <w:r w:rsidRPr="008F2A14">
        <w:rPr>
          <w:rFonts w:ascii="Times New Roman" w:hAnsi="Times New Roman" w:cs="Times New Roman"/>
          <w:i/>
          <w:sz w:val="24"/>
          <w:szCs w:val="24"/>
        </w:rPr>
        <w:t>B</w:t>
      </w:r>
      <w:r w:rsidR="00C35096" w:rsidRPr="008F2A14">
        <w:rPr>
          <w:rFonts w:ascii="Times New Roman" w:hAnsi="Times New Roman" w:cs="Times New Roman"/>
          <w:i/>
          <w:sz w:val="24"/>
          <w:szCs w:val="24"/>
        </w:rPr>
        <w:t xml:space="preserve"> HMM ruleset bug fixes</w:t>
      </w:r>
    </w:p>
    <w:p w14:paraId="3855CCF3" w14:textId="45ADF0F8" w:rsidR="009460CE" w:rsidRPr="008F2A14" w:rsidRDefault="00C35096" w:rsidP="00C35096">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w:t>
      </w:r>
      <w:r w:rsidR="00FB7F30" w:rsidRPr="008F2A14">
        <w:rPr>
          <w:rFonts w:ascii="Times New Roman" w:hAnsi="Times New Roman" w:cs="Times New Roman"/>
          <w:sz w:val="24"/>
          <w:szCs w:val="24"/>
        </w:rPr>
        <w:t xml:space="preserve">state </w:t>
      </w:r>
      <w:r w:rsidRPr="008F2A14">
        <w:rPr>
          <w:rFonts w:ascii="Times New Roman" w:hAnsi="Times New Roman" w:cs="Times New Roman"/>
          <w:sz w:val="24"/>
          <w:szCs w:val="24"/>
        </w:rPr>
        <w:t xml:space="preserve">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(e.g.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w:t>
      </w:r>
      <w:r w:rsidR="00FB7F30" w:rsidRPr="008F2A14">
        <w:rPr>
          <w:rFonts w:ascii="Times New Roman" w:hAnsi="Times New Roman" w:cs="Times New Roman"/>
          <w:sz w:val="24"/>
          <w:szCs w:val="24"/>
        </w:rPr>
        <w:t>state</w:t>
      </w:r>
      <w:r w:rsidRPr="008F2A14">
        <w:rPr>
          <w:rFonts w:ascii="Times New Roman" w:hAnsi="Times New Roman" w:cs="Times New Roman"/>
          <w:sz w:val="24"/>
          <w:szCs w:val="24"/>
        </w:rPr>
        <w:t xml:space="preserve"> earlier in the year than expected by the HMM, which occasionally resulted in the HMM classifying earlier post-migration locations as stopover locations despite the lack of an intervening ≥16.1 km movement. These two issues were both fixed after HMM classification using code to identify transitions between pre-migration and stopover, as well as stopover and post-migration, without an intervening ≥16.1 km step, and manually assigning pre-migration or </w:t>
      </w:r>
      <w:r w:rsidRPr="008F2A14">
        <w:rPr>
          <w:rFonts w:ascii="Times New Roman" w:hAnsi="Times New Roman" w:cs="Times New Roman"/>
          <w:sz w:val="24"/>
          <w:szCs w:val="24"/>
        </w:rPr>
        <w:lastRenderedPageBreak/>
        <w:t>post-migration states to the erroneously classified locations.</w:t>
      </w:r>
      <w:r w:rsidR="0015315B" w:rsidRPr="008F2A14">
        <w:rPr>
          <w:rFonts w:ascii="Times New Roman" w:hAnsi="Times New Roman" w:cs="Times New Roman"/>
          <w:sz w:val="24"/>
          <w:szCs w:val="24"/>
        </w:rPr>
        <w:t xml:space="preserve"> </w:t>
      </w:r>
      <w:r w:rsidR="00B94708" w:rsidRPr="008F2A14">
        <w:rPr>
          <w:rFonts w:ascii="Times New Roman" w:hAnsi="Times New Roman" w:cs="Times New Roman"/>
          <w:sz w:val="24"/>
          <w:szCs w:val="24"/>
        </w:rPr>
        <w:t xml:space="preserve">This resulted in </w:t>
      </w:r>
      <w:r w:rsidR="009460CE" w:rsidRPr="008F2A14">
        <w:rPr>
          <w:rFonts w:ascii="Times New Roman" w:hAnsi="Times New Roman" w:cs="Times New Roman"/>
          <w:sz w:val="24"/>
          <w:szCs w:val="24"/>
        </w:rPr>
        <w:t xml:space="preserve">reclassifications </w:t>
      </w:r>
      <w:r w:rsidR="00A71FC6" w:rsidRPr="008F2A14">
        <w:rPr>
          <w:rFonts w:ascii="Times New Roman" w:hAnsi="Times New Roman" w:cs="Times New Roman"/>
          <w:sz w:val="24"/>
          <w:szCs w:val="24"/>
        </w:rPr>
        <w:t>for</w:t>
      </w:r>
      <w:r w:rsidR="009460CE" w:rsidRPr="008F2A14">
        <w:rPr>
          <w:rFonts w:ascii="Times New Roman" w:hAnsi="Times New Roman" w:cs="Times New Roman"/>
          <w:sz w:val="24"/>
          <w:szCs w:val="24"/>
        </w:rPr>
        <w:t xml:space="preserve"> </w:t>
      </w:r>
      <w:r w:rsidR="00F674D9" w:rsidRPr="008F2A14">
        <w:rPr>
          <w:rFonts w:ascii="Times New Roman" w:hAnsi="Times New Roman" w:cs="Times New Roman"/>
          <w:sz w:val="24"/>
          <w:szCs w:val="24"/>
        </w:rPr>
        <w:t>35</w:t>
      </w:r>
      <w:r w:rsidR="009460CE" w:rsidRPr="008F2A14">
        <w:rPr>
          <w:rFonts w:ascii="Times New Roman" w:hAnsi="Times New Roman" w:cs="Times New Roman"/>
          <w:sz w:val="24"/>
          <w:szCs w:val="24"/>
        </w:rPr>
        <w:t xml:space="preserve"> </w:t>
      </w:r>
      <w:r w:rsidR="00A318E2" w:rsidRPr="008F2A14">
        <w:rPr>
          <w:rFonts w:ascii="Times New Roman" w:hAnsi="Times New Roman" w:cs="Times New Roman"/>
          <w:sz w:val="24"/>
          <w:szCs w:val="24"/>
        </w:rPr>
        <w:t>seasonal</w:t>
      </w:r>
      <w:r w:rsidR="009460CE" w:rsidRPr="008F2A14">
        <w:rPr>
          <w:rFonts w:ascii="Times New Roman" w:hAnsi="Times New Roman" w:cs="Times New Roman"/>
          <w:sz w:val="24"/>
          <w:szCs w:val="24"/>
        </w:rPr>
        <w:t xml:space="preserve"> migratory tracks, including </w:t>
      </w:r>
      <w:r w:rsidR="001F17AD" w:rsidRPr="008F2A14">
        <w:rPr>
          <w:rFonts w:ascii="Times New Roman" w:hAnsi="Times New Roman" w:cs="Times New Roman"/>
          <w:sz w:val="24"/>
          <w:szCs w:val="24"/>
        </w:rPr>
        <w:t>8</w:t>
      </w:r>
      <w:r w:rsidR="009460CE" w:rsidRPr="008F2A14">
        <w:rPr>
          <w:rFonts w:ascii="Times New Roman" w:hAnsi="Times New Roman" w:cs="Times New Roman"/>
          <w:sz w:val="24"/>
          <w:szCs w:val="24"/>
        </w:rPr>
        <w:t xml:space="preserve"> changes to pre-migratory classifications and </w:t>
      </w:r>
      <w:r w:rsidR="00F674D9" w:rsidRPr="008F2A14">
        <w:rPr>
          <w:rFonts w:ascii="Times New Roman" w:hAnsi="Times New Roman" w:cs="Times New Roman"/>
          <w:sz w:val="24"/>
          <w:szCs w:val="24"/>
        </w:rPr>
        <w:t>27</w:t>
      </w:r>
      <w:r w:rsidR="009460CE" w:rsidRPr="008F2A14">
        <w:rPr>
          <w:rFonts w:ascii="Times New Roman" w:hAnsi="Times New Roman" w:cs="Times New Roman"/>
          <w:sz w:val="24"/>
          <w:szCs w:val="24"/>
        </w:rPr>
        <w:t xml:space="preserve"> changes to post</w:t>
      </w:r>
      <w:r w:rsidR="00A71FC6" w:rsidRPr="008F2A14">
        <w:rPr>
          <w:rFonts w:ascii="Times New Roman" w:hAnsi="Times New Roman" w:cs="Times New Roman"/>
          <w:sz w:val="24"/>
          <w:szCs w:val="24"/>
        </w:rPr>
        <w:t>-migratory classifications.</w:t>
      </w:r>
    </w:p>
    <w:p w14:paraId="7EF04B27" w14:textId="1EBBC0C9" w:rsidR="00DA4FB3" w:rsidRPr="008F2A14" w:rsidRDefault="00B36AB6">
      <w:pPr>
        <w:rPr>
          <w:rFonts w:ascii="Times New Roman" w:hAnsi="Times New Roman" w:cs="Times New Roman"/>
          <w:i/>
          <w:sz w:val="24"/>
          <w:szCs w:val="24"/>
        </w:rPr>
      </w:pPr>
      <w:r w:rsidRPr="008F2A14">
        <w:rPr>
          <w:rFonts w:ascii="Times New Roman" w:hAnsi="Times New Roman" w:cs="Times New Roman"/>
          <w:i/>
          <w:sz w:val="24"/>
          <w:szCs w:val="24"/>
        </w:rPr>
        <w:t>C</w:t>
      </w:r>
      <w:r w:rsidR="00DD235E" w:rsidRPr="008F2A14">
        <w:rPr>
          <w:rFonts w:ascii="Times New Roman" w:hAnsi="Times New Roman" w:cs="Times New Roman"/>
          <w:i/>
          <w:sz w:val="24"/>
          <w:szCs w:val="24"/>
        </w:rPr>
        <w:t xml:space="preserve"> Modeling bird mortality</w:t>
      </w:r>
    </w:p>
    <w:p w14:paraId="7EF04B28" w14:textId="190985C3"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Pr="008F2A14" w:rsidRDefault="00DD235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lastRenderedPageBreak/>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98654" cy="2033020"/>
                    </a:xfrm>
                    <a:prstGeom prst="rect">
                      <a:avLst/>
                    </a:prstGeom>
                    <a:ln/>
                  </pic:spPr>
                </pic:pic>
              </a:graphicData>
            </a:graphic>
          </wp:inline>
        </w:drawing>
      </w:r>
    </w:p>
    <w:p w14:paraId="7EF04B2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Figure A1. Movement state transition diagram for the hidden Markov Model used to identify potential mortalities among tagged American Woodcock (</w:t>
      </w:r>
      <w:r w:rsidRPr="008F2A14">
        <w:rPr>
          <w:rFonts w:ascii="Times New Roman" w:hAnsi="Times New Roman" w:cs="Times New Roman"/>
          <w:i/>
          <w:sz w:val="24"/>
          <w:szCs w:val="24"/>
        </w:rPr>
        <w:t>Scolopax minor</w:t>
      </w:r>
      <w:r w:rsidRPr="008F2A14">
        <w:rPr>
          <w:rFonts w:ascii="Times New Roman" w:hAnsi="Times New Roman" w:cs="Times New Roman"/>
          <w:sz w:val="24"/>
          <w:szCs w:val="24"/>
        </w:rP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517EEFE8" w:rsidR="00DA4FB3" w:rsidRPr="008F2A14" w:rsidRDefault="00DD235E">
      <w:pPr>
        <w:spacing w:line="480" w:lineRule="auto"/>
        <w:ind w:firstLine="360"/>
        <w:rPr>
          <w:rFonts w:ascii="Times New Roman" w:hAnsi="Times New Roman" w:cs="Times New Roman"/>
          <w:sz w:val="24"/>
          <w:szCs w:val="24"/>
        </w:rPr>
      </w:pPr>
      <w:r w:rsidRPr="008F2A14">
        <w:rPr>
          <w:rFonts w:ascii="Times New Roman" w:hAnsi="Times New Roman" w:cs="Times New Roman"/>
          <w:sz w:val="24"/>
          <w:szCs w:val="24"/>
        </w:rPr>
        <w:t>The HMM trained on these data used step</w:t>
      </w:r>
      <w:r w:rsidR="00290F79" w:rsidRPr="008F2A14">
        <w:rPr>
          <w:rFonts w:ascii="Times New Roman" w:hAnsi="Times New Roman" w:cs="Times New Roman"/>
          <w:sz w:val="24"/>
          <w:szCs w:val="24"/>
        </w:rPr>
        <w:t xml:space="preserve"> </w:t>
      </w:r>
      <w:r w:rsidRPr="008F2A14">
        <w:rPr>
          <w:rFonts w:ascii="Times New Roman" w:hAnsi="Times New Roman" w:cs="Times New Roman"/>
          <w:sz w:val="24"/>
          <w:szCs w:val="24"/>
        </w:rPr>
        <w:t xml:space="preserve">length, </w:t>
      </w:r>
      <w:r w:rsidR="00B1509F" w:rsidRPr="008F2A14">
        <w:rPr>
          <w:rFonts w:ascii="Times New Roman" w:hAnsi="Times New Roman" w:cs="Times New Roman"/>
          <w:sz w:val="24"/>
          <w:szCs w:val="24"/>
        </w:rPr>
        <w:t xml:space="preserve">turn </w:t>
      </w:r>
      <w:r w:rsidRPr="008F2A14">
        <w:rPr>
          <w:rFonts w:ascii="Times New Roman" w:hAnsi="Times New Roman" w:cs="Times New Roman"/>
          <w:sz w:val="24"/>
          <w:szCs w:val="24"/>
        </w:rPr>
        <w:t xml:space="preserve">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A1). Among 512 birds in our dataset, the HMM identified 137 individuals that had potentially experienced mortality and continued transmitting. We confirmed these mortalities during a second step, in which we manually </w:t>
      </w:r>
      <w:r w:rsidRPr="008F2A14">
        <w:rPr>
          <w:rFonts w:ascii="Times New Roman" w:hAnsi="Times New Roman" w:cs="Times New Roman"/>
          <w:sz w:val="24"/>
          <w:szCs w:val="24"/>
        </w:rPr>
        <w:lastRenderedPageBreak/>
        <w:t>checked and adjusted the dates for all potential mortalities identified by the HMM. We only confirmed a mortality during the second step if the following 2 criteria were met:</w:t>
      </w:r>
    </w:p>
    <w:p w14:paraId="7EF04B2C" w14:textId="77777777" w:rsidR="00DA4FB3" w:rsidRPr="008F2A14" w:rsidRDefault="00DD235E">
      <w:pPr>
        <w:numPr>
          <w:ilvl w:val="0"/>
          <w:numId w:val="1"/>
        </w:numPr>
        <w:pBdr>
          <w:top w:val="nil"/>
          <w:left w:val="nil"/>
          <w:bottom w:val="nil"/>
          <w:right w:val="nil"/>
          <w:between w:val="nil"/>
        </w:pBdr>
        <w:spacing w:after="0" w:line="480" w:lineRule="auto"/>
        <w:rPr>
          <w:rFonts w:ascii="Times New Roman" w:hAnsi="Times New Roman" w:cs="Times New Roman"/>
          <w:sz w:val="24"/>
          <w:szCs w:val="24"/>
        </w:rPr>
      </w:pPr>
      <w:r w:rsidRPr="008F2A14">
        <w:rPr>
          <w:rFonts w:ascii="Times New Roman" w:hAnsi="Times New Roman" w:cs="Times New Roman"/>
          <w:color w:val="000000"/>
          <w:sz w:val="24"/>
          <w:szCs w:val="24"/>
        </w:rPr>
        <w:t>The bird had ≥15 mortality locations</w:t>
      </w:r>
    </w:p>
    <w:p w14:paraId="7EF04B2D" w14:textId="21871680" w:rsidR="00DA4FB3" w:rsidRPr="008F2A14" w:rsidRDefault="00DD235E">
      <w:pPr>
        <w:numPr>
          <w:ilvl w:val="0"/>
          <w:numId w:val="1"/>
        </w:numPr>
        <w:pBdr>
          <w:top w:val="nil"/>
          <w:left w:val="nil"/>
          <w:bottom w:val="nil"/>
          <w:right w:val="nil"/>
          <w:between w:val="nil"/>
        </w:pBdr>
        <w:spacing w:line="480" w:lineRule="auto"/>
        <w:rPr>
          <w:rFonts w:ascii="Times New Roman" w:hAnsi="Times New Roman" w:cs="Times New Roman"/>
          <w:sz w:val="24"/>
          <w:szCs w:val="24"/>
        </w:rPr>
      </w:pPr>
      <w:r w:rsidRPr="008F2A14">
        <w:rPr>
          <w:rFonts w:ascii="Times New Roman" w:hAnsi="Times New Roman" w:cs="Times New Roman"/>
          <w:color w:val="000000"/>
          <w:sz w:val="24"/>
          <w:szCs w:val="24"/>
        </w:rPr>
        <w:t xml:space="preserve">At least half of mortality points fell within </w:t>
      </w:r>
      <w:r w:rsidRPr="008F2A14">
        <w:rPr>
          <w:rFonts w:ascii="Times New Roman" w:hAnsi="Times New Roman" w:cs="Times New Roman"/>
          <w:sz w:val="24"/>
          <w:szCs w:val="24"/>
        </w:rPr>
        <w:t xml:space="preserve">a threshold distance </w:t>
      </w:r>
      <w:r w:rsidRPr="008F2A14">
        <w:rPr>
          <w:rFonts w:ascii="Times New Roman" w:hAnsi="Times New Roman" w:cs="Times New Roman"/>
          <w:color w:val="000000"/>
          <w:sz w:val="24"/>
          <w:szCs w:val="24"/>
        </w:rPr>
        <w:t xml:space="preserve">of the centroid, with </w:t>
      </w:r>
      <w:r w:rsidRPr="008F2A14">
        <w:rPr>
          <w:rFonts w:ascii="Times New Roman" w:hAnsi="Times New Roman" w:cs="Times New Roman"/>
          <w:sz w:val="24"/>
          <w:szCs w:val="24"/>
        </w:rPr>
        <w:t>the threshold distance</w:t>
      </w:r>
      <w:r w:rsidRPr="008F2A14">
        <w:rPr>
          <w:rFonts w:ascii="Times New Roman" w:hAnsi="Times New Roman" w:cs="Times New Roman"/>
          <w:color w:val="000000"/>
          <w:sz w:val="24"/>
          <w:szCs w:val="24"/>
        </w:rPr>
        <w:t xml:space="preserve"> varying based on the dominant land cover type as shown in Table A</w:t>
      </w:r>
      <w:r w:rsidR="00591CEC" w:rsidRPr="008F2A14">
        <w:rPr>
          <w:rFonts w:ascii="Times New Roman" w:hAnsi="Times New Roman" w:cs="Times New Roman"/>
          <w:color w:val="000000"/>
          <w:sz w:val="24"/>
          <w:szCs w:val="24"/>
        </w:rPr>
        <w:t>2</w:t>
      </w:r>
      <w:r w:rsidRPr="008F2A14">
        <w:rPr>
          <w:rFonts w:ascii="Times New Roman" w:hAnsi="Times New Roman" w:cs="Times New Roman"/>
          <w:color w:val="000000"/>
          <w:sz w:val="24"/>
          <w:szCs w:val="24"/>
        </w:rPr>
        <w:t>.</w:t>
      </w:r>
    </w:p>
    <w:p w14:paraId="7EF04B2E" w14:textId="77777777" w:rsidR="00DA4FB3" w:rsidRPr="008F2A14" w:rsidRDefault="00DA4FB3">
      <w:pPr>
        <w:spacing w:line="480" w:lineRule="auto"/>
        <w:rPr>
          <w:rFonts w:ascii="Times New Roman" w:hAnsi="Times New Roman" w:cs="Times New Roman"/>
          <w:sz w:val="24"/>
          <w:szCs w:val="24"/>
        </w:rPr>
      </w:pPr>
    </w:p>
    <w:p w14:paraId="7EF04B2F" w14:textId="2D919C6B"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Table A</w:t>
      </w:r>
      <w:r w:rsidR="00591CEC" w:rsidRPr="008F2A14">
        <w:rPr>
          <w:rFonts w:ascii="Times New Roman" w:hAnsi="Times New Roman" w:cs="Times New Roman"/>
          <w:sz w:val="24"/>
          <w:szCs w:val="24"/>
        </w:rPr>
        <w:t>2</w:t>
      </w:r>
      <w:r w:rsidRPr="008F2A14">
        <w:rPr>
          <w:rFonts w:ascii="Times New Roman" w:hAnsi="Times New Roman" w:cs="Times New Roman"/>
          <w:sz w:val="24"/>
          <w:szCs w:val="24"/>
        </w:rP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rsidRPr="008F2A14" w14:paraId="7EF04B32" w14:textId="77777777">
        <w:tc>
          <w:tcPr>
            <w:tcW w:w="4499" w:type="dxa"/>
            <w:tcBorders>
              <w:left w:val="nil"/>
              <w:bottom w:val="single" w:sz="4" w:space="0" w:color="000000"/>
              <w:right w:val="nil"/>
            </w:tcBorders>
          </w:tcPr>
          <w:p w14:paraId="7EF04B30"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Dominant land cover</w:t>
            </w:r>
          </w:p>
        </w:tc>
        <w:tc>
          <w:tcPr>
            <w:tcW w:w="4501" w:type="dxa"/>
            <w:tcBorders>
              <w:left w:val="nil"/>
              <w:bottom w:val="single" w:sz="4" w:space="0" w:color="000000"/>
              <w:right w:val="nil"/>
            </w:tcBorders>
          </w:tcPr>
          <w:p w14:paraId="7EF04B31"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50% threshold distance (m)</w:t>
            </w:r>
          </w:p>
        </w:tc>
      </w:tr>
      <w:tr w:rsidR="00DA4FB3" w:rsidRPr="008F2A14" w14:paraId="7EF04B35" w14:textId="77777777">
        <w:tc>
          <w:tcPr>
            <w:tcW w:w="4499" w:type="dxa"/>
            <w:tcBorders>
              <w:left w:val="nil"/>
              <w:bottom w:val="nil"/>
              <w:right w:val="nil"/>
            </w:tcBorders>
          </w:tcPr>
          <w:p w14:paraId="7EF04B33"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Young forest</w:t>
            </w:r>
          </w:p>
        </w:tc>
        <w:tc>
          <w:tcPr>
            <w:tcW w:w="4501" w:type="dxa"/>
            <w:tcBorders>
              <w:left w:val="nil"/>
              <w:bottom w:val="nil"/>
              <w:right w:val="nil"/>
            </w:tcBorders>
          </w:tcPr>
          <w:p w14:paraId="7EF04B34"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4.93</w:t>
            </w:r>
          </w:p>
        </w:tc>
      </w:tr>
      <w:tr w:rsidR="00DA4FB3" w:rsidRPr="008F2A14" w14:paraId="7EF04B38" w14:textId="77777777">
        <w:tc>
          <w:tcPr>
            <w:tcW w:w="4499" w:type="dxa"/>
            <w:tcBorders>
              <w:top w:val="nil"/>
              <w:left w:val="nil"/>
              <w:bottom w:val="nil"/>
              <w:right w:val="nil"/>
            </w:tcBorders>
          </w:tcPr>
          <w:p w14:paraId="7EF04B36"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Mature forest</w:t>
            </w:r>
          </w:p>
        </w:tc>
        <w:tc>
          <w:tcPr>
            <w:tcW w:w="4501" w:type="dxa"/>
            <w:tcBorders>
              <w:top w:val="nil"/>
              <w:left w:val="nil"/>
              <w:bottom w:val="nil"/>
              <w:right w:val="nil"/>
            </w:tcBorders>
          </w:tcPr>
          <w:p w14:paraId="7EF04B37"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10.85</w:t>
            </w:r>
          </w:p>
        </w:tc>
      </w:tr>
      <w:tr w:rsidR="00DA4FB3" w:rsidRPr="008F2A14" w14:paraId="7EF04B3B" w14:textId="77777777">
        <w:tc>
          <w:tcPr>
            <w:tcW w:w="4499" w:type="dxa"/>
            <w:tcBorders>
              <w:top w:val="nil"/>
              <w:left w:val="nil"/>
              <w:bottom w:val="nil"/>
              <w:right w:val="nil"/>
            </w:tcBorders>
          </w:tcPr>
          <w:p w14:paraId="7EF04B39"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Short grass</w:t>
            </w:r>
          </w:p>
        </w:tc>
        <w:tc>
          <w:tcPr>
            <w:tcW w:w="4501" w:type="dxa"/>
            <w:tcBorders>
              <w:top w:val="nil"/>
              <w:left w:val="nil"/>
              <w:bottom w:val="nil"/>
              <w:right w:val="nil"/>
            </w:tcBorders>
          </w:tcPr>
          <w:p w14:paraId="7EF04B3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5.33</w:t>
            </w:r>
          </w:p>
        </w:tc>
      </w:tr>
      <w:tr w:rsidR="00DA4FB3" w:rsidRPr="008F2A14" w14:paraId="7EF04B3E" w14:textId="77777777">
        <w:tc>
          <w:tcPr>
            <w:tcW w:w="4499" w:type="dxa"/>
            <w:tcBorders>
              <w:top w:val="nil"/>
              <w:left w:val="nil"/>
              <w:right w:val="nil"/>
            </w:tcBorders>
          </w:tcPr>
          <w:p w14:paraId="7EF04B3C"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Tall grass</w:t>
            </w:r>
          </w:p>
        </w:tc>
        <w:tc>
          <w:tcPr>
            <w:tcW w:w="4501" w:type="dxa"/>
            <w:tcBorders>
              <w:top w:val="nil"/>
              <w:left w:val="nil"/>
              <w:right w:val="nil"/>
            </w:tcBorders>
          </w:tcPr>
          <w:p w14:paraId="7EF04B3D"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3.93</w:t>
            </w:r>
          </w:p>
        </w:tc>
      </w:tr>
    </w:tbl>
    <w:p w14:paraId="7EF04B3F" w14:textId="77777777" w:rsidR="00DA4FB3" w:rsidRPr="008F2A14" w:rsidRDefault="00DA4FB3">
      <w:pPr>
        <w:spacing w:line="480" w:lineRule="auto"/>
        <w:ind w:left="360"/>
        <w:rPr>
          <w:rFonts w:ascii="Times New Roman" w:hAnsi="Times New Roman" w:cs="Times New Roman"/>
          <w:sz w:val="24"/>
          <w:szCs w:val="24"/>
        </w:rPr>
      </w:pPr>
    </w:p>
    <w:p w14:paraId="7EF04B40" w14:textId="13C5BDB9" w:rsidR="00DA4FB3" w:rsidRPr="008F2A14" w:rsidRDefault="00DD235E">
      <w:pPr>
        <w:spacing w:line="480" w:lineRule="auto"/>
        <w:ind w:firstLine="720"/>
        <w:rPr>
          <w:rFonts w:ascii="Times New Roman" w:hAnsi="Times New Roman" w:cs="Times New Roman"/>
          <w:sz w:val="24"/>
          <w:szCs w:val="24"/>
        </w:rPr>
      </w:pPr>
      <w:r w:rsidRPr="008F2A14">
        <w:rPr>
          <w:rFonts w:ascii="Times New Roman" w:hAnsi="Times New Roman" w:cs="Times New Roman"/>
          <w:sz w:val="24"/>
          <w:szCs w:val="24"/>
        </w:rP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rsidRPr="008F2A14">
        <w:rPr>
          <w:rFonts w:ascii="Times New Roman" w:hAnsi="Times New Roman" w:cs="Times New Roman"/>
          <w:sz w:val="24"/>
          <w:szCs w:val="24"/>
        </w:rPr>
        <w:t xml:space="preserve">We required that 50% of all </w:t>
      </w:r>
      <w:r w:rsidR="000A6EF9" w:rsidRPr="008F2A14">
        <w:rPr>
          <w:rFonts w:ascii="Times New Roman" w:hAnsi="Times New Roman" w:cs="Times New Roman"/>
          <w:sz w:val="24"/>
          <w:szCs w:val="24"/>
        </w:rPr>
        <w:t>mortality points fell within the d</w:t>
      </w:r>
      <w:r w:rsidRPr="008F2A14">
        <w:rPr>
          <w:rFonts w:ascii="Times New Roman" w:hAnsi="Times New Roman" w:cs="Times New Roman"/>
          <w:sz w:val="24"/>
          <w:szCs w:val="24"/>
        </w:rPr>
        <w:t>istance to centroid threshold</w:t>
      </w:r>
      <w:r w:rsidR="000A6EF9" w:rsidRPr="008F2A14">
        <w:rPr>
          <w:rFonts w:ascii="Times New Roman" w:hAnsi="Times New Roman" w:cs="Times New Roman"/>
          <w:sz w:val="24"/>
          <w:szCs w:val="24"/>
        </w:rPr>
        <w:t>, with the</w:t>
      </w:r>
      <w:r w:rsidRPr="008F2A14">
        <w:rPr>
          <w:rFonts w:ascii="Times New Roman" w:hAnsi="Times New Roman" w:cs="Times New Roman"/>
          <w:sz w:val="24"/>
          <w:szCs w:val="24"/>
        </w:rPr>
        <w:t xml:space="preserve"> 50% </w:t>
      </w:r>
      <w:r w:rsidR="000A6EF9" w:rsidRPr="008F2A14">
        <w:rPr>
          <w:rFonts w:ascii="Times New Roman" w:hAnsi="Times New Roman" w:cs="Times New Roman"/>
          <w:sz w:val="24"/>
          <w:szCs w:val="24"/>
        </w:rPr>
        <w:t xml:space="preserve">value chosen </w:t>
      </w:r>
      <w:r w:rsidRPr="008F2A14">
        <w:rPr>
          <w:rFonts w:ascii="Times New Roman" w:hAnsi="Times New Roman" w:cs="Times New Roman"/>
          <w:sz w:val="24"/>
          <w:szCs w:val="24"/>
        </w:rPr>
        <w:t xml:space="preserve">based on consistency between individuals in </w:t>
      </w:r>
      <w:r w:rsidRPr="008F2A14">
        <w:rPr>
          <w:rFonts w:ascii="Times New Roman" w:hAnsi="Times New Roman" w:cs="Times New Roman"/>
          <w:sz w:val="24"/>
          <w:szCs w:val="24"/>
        </w:rPr>
        <w:lastRenderedPageBreak/>
        <w:t>the training dataset</w:t>
      </w:r>
      <w:r w:rsidR="000A6EF9" w:rsidRPr="008F2A14">
        <w:rPr>
          <w:rFonts w:ascii="Times New Roman" w:hAnsi="Times New Roman" w:cs="Times New Roman"/>
          <w:sz w:val="24"/>
          <w:szCs w:val="24"/>
        </w:rPr>
        <w:t>. Distance to centroid</w:t>
      </w:r>
      <w:r w:rsidRPr="008F2A14">
        <w:rPr>
          <w:rFonts w:ascii="Times New Roman" w:hAnsi="Times New Roman" w:cs="Times New Roman"/>
          <w:sz w:val="24"/>
          <w:szCs w:val="24"/>
        </w:rPr>
        <w:t xml:space="preserve"> thresholds were set based on the mean values observed among all individuals in that cover type in the training dataset. Dominant land cover type was assessed via publicly available satellite imagery</w:t>
      </w:r>
      <w:r w:rsidR="0054406A" w:rsidRPr="008F2A14">
        <w:rPr>
          <w:rFonts w:ascii="Times New Roman" w:hAnsi="Times New Roman" w:cs="Times New Roman"/>
          <w:sz w:val="24"/>
          <w:szCs w:val="24"/>
        </w:rPr>
        <w:t xml:space="preserve"> </w:t>
      </w:r>
      <w:r w:rsidR="003774C3" w:rsidRPr="008F2A14">
        <w:rPr>
          <w:rFonts w:ascii="Times New Roman" w:hAnsi="Times New Roman" w:cs="Times New Roman"/>
          <w:sz w:val="24"/>
          <w:szCs w:val="24"/>
        </w:rPr>
        <w:t xml:space="preserve">(OpenStreetMap contributors </w:t>
      </w:r>
      <w:r w:rsidR="00656D4F" w:rsidRPr="008F2A14">
        <w:rPr>
          <w:rFonts w:ascii="Times New Roman" w:hAnsi="Times New Roman" w:cs="Times New Roman"/>
          <w:sz w:val="24"/>
          <w:szCs w:val="24"/>
        </w:rPr>
        <w:t>2023</w:t>
      </w:r>
      <w:r w:rsidR="003774C3" w:rsidRPr="008F2A14">
        <w:rPr>
          <w:rFonts w:ascii="Times New Roman" w:hAnsi="Times New Roman" w:cs="Times New Roman"/>
          <w:sz w:val="24"/>
          <w:szCs w:val="24"/>
        </w:rPr>
        <w:t>)</w:t>
      </w:r>
      <w:r w:rsidRPr="008F2A14">
        <w:rPr>
          <w:rFonts w:ascii="Times New Roman" w:hAnsi="Times New Roman" w:cs="Times New Roman"/>
          <w:sz w:val="24"/>
          <w:szCs w:val="24"/>
        </w:rPr>
        <w:t xml:space="preserve"> for both the test and training datasets.</w:t>
      </w:r>
    </w:p>
    <w:p w14:paraId="7EF04B41"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ab/>
        <w:t xml:space="preserve">We manually classified a mortality event when both criteria were met. In certain circumstances where mortalities met one threshold but came just shy on the other, </w:t>
      </w:r>
      <w:commentRangeStart w:id="2"/>
      <w:r w:rsidRPr="008F2A14">
        <w:rPr>
          <w:rFonts w:ascii="Times New Roman" w:hAnsi="Times New Roman" w:cs="Times New Roman"/>
          <w:sz w:val="24"/>
          <w:szCs w:val="24"/>
        </w:rPr>
        <w:t>we made the final determination regarding whether a mortality had indeed occurred</w:t>
      </w:r>
      <w:commentRangeEnd w:id="2"/>
      <w:r w:rsidR="00ED74B1">
        <w:rPr>
          <w:rStyle w:val="CommentReference"/>
        </w:rPr>
        <w:commentReference w:id="2"/>
      </w:r>
      <w:r w:rsidRPr="008F2A14">
        <w:rPr>
          <w:rFonts w:ascii="Times New Roman" w:hAnsi="Times New Roman" w:cs="Times New Roman"/>
          <w:sz w:val="24"/>
          <w:szCs w:val="24"/>
        </w:rPr>
        <w:t>. Of 137 potential mortalities, we determined 20 to be true mortality events. The code used in this delineation is publicly available at github.com/EWMRC/mortality-detection.</w:t>
      </w:r>
    </w:p>
    <w:p w14:paraId="2DD30A72" w14:textId="1886D2F6" w:rsidR="004352C3" w:rsidRPr="008F2A14" w:rsidRDefault="004352C3" w:rsidP="004352C3">
      <w:pPr>
        <w:rPr>
          <w:rFonts w:ascii="Times New Roman" w:hAnsi="Times New Roman" w:cs="Times New Roman"/>
          <w:i/>
          <w:sz w:val="24"/>
          <w:szCs w:val="24"/>
        </w:rPr>
      </w:pPr>
      <w:r w:rsidRPr="008F2A14">
        <w:rPr>
          <w:rFonts w:ascii="Times New Roman" w:hAnsi="Times New Roman" w:cs="Times New Roman"/>
          <w:i/>
          <w:sz w:val="24"/>
          <w:szCs w:val="24"/>
        </w:rPr>
        <w:t xml:space="preserve">D </w:t>
      </w:r>
      <w:r w:rsidR="00DD235E" w:rsidRPr="008F2A14">
        <w:rPr>
          <w:rFonts w:ascii="Times New Roman" w:hAnsi="Times New Roman" w:cs="Times New Roman"/>
          <w:i/>
          <w:sz w:val="24"/>
          <w:szCs w:val="24"/>
        </w:rPr>
        <w:t xml:space="preserve">Simplified movement state designations for </w:t>
      </w:r>
      <w:proofErr w:type="spellStart"/>
      <w:r w:rsidR="00DD235E" w:rsidRPr="008F2A14">
        <w:rPr>
          <w:rFonts w:ascii="Times New Roman" w:hAnsi="Times New Roman" w:cs="Times New Roman"/>
          <w:i/>
          <w:sz w:val="24"/>
          <w:szCs w:val="24"/>
        </w:rPr>
        <w:t>Movebank</w:t>
      </w:r>
      <w:proofErr w:type="spellEnd"/>
    </w:p>
    <w:p w14:paraId="71DDBA92" w14:textId="43ECC15C" w:rsidR="00772711" w:rsidRPr="008F2A14" w:rsidRDefault="00102760" w:rsidP="00A568DD">
      <w:pPr>
        <w:spacing w:line="480" w:lineRule="auto"/>
        <w:rPr>
          <w:rFonts w:ascii="Times New Roman" w:hAnsi="Times New Roman" w:cs="Times New Roman"/>
          <w:iCs/>
          <w:sz w:val="24"/>
          <w:szCs w:val="24"/>
        </w:rPr>
      </w:pPr>
      <w:r w:rsidRPr="008F2A14">
        <w:rPr>
          <w:rFonts w:ascii="Times New Roman" w:hAnsi="Times New Roman" w:cs="Times New Roman"/>
          <w:iCs/>
          <w:sz w:val="24"/>
          <w:szCs w:val="24"/>
        </w:rPr>
        <w:t>Prior to use in other studies, we simplified our</w:t>
      </w:r>
      <w:r w:rsidR="003A5379" w:rsidRPr="008F2A14">
        <w:rPr>
          <w:rFonts w:ascii="Times New Roman" w:hAnsi="Times New Roman" w:cs="Times New Roman"/>
          <w:iCs/>
          <w:sz w:val="24"/>
          <w:szCs w:val="24"/>
        </w:rPr>
        <w:t xml:space="preserve"> </w:t>
      </w:r>
      <w:r w:rsidR="00F36B44" w:rsidRPr="008F2A14">
        <w:rPr>
          <w:rFonts w:ascii="Times New Roman" w:hAnsi="Times New Roman" w:cs="Times New Roman"/>
          <w:iCs/>
          <w:sz w:val="24"/>
          <w:szCs w:val="24"/>
        </w:rPr>
        <w:t>hidden Markov model</w:t>
      </w:r>
      <w:r w:rsidR="00492788" w:rsidRPr="008F2A14">
        <w:rPr>
          <w:rFonts w:ascii="Times New Roman" w:hAnsi="Times New Roman" w:cs="Times New Roman"/>
          <w:iCs/>
          <w:sz w:val="24"/>
          <w:szCs w:val="24"/>
        </w:rPr>
        <w:t xml:space="preserve"> (HMM)</w:t>
      </w:r>
      <w:r w:rsidR="00F36B44" w:rsidRPr="008F2A14">
        <w:rPr>
          <w:rFonts w:ascii="Times New Roman" w:hAnsi="Times New Roman" w:cs="Times New Roman"/>
          <w:iCs/>
          <w:sz w:val="24"/>
          <w:szCs w:val="24"/>
        </w:rPr>
        <w:t xml:space="preserve"> classification </w:t>
      </w:r>
      <w:r w:rsidR="00A568DD" w:rsidRPr="008F2A14">
        <w:rPr>
          <w:rFonts w:ascii="Times New Roman" w:hAnsi="Times New Roman" w:cs="Times New Roman"/>
          <w:iCs/>
          <w:sz w:val="24"/>
          <w:szCs w:val="24"/>
        </w:rPr>
        <w:t>states to 3 classes: stationary, migration (fall), and migration (spring).</w:t>
      </w:r>
      <w:r w:rsidR="00AF287E" w:rsidRPr="008F2A14">
        <w:rPr>
          <w:rFonts w:ascii="Times New Roman" w:hAnsi="Times New Roman" w:cs="Times New Roman"/>
          <w:iCs/>
          <w:sz w:val="24"/>
          <w:szCs w:val="24"/>
        </w:rPr>
        <w:t xml:space="preserve"> The stationary class included all </w:t>
      </w:r>
      <w:r w:rsidR="00EE3949" w:rsidRPr="008F2A14">
        <w:rPr>
          <w:rFonts w:ascii="Times New Roman" w:hAnsi="Times New Roman" w:cs="Times New Roman"/>
          <w:iCs/>
          <w:sz w:val="24"/>
          <w:szCs w:val="24"/>
        </w:rPr>
        <w:t>pre-migration and post-migration locations, while the fall and</w:t>
      </w:r>
      <w:r w:rsidR="00A719D5" w:rsidRPr="008F2A14">
        <w:rPr>
          <w:rFonts w:ascii="Times New Roman" w:hAnsi="Times New Roman" w:cs="Times New Roman"/>
          <w:iCs/>
          <w:sz w:val="24"/>
          <w:szCs w:val="24"/>
        </w:rPr>
        <w:t xml:space="preserve"> spring migration classes included migration and stopover locations. </w:t>
      </w:r>
      <w:r w:rsidR="00492788" w:rsidRPr="008F2A14">
        <w:rPr>
          <w:rFonts w:ascii="Times New Roman" w:hAnsi="Times New Roman" w:cs="Times New Roman"/>
          <w:iCs/>
          <w:sz w:val="24"/>
          <w:szCs w:val="24"/>
        </w:rPr>
        <w:t xml:space="preserve">We added </w:t>
      </w:r>
      <w:r w:rsidR="00394B6B" w:rsidRPr="008F2A14">
        <w:rPr>
          <w:rFonts w:ascii="Times New Roman" w:hAnsi="Times New Roman" w:cs="Times New Roman"/>
          <w:iCs/>
          <w:sz w:val="24"/>
          <w:szCs w:val="24"/>
        </w:rPr>
        <w:t xml:space="preserve">3 </w:t>
      </w:r>
      <w:r w:rsidR="00492788" w:rsidRPr="008F2A14">
        <w:rPr>
          <w:rFonts w:ascii="Times New Roman" w:hAnsi="Times New Roman" w:cs="Times New Roman"/>
          <w:iCs/>
          <w:sz w:val="24"/>
          <w:szCs w:val="24"/>
        </w:rPr>
        <w:t>additional classification state</w:t>
      </w:r>
      <w:r w:rsidR="001E6CF8" w:rsidRPr="008F2A14">
        <w:rPr>
          <w:rFonts w:ascii="Times New Roman" w:hAnsi="Times New Roman" w:cs="Times New Roman"/>
          <w:iCs/>
          <w:sz w:val="24"/>
          <w:szCs w:val="24"/>
        </w:rPr>
        <w:t>s</w:t>
      </w:r>
      <w:r w:rsidR="00492788" w:rsidRPr="008F2A14">
        <w:rPr>
          <w:rFonts w:ascii="Times New Roman" w:hAnsi="Times New Roman" w:cs="Times New Roman"/>
          <w:iCs/>
          <w:sz w:val="24"/>
          <w:szCs w:val="24"/>
        </w:rPr>
        <w:t xml:space="preserve"> </w:t>
      </w:r>
      <w:r w:rsidR="006A31F2" w:rsidRPr="008F2A14">
        <w:rPr>
          <w:rFonts w:ascii="Times New Roman" w:hAnsi="Times New Roman" w:cs="Times New Roman"/>
          <w:iCs/>
          <w:sz w:val="24"/>
          <w:szCs w:val="24"/>
        </w:rPr>
        <w:t xml:space="preserve">to represent </w:t>
      </w:r>
      <w:r w:rsidR="000F6B41" w:rsidRPr="008F2A14">
        <w:rPr>
          <w:rFonts w:ascii="Times New Roman" w:hAnsi="Times New Roman" w:cs="Times New Roman"/>
          <w:iCs/>
          <w:sz w:val="24"/>
          <w:szCs w:val="24"/>
        </w:rPr>
        <w:t>long-distance movement</w:t>
      </w:r>
      <w:r w:rsidR="005E058F" w:rsidRPr="008F2A14">
        <w:rPr>
          <w:rFonts w:ascii="Times New Roman" w:hAnsi="Times New Roman" w:cs="Times New Roman"/>
          <w:iCs/>
          <w:sz w:val="24"/>
          <w:szCs w:val="24"/>
        </w:rPr>
        <w:t>s outside of spring and fall migration: migration (summer), foray loop</w:t>
      </w:r>
      <w:r w:rsidR="003542C4" w:rsidRPr="008F2A14">
        <w:rPr>
          <w:rFonts w:ascii="Times New Roman" w:hAnsi="Times New Roman" w:cs="Times New Roman"/>
          <w:iCs/>
          <w:sz w:val="24"/>
          <w:szCs w:val="24"/>
        </w:rPr>
        <w:t>, and dispersal</w:t>
      </w:r>
      <w:r w:rsidR="009A2EEE" w:rsidRPr="008F2A14">
        <w:rPr>
          <w:rFonts w:ascii="Times New Roman" w:hAnsi="Times New Roman" w:cs="Times New Roman"/>
          <w:iCs/>
          <w:sz w:val="24"/>
          <w:szCs w:val="24"/>
        </w:rPr>
        <w:t xml:space="preserve"> (</w:t>
      </w:r>
      <w:r w:rsidR="00FD421C" w:rsidRPr="008F2A14">
        <w:rPr>
          <w:rFonts w:ascii="Times New Roman" w:hAnsi="Times New Roman" w:cs="Times New Roman"/>
          <w:iCs/>
          <w:sz w:val="24"/>
          <w:szCs w:val="24"/>
        </w:rPr>
        <w:t>described in section 2.4</w:t>
      </w:r>
      <w:r w:rsidR="000F7BEA" w:rsidRPr="008F2A14">
        <w:rPr>
          <w:rFonts w:ascii="Times New Roman" w:hAnsi="Times New Roman" w:cs="Times New Roman"/>
          <w:iCs/>
          <w:sz w:val="24"/>
          <w:szCs w:val="24"/>
        </w:rPr>
        <w:t xml:space="preserve"> of the manuscript</w:t>
      </w:r>
      <w:r w:rsidR="009A2EEE" w:rsidRPr="008F2A14">
        <w:rPr>
          <w:rFonts w:ascii="Times New Roman" w:hAnsi="Times New Roman" w:cs="Times New Roman"/>
          <w:iCs/>
          <w:sz w:val="24"/>
          <w:szCs w:val="24"/>
        </w:rPr>
        <w:t>)</w:t>
      </w:r>
      <w:r w:rsidR="003542C4" w:rsidRPr="008F2A14">
        <w:rPr>
          <w:rFonts w:ascii="Times New Roman" w:hAnsi="Times New Roman" w:cs="Times New Roman"/>
          <w:iCs/>
          <w:sz w:val="24"/>
          <w:szCs w:val="24"/>
        </w:rPr>
        <w:t>.</w:t>
      </w:r>
      <w:r w:rsidR="000F7BEA" w:rsidRPr="008F2A14">
        <w:rPr>
          <w:rFonts w:ascii="Times New Roman" w:hAnsi="Times New Roman" w:cs="Times New Roman"/>
          <w:iCs/>
          <w:sz w:val="24"/>
          <w:szCs w:val="24"/>
        </w:rPr>
        <w:t xml:space="preserve"> This class structure provided a </w:t>
      </w:r>
      <w:r w:rsidR="001E5E1D" w:rsidRPr="008F2A14">
        <w:rPr>
          <w:rFonts w:ascii="Times New Roman" w:hAnsi="Times New Roman" w:cs="Times New Roman"/>
          <w:iCs/>
          <w:sz w:val="24"/>
          <w:szCs w:val="24"/>
        </w:rPr>
        <w:t xml:space="preserve">simplified </w:t>
      </w:r>
      <w:r w:rsidR="000F7BEA" w:rsidRPr="008F2A14">
        <w:rPr>
          <w:rFonts w:ascii="Times New Roman" w:hAnsi="Times New Roman" w:cs="Times New Roman"/>
          <w:iCs/>
          <w:sz w:val="24"/>
          <w:szCs w:val="24"/>
        </w:rPr>
        <w:t xml:space="preserve">framework for delineating woodcock migratory phenology </w:t>
      </w:r>
      <w:r w:rsidR="001E5E1D" w:rsidRPr="008F2A14">
        <w:rPr>
          <w:rFonts w:ascii="Times New Roman" w:hAnsi="Times New Roman" w:cs="Times New Roman"/>
          <w:iCs/>
          <w:sz w:val="24"/>
          <w:szCs w:val="24"/>
        </w:rPr>
        <w:t>and long</w:t>
      </w:r>
      <w:r w:rsidR="003428FF" w:rsidRPr="008F2A14">
        <w:rPr>
          <w:rFonts w:ascii="Times New Roman" w:hAnsi="Times New Roman" w:cs="Times New Roman"/>
          <w:iCs/>
          <w:sz w:val="24"/>
          <w:szCs w:val="24"/>
        </w:rPr>
        <w:t>-distance movements</w:t>
      </w:r>
      <w:r w:rsidR="00F859E9" w:rsidRPr="008F2A14">
        <w:rPr>
          <w:rFonts w:ascii="Times New Roman" w:hAnsi="Times New Roman" w:cs="Times New Roman"/>
          <w:iCs/>
          <w:sz w:val="24"/>
          <w:szCs w:val="24"/>
        </w:rPr>
        <w:t xml:space="preserve"> </w:t>
      </w:r>
      <w:r w:rsidR="00CB5B1A" w:rsidRPr="008F2A14">
        <w:rPr>
          <w:rFonts w:ascii="Times New Roman" w:hAnsi="Times New Roman" w:cs="Times New Roman"/>
          <w:iCs/>
          <w:sz w:val="24"/>
          <w:szCs w:val="24"/>
        </w:rPr>
        <w:t xml:space="preserve">throughout the full annual cycle, which </w:t>
      </w:r>
      <w:r w:rsidR="00817E86" w:rsidRPr="008F2A14">
        <w:rPr>
          <w:rFonts w:ascii="Times New Roman" w:hAnsi="Times New Roman" w:cs="Times New Roman"/>
          <w:iCs/>
          <w:sz w:val="24"/>
          <w:szCs w:val="24"/>
        </w:rPr>
        <w:t>could be applied to habitat use or survival analyses</w:t>
      </w:r>
      <w:r w:rsidR="00572195" w:rsidRPr="008F2A14">
        <w:rPr>
          <w:rFonts w:ascii="Times New Roman" w:hAnsi="Times New Roman" w:cs="Times New Roman"/>
          <w:iCs/>
          <w:sz w:val="24"/>
          <w:szCs w:val="24"/>
        </w:rPr>
        <w:t xml:space="preserve"> (Fig. A2). </w:t>
      </w:r>
      <w:r w:rsidR="00B83F80" w:rsidRPr="008F2A14">
        <w:rPr>
          <w:rFonts w:ascii="Times New Roman" w:hAnsi="Times New Roman" w:cs="Times New Roman"/>
          <w:iCs/>
          <w:sz w:val="24"/>
          <w:szCs w:val="24"/>
        </w:rPr>
        <w:t xml:space="preserve">These classes were uploaded to </w:t>
      </w:r>
      <w:proofErr w:type="spellStart"/>
      <w:r w:rsidR="00A83345" w:rsidRPr="008F2A14">
        <w:rPr>
          <w:rFonts w:ascii="Times New Roman" w:hAnsi="Times New Roman" w:cs="Times New Roman"/>
          <w:iCs/>
          <w:sz w:val="24"/>
          <w:szCs w:val="24"/>
        </w:rPr>
        <w:t>M</w:t>
      </w:r>
      <w:r w:rsidR="00B83F80" w:rsidRPr="008F2A14">
        <w:rPr>
          <w:rFonts w:ascii="Times New Roman" w:hAnsi="Times New Roman" w:cs="Times New Roman"/>
          <w:iCs/>
          <w:sz w:val="24"/>
          <w:szCs w:val="24"/>
        </w:rPr>
        <w:t>ovebank</w:t>
      </w:r>
      <w:proofErr w:type="spellEnd"/>
      <w:r w:rsidR="00A83345" w:rsidRPr="008F2A14">
        <w:rPr>
          <w:rFonts w:ascii="Times New Roman" w:hAnsi="Times New Roman" w:cs="Times New Roman"/>
          <w:sz w:val="24"/>
          <w:szCs w:val="24"/>
        </w:rPr>
        <w:t xml:space="preserve"> (repository 351564596) to facilitate collaborator access</w:t>
      </w:r>
      <w:r w:rsidR="00866E47" w:rsidRPr="008F2A14">
        <w:rPr>
          <w:rFonts w:ascii="Times New Roman" w:hAnsi="Times New Roman" w:cs="Times New Roman"/>
          <w:sz w:val="24"/>
          <w:szCs w:val="24"/>
        </w:rPr>
        <w:t xml:space="preserve"> to data</w:t>
      </w:r>
      <w:r w:rsidR="00A83345" w:rsidRPr="008F2A14">
        <w:rPr>
          <w:rFonts w:ascii="Times New Roman" w:hAnsi="Times New Roman" w:cs="Times New Roman"/>
          <w:sz w:val="24"/>
          <w:szCs w:val="24"/>
        </w:rPr>
        <w:t>.</w:t>
      </w:r>
    </w:p>
    <w:p w14:paraId="7EF04C4F" w14:textId="7339AA26" w:rsidR="00DA4FB3" w:rsidRPr="008F2A14" w:rsidRDefault="00E517E8" w:rsidP="000A069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lastRenderedPageBreak/>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1FD875EF" w:rsidR="006F3EC8" w:rsidRPr="008F2A14" w:rsidRDefault="00C36C21" w:rsidP="006F3EC8">
      <w:pPr>
        <w:spacing w:line="480" w:lineRule="auto"/>
        <w:rPr>
          <w:rFonts w:ascii="Times New Roman" w:hAnsi="Times New Roman" w:cs="Times New Roman"/>
          <w:sz w:val="24"/>
          <w:szCs w:val="24"/>
        </w:rPr>
      </w:pPr>
      <w:r w:rsidRPr="008F2A14">
        <w:rPr>
          <w:rFonts w:ascii="Times New Roman" w:hAnsi="Times New Roman" w:cs="Times New Roman"/>
          <w:sz w:val="24"/>
          <w:szCs w:val="24"/>
        </w:rPr>
        <w:t>Figure A2.</w:t>
      </w:r>
      <w:r w:rsidR="006F3EC8" w:rsidRPr="008F2A14">
        <w:rPr>
          <w:rFonts w:ascii="Times New Roman" w:hAnsi="Times New Roman" w:cs="Times New Roman"/>
          <w:sz w:val="24"/>
          <w:szCs w:val="24"/>
        </w:rPr>
        <w:t xml:space="preserve"> Movement state transition diagram for each hidden Markov Model (HMM)</w:t>
      </w:r>
      <w:r w:rsidR="0038654B" w:rsidRPr="008F2A14">
        <w:rPr>
          <w:rFonts w:ascii="Times New Roman" w:hAnsi="Times New Roman" w:cs="Times New Roman"/>
          <w:sz w:val="24"/>
          <w:szCs w:val="24"/>
        </w:rPr>
        <w:t xml:space="preserve">, and </w:t>
      </w:r>
      <w:r w:rsidR="003C23C4" w:rsidRPr="008F2A14">
        <w:rPr>
          <w:rFonts w:ascii="Times New Roman" w:hAnsi="Times New Roman" w:cs="Times New Roman"/>
          <w:sz w:val="24"/>
          <w:szCs w:val="24"/>
        </w:rPr>
        <w:t>corresponding</w:t>
      </w:r>
      <w:r w:rsidR="0038654B" w:rsidRPr="008F2A14">
        <w:rPr>
          <w:rFonts w:ascii="Times New Roman" w:hAnsi="Times New Roman" w:cs="Times New Roman"/>
          <w:sz w:val="24"/>
          <w:szCs w:val="24"/>
        </w:rPr>
        <w:t xml:space="preserve"> classes </w:t>
      </w:r>
      <w:r w:rsidR="002620F7" w:rsidRPr="008F2A14">
        <w:rPr>
          <w:rFonts w:ascii="Times New Roman" w:hAnsi="Times New Roman" w:cs="Times New Roman"/>
          <w:sz w:val="24"/>
          <w:szCs w:val="24"/>
        </w:rPr>
        <w:t xml:space="preserve">uploaded to the </w:t>
      </w:r>
      <w:proofErr w:type="spellStart"/>
      <w:r w:rsidR="002620F7" w:rsidRPr="008F2A14">
        <w:rPr>
          <w:rFonts w:ascii="Times New Roman" w:hAnsi="Times New Roman" w:cs="Times New Roman"/>
          <w:sz w:val="24"/>
          <w:szCs w:val="24"/>
        </w:rPr>
        <w:t>Movebank</w:t>
      </w:r>
      <w:proofErr w:type="spellEnd"/>
      <w:r w:rsidR="002620F7" w:rsidRPr="008F2A14">
        <w:rPr>
          <w:rFonts w:ascii="Times New Roman" w:hAnsi="Times New Roman" w:cs="Times New Roman"/>
          <w:sz w:val="24"/>
          <w:szCs w:val="24"/>
        </w:rPr>
        <w:t xml:space="preserve"> repository.</w:t>
      </w:r>
    </w:p>
    <w:p w14:paraId="6E60C3B3" w14:textId="05CDA6BE" w:rsidR="00C36C21" w:rsidRPr="008F2A14" w:rsidRDefault="00C36C21" w:rsidP="00C36C21">
      <w:pPr>
        <w:spacing w:line="480" w:lineRule="auto"/>
        <w:rPr>
          <w:rFonts w:ascii="Times New Roman" w:hAnsi="Times New Roman" w:cs="Times New Roman"/>
          <w:sz w:val="24"/>
          <w:szCs w:val="24"/>
        </w:rPr>
      </w:pPr>
    </w:p>
    <w:p w14:paraId="7EF04C50"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b/>
          <w:sz w:val="24"/>
          <w:szCs w:val="24"/>
        </w:rPr>
        <w:t>References</w:t>
      </w:r>
    </w:p>
    <w:p w14:paraId="7EF04C52" w14:textId="2994D6D1" w:rsidR="00DA4FB3" w:rsidRPr="008F2A14" w:rsidRDefault="00656D4F" w:rsidP="001F5ECA">
      <w:pPr>
        <w:pStyle w:val="Bibliography"/>
        <w:rPr>
          <w:rFonts w:ascii="Times New Roman" w:hAnsi="Times New Roman" w:cs="Times New Roman"/>
          <w:sz w:val="24"/>
          <w:szCs w:val="24"/>
        </w:rPr>
      </w:pPr>
      <w:r w:rsidRPr="008F2A14">
        <w:rPr>
          <w:rFonts w:ascii="Times New Roman" w:hAnsi="Times New Roman" w:cs="Times New Roman"/>
          <w:sz w:val="24"/>
          <w:szCs w:val="24"/>
        </w:rPr>
        <w:t>OpenStreetMap contributors (2023). OpenStreetMap. www.openstreetmap.org.</w:t>
      </w:r>
    </w:p>
    <w:sectPr w:rsidR="00DA4FB3" w:rsidRPr="008F2A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arah Clements" w:date="2024-05-28T13:49:00Z" w:initials="SC">
    <w:p w14:paraId="746682C5" w14:textId="77777777" w:rsidR="00ED74B1" w:rsidRDefault="00ED74B1" w:rsidP="00ED74B1">
      <w:pPr>
        <w:pStyle w:val="CommentText"/>
      </w:pPr>
      <w:r>
        <w:rPr>
          <w:rStyle w:val="CommentReference"/>
        </w:rPr>
        <w:annotationRef/>
      </w:r>
      <w:r>
        <w:t>What does this mean specifically?</w:t>
      </w:r>
    </w:p>
  </w:comment>
  <w:comment w:id="2" w:author="Sarah Clements" w:date="2024-05-28T13:54:00Z" w:initials="SC">
    <w:p w14:paraId="125C1039" w14:textId="77777777" w:rsidR="00ED74B1" w:rsidRDefault="00ED74B1" w:rsidP="00ED74B1">
      <w:pPr>
        <w:pStyle w:val="CommentText"/>
      </w:pPr>
      <w:r>
        <w:rPr>
          <w:rStyle w:val="CommentReference"/>
        </w:rPr>
        <w:annotationRef/>
      </w:r>
      <w:r>
        <w:t>Based on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682C5" w15:done="0"/>
  <w15:commentEx w15:paraId="125C10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2097EF" w16cex:dateUtc="2024-05-28T17:49:00Z"/>
  <w16cex:commentExtensible w16cex:durableId="53F83D4D" w16cex:dateUtc="2024-05-28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682C5" w16cid:durableId="732097EF"/>
  <w16cid:commentId w16cid:paraId="125C1039" w16cid:durableId="53F83D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ah Clements">
    <w15:presenceInfo w15:providerId="AD" w15:userId="S::sarah.clements1@maine.edu::29fda6cf-7540-450f-9748-490a36b58f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53749"/>
    <w:rsid w:val="000664A2"/>
    <w:rsid w:val="00093281"/>
    <w:rsid w:val="000938CA"/>
    <w:rsid w:val="000A069E"/>
    <w:rsid w:val="000A6EF9"/>
    <w:rsid w:val="000E6967"/>
    <w:rsid w:val="000F6B41"/>
    <w:rsid w:val="000F7BEA"/>
    <w:rsid w:val="00102760"/>
    <w:rsid w:val="0012633D"/>
    <w:rsid w:val="0014581B"/>
    <w:rsid w:val="001526E7"/>
    <w:rsid w:val="0015315B"/>
    <w:rsid w:val="001763C8"/>
    <w:rsid w:val="00176657"/>
    <w:rsid w:val="001A50DB"/>
    <w:rsid w:val="001B2977"/>
    <w:rsid w:val="001B5EF0"/>
    <w:rsid w:val="001C4FD4"/>
    <w:rsid w:val="001D6CCC"/>
    <w:rsid w:val="001E5E1D"/>
    <w:rsid w:val="001E6CF8"/>
    <w:rsid w:val="001F17AD"/>
    <w:rsid w:val="001F5613"/>
    <w:rsid w:val="001F5ECA"/>
    <w:rsid w:val="00205329"/>
    <w:rsid w:val="002067CC"/>
    <w:rsid w:val="00210EC3"/>
    <w:rsid w:val="00236E00"/>
    <w:rsid w:val="00242124"/>
    <w:rsid w:val="00244EB7"/>
    <w:rsid w:val="002620F7"/>
    <w:rsid w:val="00273E01"/>
    <w:rsid w:val="00274590"/>
    <w:rsid w:val="00282621"/>
    <w:rsid w:val="00290F79"/>
    <w:rsid w:val="00292921"/>
    <w:rsid w:val="002965BE"/>
    <w:rsid w:val="002C6C45"/>
    <w:rsid w:val="002D00AD"/>
    <w:rsid w:val="002D2C13"/>
    <w:rsid w:val="002D3D13"/>
    <w:rsid w:val="002F411A"/>
    <w:rsid w:val="00312A48"/>
    <w:rsid w:val="00314307"/>
    <w:rsid w:val="00323780"/>
    <w:rsid w:val="00323AF1"/>
    <w:rsid w:val="003257CA"/>
    <w:rsid w:val="00332C7C"/>
    <w:rsid w:val="003428FF"/>
    <w:rsid w:val="003542C4"/>
    <w:rsid w:val="003674AF"/>
    <w:rsid w:val="003774C3"/>
    <w:rsid w:val="0038654B"/>
    <w:rsid w:val="00394B6B"/>
    <w:rsid w:val="003964E9"/>
    <w:rsid w:val="003A185D"/>
    <w:rsid w:val="003A5379"/>
    <w:rsid w:val="003B099D"/>
    <w:rsid w:val="003C23C4"/>
    <w:rsid w:val="003C2BF4"/>
    <w:rsid w:val="003C5DBA"/>
    <w:rsid w:val="003D7836"/>
    <w:rsid w:val="003E5D94"/>
    <w:rsid w:val="0040504F"/>
    <w:rsid w:val="004352C3"/>
    <w:rsid w:val="00446E67"/>
    <w:rsid w:val="004472E7"/>
    <w:rsid w:val="0045010F"/>
    <w:rsid w:val="004727C0"/>
    <w:rsid w:val="004877C5"/>
    <w:rsid w:val="00492788"/>
    <w:rsid w:val="004B48D0"/>
    <w:rsid w:val="004B6BA9"/>
    <w:rsid w:val="004D557E"/>
    <w:rsid w:val="004E2AD9"/>
    <w:rsid w:val="004E7F28"/>
    <w:rsid w:val="004F0F78"/>
    <w:rsid w:val="004F286B"/>
    <w:rsid w:val="005006E0"/>
    <w:rsid w:val="005010A9"/>
    <w:rsid w:val="00527E41"/>
    <w:rsid w:val="0054406A"/>
    <w:rsid w:val="005558A0"/>
    <w:rsid w:val="0055662B"/>
    <w:rsid w:val="00572195"/>
    <w:rsid w:val="00591CEC"/>
    <w:rsid w:val="005B4AD9"/>
    <w:rsid w:val="005E058F"/>
    <w:rsid w:val="0060174C"/>
    <w:rsid w:val="00602082"/>
    <w:rsid w:val="00603E8C"/>
    <w:rsid w:val="0060442F"/>
    <w:rsid w:val="006302D0"/>
    <w:rsid w:val="00640D1D"/>
    <w:rsid w:val="00646CDE"/>
    <w:rsid w:val="00646FE8"/>
    <w:rsid w:val="00656D4F"/>
    <w:rsid w:val="00670AF3"/>
    <w:rsid w:val="006859EE"/>
    <w:rsid w:val="006A1193"/>
    <w:rsid w:val="006A31F2"/>
    <w:rsid w:val="006F3EC8"/>
    <w:rsid w:val="007347A3"/>
    <w:rsid w:val="00772711"/>
    <w:rsid w:val="007732BF"/>
    <w:rsid w:val="00775137"/>
    <w:rsid w:val="007819AC"/>
    <w:rsid w:val="007C296C"/>
    <w:rsid w:val="007D57B0"/>
    <w:rsid w:val="007D5907"/>
    <w:rsid w:val="00817E86"/>
    <w:rsid w:val="0082472C"/>
    <w:rsid w:val="00830FC1"/>
    <w:rsid w:val="0085190D"/>
    <w:rsid w:val="00866E47"/>
    <w:rsid w:val="008C21A2"/>
    <w:rsid w:val="008D32A0"/>
    <w:rsid w:val="008E55B7"/>
    <w:rsid w:val="008F2A14"/>
    <w:rsid w:val="008F323E"/>
    <w:rsid w:val="0090569F"/>
    <w:rsid w:val="0091001A"/>
    <w:rsid w:val="00923048"/>
    <w:rsid w:val="00935221"/>
    <w:rsid w:val="009460CE"/>
    <w:rsid w:val="009A2EEE"/>
    <w:rsid w:val="009B0BCF"/>
    <w:rsid w:val="009D7EF8"/>
    <w:rsid w:val="009E125E"/>
    <w:rsid w:val="009F5204"/>
    <w:rsid w:val="00A048EF"/>
    <w:rsid w:val="00A1107A"/>
    <w:rsid w:val="00A318E2"/>
    <w:rsid w:val="00A32C3D"/>
    <w:rsid w:val="00A568DD"/>
    <w:rsid w:val="00A719D5"/>
    <w:rsid w:val="00A71FC6"/>
    <w:rsid w:val="00A83345"/>
    <w:rsid w:val="00AB65C5"/>
    <w:rsid w:val="00AC3550"/>
    <w:rsid w:val="00AF287E"/>
    <w:rsid w:val="00AF353C"/>
    <w:rsid w:val="00B1509F"/>
    <w:rsid w:val="00B31CB3"/>
    <w:rsid w:val="00B333EE"/>
    <w:rsid w:val="00B36AB6"/>
    <w:rsid w:val="00B44777"/>
    <w:rsid w:val="00B510C9"/>
    <w:rsid w:val="00B6244C"/>
    <w:rsid w:val="00B82AB4"/>
    <w:rsid w:val="00B83F80"/>
    <w:rsid w:val="00B94708"/>
    <w:rsid w:val="00BC72C0"/>
    <w:rsid w:val="00C1779C"/>
    <w:rsid w:val="00C35096"/>
    <w:rsid w:val="00C36C21"/>
    <w:rsid w:val="00C51CD9"/>
    <w:rsid w:val="00CB1025"/>
    <w:rsid w:val="00CB5B1A"/>
    <w:rsid w:val="00CD637E"/>
    <w:rsid w:val="00D6269F"/>
    <w:rsid w:val="00D664E4"/>
    <w:rsid w:val="00D76AEC"/>
    <w:rsid w:val="00DA2106"/>
    <w:rsid w:val="00DA4B17"/>
    <w:rsid w:val="00DA4FB3"/>
    <w:rsid w:val="00DD235E"/>
    <w:rsid w:val="00DE636D"/>
    <w:rsid w:val="00E33068"/>
    <w:rsid w:val="00E4184D"/>
    <w:rsid w:val="00E517E8"/>
    <w:rsid w:val="00E66A7A"/>
    <w:rsid w:val="00EB0852"/>
    <w:rsid w:val="00EC4887"/>
    <w:rsid w:val="00ED74B1"/>
    <w:rsid w:val="00EE3949"/>
    <w:rsid w:val="00F12C1E"/>
    <w:rsid w:val="00F36B44"/>
    <w:rsid w:val="00F529BA"/>
    <w:rsid w:val="00F64861"/>
    <w:rsid w:val="00F674D9"/>
    <w:rsid w:val="00F859E9"/>
    <w:rsid w:val="00FB3260"/>
    <w:rsid w:val="00FB7F30"/>
    <w:rsid w:val="00FD421C"/>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ind w:left="720" w:hanging="720"/>
    </w:pPr>
  </w:style>
  <w:style w:type="paragraph" w:styleId="ListParagraph">
    <w:name w:val="List Paragraph"/>
    <w:basedOn w:val="Normal"/>
    <w:uiPriority w:val="34"/>
    <w:qFormat/>
    <w:rsid w:val="00603E8C"/>
    <w:pPr>
      <w:ind w:left="720"/>
      <w:contextualSpacing/>
    </w:pPr>
  </w:style>
  <w:style w:type="table" w:styleId="TableGrid">
    <w:name w:val="Table Grid"/>
    <w:basedOn w:val="TableNormal"/>
    <w:uiPriority w:val="39"/>
    <w:rsid w:val="001C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D74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2435</Words>
  <Characters>13881</Characters>
  <Application>Microsoft Office Word</Application>
  <DocSecurity>0</DocSecurity>
  <Lines>115</Lines>
  <Paragraphs>32</Paragraphs>
  <ScaleCrop>false</ScaleCrop>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Clements</cp:lastModifiedBy>
  <cp:revision>2</cp:revision>
  <cp:lastPrinted>2023-09-06T15:56:00Z</cp:lastPrinted>
  <dcterms:created xsi:type="dcterms:W3CDTF">2024-05-28T17:56:00Z</dcterms:created>
  <dcterms:modified xsi:type="dcterms:W3CDTF">2024-05-28T17:56:00Z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id="c6HGi23P"/&gt;&lt;style id="http://www.zotero.org/styles/the-condor" hasBibliography="1" bibliographyStyleHasBeenSet="1"/&gt;&lt;prefs&gt;&lt;pref name="fieldType" value="Field"/&gt;&lt;/prefs&gt;&lt;/data&gt;</vt:lpwstr>
  </property>
</Properties>
</file>