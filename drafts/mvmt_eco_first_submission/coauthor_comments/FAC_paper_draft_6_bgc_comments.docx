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EE166" w14:textId="0013DC96" w:rsidR="009943B0" w:rsidRPr="001951C4" w:rsidRDefault="001E5427">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Adapting hidden Markov models for tracking migratory birds using data from small GPS transmitters</w:t>
      </w:r>
    </w:p>
    <w:p w14:paraId="24EEE167" w14:textId="53C9E042"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Liam Berigan, Rachel Darling, </w:t>
      </w:r>
      <w:r w:rsidR="00B64090" w:rsidRPr="001951C4">
        <w:rPr>
          <w:rFonts w:ascii="Times New Roman" w:hAnsi="Times New Roman" w:cs="Times New Roman"/>
          <w:sz w:val="24"/>
          <w:szCs w:val="24"/>
        </w:rPr>
        <w:t xml:space="preserve">Sarah Clements, </w:t>
      </w:r>
      <w:r w:rsidRPr="001951C4">
        <w:rPr>
          <w:rFonts w:ascii="Times New Roman" w:hAnsi="Times New Roman" w:cs="Times New Roman"/>
          <w:sz w:val="24"/>
          <w:szCs w:val="24"/>
        </w:rPr>
        <w:t xml:space="preserve">Alex Fish, Amber Roth, Greg Balkcom, Bobbi Carpenter, Gary Costanzo, Jeffrey Duguay, </w:t>
      </w:r>
      <w:r w:rsidR="00F026EF">
        <w:rPr>
          <w:rFonts w:ascii="Times New Roman" w:hAnsi="Times New Roman" w:cs="Times New Roman"/>
          <w:sz w:val="24"/>
          <w:szCs w:val="24"/>
        </w:rPr>
        <w:t xml:space="preserve">Kayleigh Filkins, </w:t>
      </w:r>
      <w:r w:rsidRPr="001951C4">
        <w:rPr>
          <w:rFonts w:ascii="Times New Roman" w:hAnsi="Times New Roman" w:cs="Times New Roman"/>
          <w:sz w:val="24"/>
          <w:szCs w:val="24"/>
        </w:rPr>
        <w:t>Clayton Graham, William Harvey, Michael Hook, Douglas Howell, Seth Maddox, Scott McWilliams, Shawn Meyer, Theodore Nic</w:t>
      </w:r>
      <w:r w:rsidR="00E152D4">
        <w:rPr>
          <w:rFonts w:ascii="Times New Roman" w:hAnsi="Times New Roman" w:cs="Times New Roman"/>
          <w:sz w:val="24"/>
          <w:szCs w:val="24"/>
        </w:rPr>
        <w:t>h</w:t>
      </w:r>
      <w:r w:rsidRPr="001951C4">
        <w:rPr>
          <w:rFonts w:ascii="Times New Roman" w:hAnsi="Times New Roman" w:cs="Times New Roman"/>
          <w:sz w:val="24"/>
          <w:szCs w:val="24"/>
        </w:rPr>
        <w:t xml:space="preserve">ols, J. Bruce Pollard, Christian Roy, </w:t>
      </w:r>
      <w:r w:rsidR="00F72ED2">
        <w:rPr>
          <w:rFonts w:ascii="Times New Roman" w:hAnsi="Times New Roman" w:cs="Times New Roman"/>
          <w:sz w:val="24"/>
          <w:szCs w:val="24"/>
        </w:rPr>
        <w:t xml:space="preserve">David Sausville, </w:t>
      </w:r>
      <w:r w:rsidRPr="001951C4">
        <w:rPr>
          <w:rFonts w:ascii="Times New Roman" w:hAnsi="Times New Roman" w:cs="Times New Roman"/>
          <w:sz w:val="24"/>
          <w:szCs w:val="24"/>
        </w:rPr>
        <w:t xml:space="preserve">Colby Slezak, Josh Stiller, </w:t>
      </w:r>
      <w:r w:rsidR="00672AC8">
        <w:rPr>
          <w:rFonts w:ascii="Times New Roman" w:hAnsi="Times New Roman" w:cs="Times New Roman"/>
          <w:sz w:val="24"/>
          <w:szCs w:val="24"/>
        </w:rPr>
        <w:t xml:space="preserve">Jacob Straub, </w:t>
      </w:r>
      <w:r w:rsidRPr="001951C4">
        <w:rPr>
          <w:rFonts w:ascii="Times New Roman" w:hAnsi="Times New Roman" w:cs="Times New Roman"/>
          <w:sz w:val="24"/>
          <w:szCs w:val="24"/>
        </w:rPr>
        <w:t xml:space="preserve">Mathieu Tetreault, </w:t>
      </w:r>
      <w:r w:rsidR="00672AC8">
        <w:rPr>
          <w:rFonts w:ascii="Times New Roman" w:hAnsi="Times New Roman" w:cs="Times New Roman"/>
          <w:sz w:val="24"/>
          <w:szCs w:val="24"/>
        </w:rPr>
        <w:t>Dawn Washington</w:t>
      </w:r>
      <w:r w:rsidR="00E7683B">
        <w:rPr>
          <w:rFonts w:ascii="Times New Roman" w:hAnsi="Times New Roman" w:cs="Times New Roman"/>
          <w:sz w:val="24"/>
          <w:szCs w:val="24"/>
        </w:rPr>
        <w:t>,</w:t>
      </w:r>
      <w:r w:rsidR="00672AC8">
        <w:rPr>
          <w:rFonts w:ascii="Times New Roman" w:hAnsi="Times New Roman" w:cs="Times New Roman"/>
          <w:sz w:val="24"/>
          <w:szCs w:val="24"/>
        </w:rPr>
        <w:t xml:space="preserve"> </w:t>
      </w:r>
      <w:r w:rsidRPr="001951C4">
        <w:rPr>
          <w:rFonts w:ascii="Times New Roman" w:hAnsi="Times New Roman" w:cs="Times New Roman"/>
          <w:sz w:val="24"/>
          <w:szCs w:val="24"/>
        </w:rPr>
        <w:t>Lisa Williams</w:t>
      </w:r>
      <w:r w:rsidR="00E7683B">
        <w:rPr>
          <w:rFonts w:ascii="Times New Roman" w:hAnsi="Times New Roman" w:cs="Times New Roman"/>
          <w:sz w:val="24"/>
          <w:szCs w:val="24"/>
        </w:rPr>
        <w:t xml:space="preserve">, </w:t>
      </w:r>
      <w:r w:rsidR="00E7683B" w:rsidRPr="001951C4">
        <w:rPr>
          <w:rFonts w:ascii="Times New Roman" w:hAnsi="Times New Roman" w:cs="Times New Roman"/>
          <w:sz w:val="24"/>
          <w:szCs w:val="24"/>
        </w:rPr>
        <w:t>Erik Blomberg</w:t>
      </w:r>
      <w:r w:rsidR="00E7683B">
        <w:rPr>
          <w:rFonts w:ascii="Times New Roman" w:hAnsi="Times New Roman" w:cs="Times New Roman"/>
          <w:sz w:val="24"/>
          <w:szCs w:val="24"/>
        </w:rPr>
        <w:t>.</w:t>
      </w:r>
    </w:p>
    <w:p w14:paraId="32127A33" w14:textId="61097D31" w:rsidR="00873146"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Target: </w:t>
      </w:r>
      <w:r w:rsidR="00B425A3" w:rsidRPr="001951C4">
        <w:rPr>
          <w:rFonts w:ascii="Times New Roman" w:hAnsi="Times New Roman" w:cs="Times New Roman"/>
          <w:sz w:val="24"/>
          <w:szCs w:val="24"/>
        </w:rPr>
        <w:t>Ornitholo</w:t>
      </w:r>
      <w:r w:rsidR="00A7731B">
        <w:rPr>
          <w:rFonts w:ascii="Times New Roman" w:hAnsi="Times New Roman" w:cs="Times New Roman"/>
          <w:sz w:val="24"/>
          <w:szCs w:val="24"/>
        </w:rPr>
        <w:t>gy</w:t>
      </w:r>
    </w:p>
    <w:p w14:paraId="4A4A1A78" w14:textId="4DF60F01" w:rsidR="0010434C" w:rsidRPr="00DA7DA2" w:rsidRDefault="0010434C">
      <w:pPr>
        <w:spacing w:line="480" w:lineRule="auto"/>
        <w:rPr>
          <w:rFonts w:ascii="Times New Roman" w:hAnsi="Times New Roman" w:cs="Times New Roman"/>
          <w:b/>
          <w:bCs/>
          <w:sz w:val="24"/>
          <w:szCs w:val="24"/>
        </w:rPr>
      </w:pPr>
      <w:r w:rsidRPr="00DA7DA2">
        <w:rPr>
          <w:rFonts w:ascii="Times New Roman" w:hAnsi="Times New Roman" w:cs="Times New Roman"/>
          <w:b/>
          <w:bCs/>
          <w:sz w:val="24"/>
          <w:szCs w:val="24"/>
        </w:rPr>
        <w:t>Affiliations</w:t>
      </w:r>
      <w:r w:rsidR="005403FE">
        <w:rPr>
          <w:rFonts w:ascii="Times New Roman" w:hAnsi="Times New Roman" w:cs="Times New Roman"/>
          <w:b/>
          <w:bCs/>
          <w:sz w:val="24"/>
          <w:szCs w:val="24"/>
        </w:rPr>
        <w:t>/</w:t>
      </w:r>
      <w:r w:rsidR="00955B17">
        <w:rPr>
          <w:rFonts w:ascii="Times New Roman" w:hAnsi="Times New Roman" w:cs="Times New Roman"/>
          <w:b/>
          <w:bCs/>
          <w:sz w:val="24"/>
          <w:szCs w:val="24"/>
        </w:rPr>
        <w:t>O</w:t>
      </w:r>
      <w:r w:rsidR="007F4FB3">
        <w:rPr>
          <w:rFonts w:ascii="Times New Roman" w:hAnsi="Times New Roman" w:cs="Times New Roman"/>
          <w:b/>
          <w:bCs/>
          <w:sz w:val="24"/>
          <w:szCs w:val="24"/>
        </w:rPr>
        <w:t>RC</w:t>
      </w:r>
      <w:r w:rsidR="00955B17">
        <w:rPr>
          <w:rFonts w:ascii="Times New Roman" w:hAnsi="Times New Roman" w:cs="Times New Roman"/>
          <w:b/>
          <w:bCs/>
          <w:sz w:val="24"/>
          <w:szCs w:val="24"/>
        </w:rPr>
        <w:t>IDs</w:t>
      </w:r>
      <w:r w:rsidRPr="00DA7DA2">
        <w:rPr>
          <w:rFonts w:ascii="Times New Roman" w:hAnsi="Times New Roman" w:cs="Times New Roman"/>
          <w:b/>
          <w:bCs/>
          <w:sz w:val="24"/>
          <w:szCs w:val="24"/>
        </w:rPr>
        <w:t>:</w:t>
      </w:r>
    </w:p>
    <w:p w14:paraId="5C557262" w14:textId="2F8998A6" w:rsidR="0010434C" w:rsidRDefault="0010434C">
      <w:pPr>
        <w:spacing w:line="480" w:lineRule="auto"/>
        <w:rPr>
          <w:rFonts w:ascii="Times New Roman" w:hAnsi="Times New Roman" w:cs="Times New Roman"/>
          <w:sz w:val="24"/>
          <w:szCs w:val="24"/>
        </w:rPr>
      </w:pPr>
      <w:r w:rsidRPr="0010434C">
        <w:rPr>
          <w:rFonts w:ascii="Times New Roman" w:hAnsi="Times New Roman" w:cs="Times New Roman"/>
          <w:sz w:val="24"/>
          <w:szCs w:val="24"/>
        </w:rPr>
        <w:t>Liam Berigan</w:t>
      </w:r>
      <w:r w:rsidR="004C2E0C">
        <w:rPr>
          <w:rFonts w:ascii="Times New Roman" w:hAnsi="Times New Roman" w:cs="Times New Roman"/>
          <w:sz w:val="24"/>
          <w:szCs w:val="24"/>
        </w:rPr>
        <w:t xml:space="preserve">- </w:t>
      </w:r>
      <w:r w:rsidR="00DF7E60" w:rsidRPr="00DF7E60">
        <w:rPr>
          <w:rFonts w:ascii="Times New Roman" w:hAnsi="Times New Roman" w:cs="Times New Roman"/>
          <w:sz w:val="24"/>
          <w:szCs w:val="24"/>
        </w:rPr>
        <w:t>Department of Wildlife, Fisheries, and Conservation Biology, University of Maine, Orono, Maine, USA</w:t>
      </w:r>
      <w:r w:rsidR="00DF7E60">
        <w:rPr>
          <w:rFonts w:ascii="Times New Roman" w:hAnsi="Times New Roman" w:cs="Times New Roman"/>
          <w:sz w:val="24"/>
          <w:szCs w:val="24"/>
        </w:rPr>
        <w:t xml:space="preserve">. </w:t>
      </w:r>
      <w:r w:rsidR="00DF7E60" w:rsidRPr="00DF7E60">
        <w:rPr>
          <w:rFonts w:ascii="Times New Roman" w:hAnsi="Times New Roman" w:cs="Times New Roman"/>
          <w:sz w:val="24"/>
          <w:szCs w:val="24"/>
        </w:rPr>
        <w:t>https://orcid.org/0000-0001-8078-0681</w:t>
      </w:r>
    </w:p>
    <w:p w14:paraId="48238A6B" w14:textId="68AAB3EF" w:rsidR="006C50A2" w:rsidRDefault="006C50A2">
      <w:pPr>
        <w:spacing w:line="480" w:lineRule="auto"/>
        <w:rPr>
          <w:rFonts w:ascii="Times New Roman" w:hAnsi="Times New Roman" w:cs="Times New Roman"/>
          <w:sz w:val="24"/>
          <w:szCs w:val="24"/>
        </w:rPr>
      </w:pPr>
      <w:r>
        <w:rPr>
          <w:rFonts w:ascii="Times New Roman" w:hAnsi="Times New Roman" w:cs="Times New Roman"/>
          <w:sz w:val="24"/>
          <w:szCs w:val="24"/>
        </w:rPr>
        <w:t>Rachel Darling</w:t>
      </w:r>
      <w:r w:rsidR="00446989">
        <w:rPr>
          <w:rFonts w:ascii="Times New Roman" w:hAnsi="Times New Roman" w:cs="Times New Roman"/>
          <w:sz w:val="24"/>
          <w:szCs w:val="24"/>
        </w:rPr>
        <w:t xml:space="preserve">- </w:t>
      </w:r>
      <w:r w:rsidR="00446989" w:rsidRPr="00446989">
        <w:rPr>
          <w:rFonts w:ascii="Times New Roman" w:hAnsi="Times New Roman" w:cs="Times New Roman"/>
          <w:sz w:val="24"/>
          <w:szCs w:val="24"/>
        </w:rPr>
        <w:t>Department of Wildlife, Fisheries, and Conservation Biology, University of Maine, Orono, Maine, USA</w:t>
      </w:r>
      <w:r w:rsidR="00446989">
        <w:rPr>
          <w:rFonts w:ascii="Times New Roman" w:hAnsi="Times New Roman" w:cs="Times New Roman"/>
          <w:sz w:val="24"/>
          <w:szCs w:val="24"/>
        </w:rPr>
        <w:t>.</w:t>
      </w:r>
      <w:r w:rsidR="00955B17">
        <w:rPr>
          <w:rFonts w:ascii="Times New Roman" w:hAnsi="Times New Roman" w:cs="Times New Roman"/>
          <w:sz w:val="24"/>
          <w:szCs w:val="24"/>
        </w:rPr>
        <w:t xml:space="preserve"> </w:t>
      </w:r>
      <w:r w:rsidR="00CA565E" w:rsidRPr="00CA565E">
        <w:rPr>
          <w:rFonts w:ascii="Times New Roman" w:hAnsi="Times New Roman" w:cs="Times New Roman"/>
          <w:sz w:val="24"/>
          <w:szCs w:val="24"/>
        </w:rPr>
        <w:t>https://orcid.org/0000-0002-2457-8718</w:t>
      </w:r>
      <w:r w:rsidR="00955B17">
        <w:rPr>
          <w:rFonts w:ascii="Times New Roman" w:hAnsi="Times New Roman" w:cs="Times New Roman"/>
          <w:sz w:val="24"/>
          <w:szCs w:val="24"/>
        </w:rPr>
        <w:t>.</w:t>
      </w:r>
    </w:p>
    <w:p w14:paraId="303E67FA" w14:textId="4ADC118C" w:rsidR="00CA565E" w:rsidRDefault="00CA565E">
      <w:pPr>
        <w:spacing w:line="480" w:lineRule="auto"/>
        <w:rPr>
          <w:rFonts w:ascii="Times New Roman" w:hAnsi="Times New Roman" w:cs="Times New Roman"/>
          <w:sz w:val="24"/>
          <w:szCs w:val="24"/>
        </w:rPr>
      </w:pPr>
      <w:r>
        <w:rPr>
          <w:rFonts w:ascii="Times New Roman" w:hAnsi="Times New Roman" w:cs="Times New Roman"/>
          <w:sz w:val="24"/>
          <w:szCs w:val="24"/>
        </w:rPr>
        <w:t xml:space="preserve">Sarah Clements- </w:t>
      </w:r>
      <w:r w:rsidRPr="00270DA5">
        <w:rPr>
          <w:rFonts w:ascii="Times New Roman" w:hAnsi="Times New Roman" w:cs="Times New Roman"/>
          <w:sz w:val="24"/>
          <w:szCs w:val="24"/>
        </w:rPr>
        <w:t>Department of Wildlife, Fisheries, and Conservation Biology, University of Maine, Orono, Maine, USA</w:t>
      </w:r>
      <w:r>
        <w:rPr>
          <w:rFonts w:ascii="Times New Roman" w:hAnsi="Times New Roman" w:cs="Times New Roman"/>
          <w:sz w:val="24"/>
          <w:szCs w:val="24"/>
        </w:rPr>
        <w:t xml:space="preserve">. </w:t>
      </w:r>
      <w:r w:rsidRPr="00DF7E60">
        <w:rPr>
          <w:rFonts w:ascii="Times New Roman" w:hAnsi="Times New Roman" w:cs="Times New Roman"/>
          <w:sz w:val="24"/>
          <w:szCs w:val="24"/>
        </w:rPr>
        <w:t>https://orcid.org/0000-0001-9572-0032</w:t>
      </w:r>
      <w:r>
        <w:rPr>
          <w:rFonts w:ascii="Times New Roman" w:hAnsi="Times New Roman" w:cs="Times New Roman"/>
          <w:sz w:val="24"/>
          <w:szCs w:val="24"/>
        </w:rPr>
        <w:t>.</w:t>
      </w:r>
    </w:p>
    <w:p w14:paraId="7591D4E2" w14:textId="26E5DD28" w:rsidR="006C50A2" w:rsidRDefault="006C50A2">
      <w:pPr>
        <w:spacing w:line="480" w:lineRule="auto"/>
        <w:rPr>
          <w:rFonts w:ascii="Times New Roman" w:hAnsi="Times New Roman" w:cs="Times New Roman"/>
          <w:sz w:val="24"/>
          <w:szCs w:val="24"/>
        </w:rPr>
      </w:pPr>
      <w:r>
        <w:rPr>
          <w:rFonts w:ascii="Times New Roman" w:hAnsi="Times New Roman" w:cs="Times New Roman"/>
          <w:sz w:val="24"/>
          <w:szCs w:val="24"/>
        </w:rPr>
        <w:t>Alex Fish</w:t>
      </w:r>
      <w:r w:rsidR="00446989">
        <w:rPr>
          <w:rFonts w:ascii="Times New Roman" w:hAnsi="Times New Roman" w:cs="Times New Roman"/>
          <w:sz w:val="24"/>
          <w:szCs w:val="24"/>
        </w:rPr>
        <w:t xml:space="preserve">- </w:t>
      </w:r>
      <w:r w:rsidR="00446989" w:rsidRPr="00446989">
        <w:rPr>
          <w:rFonts w:ascii="Times New Roman" w:hAnsi="Times New Roman" w:cs="Times New Roman"/>
          <w:sz w:val="24"/>
          <w:szCs w:val="24"/>
        </w:rPr>
        <w:t>Department of Wildlife, Fisheries, and Conservation Biology, University of Maine, Orono, Maine, USA</w:t>
      </w:r>
      <w:r w:rsidR="00446989">
        <w:rPr>
          <w:rFonts w:ascii="Times New Roman" w:hAnsi="Times New Roman" w:cs="Times New Roman"/>
          <w:sz w:val="24"/>
          <w:szCs w:val="24"/>
        </w:rPr>
        <w:t>.</w:t>
      </w:r>
    </w:p>
    <w:p w14:paraId="62DA55B1" w14:textId="6686A78E" w:rsidR="006C50A2" w:rsidRDefault="006C50A2" w:rsidP="00955B17">
      <w:pPr>
        <w:spacing w:line="480" w:lineRule="auto"/>
        <w:rPr>
          <w:rFonts w:ascii="Times New Roman" w:hAnsi="Times New Roman" w:cs="Times New Roman"/>
          <w:sz w:val="24"/>
          <w:szCs w:val="24"/>
        </w:rPr>
      </w:pPr>
      <w:r>
        <w:rPr>
          <w:rFonts w:ascii="Times New Roman" w:hAnsi="Times New Roman" w:cs="Times New Roman"/>
          <w:sz w:val="24"/>
          <w:szCs w:val="24"/>
        </w:rPr>
        <w:t>Amber Roth</w:t>
      </w:r>
      <w:r w:rsidR="00955B17">
        <w:rPr>
          <w:rFonts w:ascii="Times New Roman" w:hAnsi="Times New Roman" w:cs="Times New Roman"/>
          <w:sz w:val="24"/>
          <w:szCs w:val="24"/>
        </w:rPr>
        <w:t xml:space="preserve">- </w:t>
      </w:r>
      <w:r w:rsidR="00955B17" w:rsidRPr="00955B17">
        <w:rPr>
          <w:rFonts w:ascii="Times New Roman" w:hAnsi="Times New Roman" w:cs="Times New Roman"/>
          <w:sz w:val="24"/>
          <w:szCs w:val="24"/>
        </w:rPr>
        <w:t>Department of Wildlife, Fisheries, and Conservation Biology, University of Maine, Orono, Maine, USA</w:t>
      </w:r>
      <w:r w:rsidR="005403FE">
        <w:rPr>
          <w:rFonts w:ascii="Times New Roman" w:hAnsi="Times New Roman" w:cs="Times New Roman"/>
          <w:sz w:val="24"/>
          <w:szCs w:val="24"/>
        </w:rPr>
        <w:t xml:space="preserve"> &amp; </w:t>
      </w:r>
      <w:r w:rsidR="00955B17" w:rsidRPr="00955B17">
        <w:rPr>
          <w:rFonts w:ascii="Times New Roman" w:hAnsi="Times New Roman" w:cs="Times New Roman"/>
          <w:sz w:val="24"/>
          <w:szCs w:val="24"/>
        </w:rPr>
        <w:t>School of Forest Resources, University of Maine, Orono, Maine, USA</w:t>
      </w:r>
      <w:r w:rsidR="005403FE">
        <w:rPr>
          <w:rFonts w:ascii="Times New Roman" w:hAnsi="Times New Roman" w:cs="Times New Roman"/>
          <w:sz w:val="24"/>
          <w:szCs w:val="24"/>
        </w:rPr>
        <w:t>.</w:t>
      </w:r>
    </w:p>
    <w:p w14:paraId="3388A34D" w14:textId="667DF560"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Greg Balkcom</w:t>
      </w:r>
      <w:r w:rsidR="00D13F1F">
        <w:rPr>
          <w:rFonts w:ascii="Times New Roman" w:hAnsi="Times New Roman" w:cs="Times New Roman"/>
          <w:sz w:val="24"/>
          <w:szCs w:val="24"/>
        </w:rPr>
        <w:t xml:space="preserve">- </w:t>
      </w:r>
      <w:r w:rsidR="00D13F1F" w:rsidRPr="00D13F1F">
        <w:rPr>
          <w:rFonts w:ascii="Times New Roman" w:hAnsi="Times New Roman" w:cs="Times New Roman"/>
          <w:sz w:val="24"/>
          <w:szCs w:val="24"/>
        </w:rPr>
        <w:t>Georgia Department of Natural Resources, Wildlife Resources Division, Fort Valley, Georgia, USA</w:t>
      </w:r>
      <w:r w:rsidR="00D13F1F">
        <w:rPr>
          <w:rFonts w:ascii="Times New Roman" w:hAnsi="Times New Roman" w:cs="Times New Roman"/>
          <w:sz w:val="24"/>
          <w:szCs w:val="24"/>
        </w:rPr>
        <w:t>.</w:t>
      </w:r>
    </w:p>
    <w:p w14:paraId="061C6672" w14:textId="5F69BFAB"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Bobbi Carpenter</w:t>
      </w:r>
      <w:r w:rsidR="00D13F1F">
        <w:rPr>
          <w:rFonts w:ascii="Times New Roman" w:hAnsi="Times New Roman" w:cs="Times New Roman"/>
          <w:sz w:val="24"/>
          <w:szCs w:val="24"/>
        </w:rPr>
        <w:t xml:space="preserve">- </w:t>
      </w:r>
      <w:r w:rsidR="00D13F1F" w:rsidRPr="00D13F1F">
        <w:rPr>
          <w:rFonts w:ascii="Times New Roman" w:hAnsi="Times New Roman" w:cs="Times New Roman"/>
          <w:sz w:val="24"/>
          <w:szCs w:val="24"/>
        </w:rPr>
        <w:t>Fish and Wildlife Research Institute, Florida Fish and Wildlife Conservation Commission, Gainesville, Florida, USA</w:t>
      </w:r>
      <w:r w:rsidR="00D13F1F">
        <w:rPr>
          <w:rFonts w:ascii="Times New Roman" w:hAnsi="Times New Roman" w:cs="Times New Roman"/>
          <w:sz w:val="24"/>
          <w:szCs w:val="24"/>
        </w:rPr>
        <w:t>.</w:t>
      </w:r>
      <w:r w:rsidR="00634198">
        <w:rPr>
          <w:rFonts w:ascii="Times New Roman" w:hAnsi="Times New Roman" w:cs="Times New Roman"/>
          <w:sz w:val="24"/>
          <w:szCs w:val="24"/>
        </w:rPr>
        <w:t xml:space="preserve"> </w:t>
      </w:r>
    </w:p>
    <w:p w14:paraId="3C790F74" w14:textId="2326A1F4"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Gary Costanzo</w:t>
      </w:r>
      <w:r w:rsidR="00D13F1F">
        <w:rPr>
          <w:rFonts w:ascii="Times New Roman" w:hAnsi="Times New Roman" w:cs="Times New Roman"/>
          <w:sz w:val="24"/>
          <w:szCs w:val="24"/>
        </w:rPr>
        <w:t xml:space="preserve">- </w:t>
      </w:r>
      <w:r w:rsidR="00C07C98" w:rsidRPr="00C07C98">
        <w:rPr>
          <w:rFonts w:ascii="Times New Roman" w:hAnsi="Times New Roman" w:cs="Times New Roman"/>
          <w:sz w:val="24"/>
          <w:szCs w:val="24"/>
        </w:rPr>
        <w:t>Virginia Department of Wildlife Resources, Charles City, Virginia, USA</w:t>
      </w:r>
      <w:r w:rsidR="00C07C98">
        <w:rPr>
          <w:rFonts w:ascii="Times New Roman" w:hAnsi="Times New Roman" w:cs="Times New Roman"/>
          <w:sz w:val="24"/>
          <w:szCs w:val="24"/>
        </w:rPr>
        <w:t>.</w:t>
      </w:r>
    </w:p>
    <w:p w14:paraId="2A321328" w14:textId="33A788D9"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Jeffrey Duguay</w:t>
      </w:r>
      <w:r w:rsidR="00C07C98">
        <w:rPr>
          <w:rFonts w:ascii="Times New Roman" w:hAnsi="Times New Roman" w:cs="Times New Roman"/>
          <w:sz w:val="24"/>
          <w:szCs w:val="24"/>
        </w:rPr>
        <w:t xml:space="preserve">- </w:t>
      </w:r>
      <w:r w:rsidR="00C07C98" w:rsidRPr="00C07C98">
        <w:rPr>
          <w:rFonts w:ascii="Times New Roman" w:hAnsi="Times New Roman" w:cs="Times New Roman"/>
          <w:sz w:val="24"/>
          <w:szCs w:val="24"/>
        </w:rPr>
        <w:t>Louisiana Department of Wildlife and Fisheries, Baton Rouge, Louisiana, USA</w:t>
      </w:r>
      <w:r w:rsidR="00C07C98">
        <w:rPr>
          <w:rFonts w:ascii="Times New Roman" w:hAnsi="Times New Roman" w:cs="Times New Roman"/>
          <w:sz w:val="24"/>
          <w:szCs w:val="24"/>
        </w:rPr>
        <w:t>.</w:t>
      </w:r>
    </w:p>
    <w:p w14:paraId="4B0BAAEC" w14:textId="3E2B8C88" w:rsidR="00F026EF" w:rsidRDefault="00F026EF" w:rsidP="006C50A2">
      <w:pPr>
        <w:spacing w:line="480" w:lineRule="auto"/>
        <w:rPr>
          <w:rFonts w:ascii="Times New Roman" w:hAnsi="Times New Roman" w:cs="Times New Roman"/>
          <w:sz w:val="24"/>
          <w:szCs w:val="24"/>
        </w:rPr>
      </w:pPr>
      <w:r w:rsidRPr="00F026EF">
        <w:rPr>
          <w:rFonts w:ascii="Times New Roman" w:hAnsi="Times New Roman" w:cs="Times New Roman"/>
          <w:sz w:val="24"/>
          <w:szCs w:val="24"/>
        </w:rPr>
        <w:t>Kayleigh Filkins</w:t>
      </w:r>
      <w:r>
        <w:rPr>
          <w:rFonts w:ascii="Times New Roman" w:hAnsi="Times New Roman" w:cs="Times New Roman"/>
          <w:sz w:val="24"/>
          <w:szCs w:val="24"/>
        </w:rPr>
        <w:t xml:space="preserve">- </w:t>
      </w:r>
      <w:r w:rsidR="00C77031" w:rsidRPr="00C77031">
        <w:rPr>
          <w:rFonts w:ascii="Times New Roman" w:hAnsi="Times New Roman" w:cs="Times New Roman"/>
          <w:sz w:val="24"/>
          <w:szCs w:val="24"/>
        </w:rPr>
        <w:t>Department of Environmental Science and Ecology, State University of New York-Brockport, Brockport, New York, USA</w:t>
      </w:r>
      <w:r w:rsidR="00C77031">
        <w:rPr>
          <w:rFonts w:ascii="Times New Roman" w:hAnsi="Times New Roman" w:cs="Times New Roman"/>
          <w:sz w:val="24"/>
          <w:szCs w:val="24"/>
        </w:rPr>
        <w:t>.</w:t>
      </w:r>
    </w:p>
    <w:p w14:paraId="68D18A51" w14:textId="6C3106AA"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Clayton Graham</w:t>
      </w:r>
      <w:r w:rsidR="0023629A">
        <w:rPr>
          <w:rFonts w:ascii="Times New Roman" w:hAnsi="Times New Roman" w:cs="Times New Roman"/>
          <w:sz w:val="24"/>
          <w:szCs w:val="24"/>
        </w:rPr>
        <w:t xml:space="preserve">- </w:t>
      </w:r>
      <w:r w:rsidR="0023629A" w:rsidRPr="0023629A">
        <w:rPr>
          <w:rFonts w:ascii="Times New Roman" w:hAnsi="Times New Roman" w:cs="Times New Roman"/>
          <w:sz w:val="24"/>
          <w:szCs w:val="24"/>
        </w:rPr>
        <w:t>Department of Natural Resources Science, University of Rhode Island, Kingston, Rhode Island, USA</w:t>
      </w:r>
      <w:r w:rsidR="0023629A">
        <w:rPr>
          <w:rFonts w:ascii="Times New Roman" w:hAnsi="Times New Roman" w:cs="Times New Roman"/>
          <w:sz w:val="24"/>
          <w:szCs w:val="24"/>
        </w:rPr>
        <w:t>.</w:t>
      </w:r>
    </w:p>
    <w:p w14:paraId="5E29FDA9" w14:textId="24E38EB2"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William Harvey</w:t>
      </w:r>
      <w:r w:rsidR="0023629A">
        <w:rPr>
          <w:rFonts w:ascii="Times New Roman" w:hAnsi="Times New Roman" w:cs="Times New Roman"/>
          <w:sz w:val="24"/>
          <w:szCs w:val="24"/>
        </w:rPr>
        <w:t xml:space="preserve">- </w:t>
      </w:r>
      <w:r w:rsidR="00661E9A" w:rsidRPr="00661E9A">
        <w:rPr>
          <w:rFonts w:ascii="Times New Roman" w:hAnsi="Times New Roman" w:cs="Times New Roman"/>
          <w:sz w:val="24"/>
          <w:szCs w:val="24"/>
        </w:rPr>
        <w:t>Wildlife and Heritage Service, Maryland Department of Natural Resources, Cambridge, Maryland, USA</w:t>
      </w:r>
      <w:r w:rsidR="00661E9A">
        <w:rPr>
          <w:rFonts w:ascii="Times New Roman" w:hAnsi="Times New Roman" w:cs="Times New Roman"/>
          <w:sz w:val="24"/>
          <w:szCs w:val="24"/>
        </w:rPr>
        <w:t>.</w:t>
      </w:r>
    </w:p>
    <w:p w14:paraId="4EAC4B05" w14:textId="1BFD486E"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Michael Hook</w:t>
      </w:r>
      <w:r w:rsidR="00661E9A">
        <w:rPr>
          <w:rFonts w:ascii="Times New Roman" w:hAnsi="Times New Roman" w:cs="Times New Roman"/>
          <w:sz w:val="24"/>
          <w:szCs w:val="24"/>
        </w:rPr>
        <w:t xml:space="preserve">- </w:t>
      </w:r>
      <w:r w:rsidR="00661E9A" w:rsidRPr="00661E9A">
        <w:rPr>
          <w:rFonts w:ascii="Times New Roman" w:hAnsi="Times New Roman" w:cs="Times New Roman"/>
          <w:sz w:val="24"/>
          <w:szCs w:val="24"/>
        </w:rPr>
        <w:t>South Carolina Department of Natural Resources, Columbia, South Carolina, USA</w:t>
      </w:r>
      <w:r w:rsidR="00661E9A">
        <w:rPr>
          <w:rFonts w:ascii="Times New Roman" w:hAnsi="Times New Roman" w:cs="Times New Roman"/>
          <w:sz w:val="24"/>
          <w:szCs w:val="24"/>
        </w:rPr>
        <w:t>.</w:t>
      </w:r>
    </w:p>
    <w:p w14:paraId="665AC584" w14:textId="0B6FCDE0"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Douglas Howell</w:t>
      </w:r>
      <w:r w:rsidR="00661E9A">
        <w:rPr>
          <w:rFonts w:ascii="Times New Roman" w:hAnsi="Times New Roman" w:cs="Times New Roman"/>
          <w:sz w:val="24"/>
          <w:szCs w:val="24"/>
        </w:rPr>
        <w:t xml:space="preserve">- </w:t>
      </w:r>
      <w:r w:rsidR="00AA65E3" w:rsidRPr="00AA65E3">
        <w:rPr>
          <w:rFonts w:ascii="Times New Roman" w:hAnsi="Times New Roman" w:cs="Times New Roman"/>
          <w:sz w:val="24"/>
          <w:szCs w:val="24"/>
        </w:rPr>
        <w:t xml:space="preserve">North Carolina Wildlife Resources Division, Wildlife Management </w:t>
      </w:r>
      <w:proofErr w:type="spellStart"/>
      <w:r w:rsidR="00AA65E3" w:rsidRPr="00AA65E3">
        <w:rPr>
          <w:rFonts w:ascii="Times New Roman" w:hAnsi="Times New Roman" w:cs="Times New Roman"/>
          <w:sz w:val="24"/>
          <w:szCs w:val="24"/>
        </w:rPr>
        <w:t>Devision</w:t>
      </w:r>
      <w:proofErr w:type="spellEnd"/>
      <w:r w:rsidR="00AA65E3" w:rsidRPr="00AA65E3">
        <w:rPr>
          <w:rFonts w:ascii="Times New Roman" w:hAnsi="Times New Roman" w:cs="Times New Roman"/>
          <w:sz w:val="24"/>
          <w:szCs w:val="24"/>
        </w:rPr>
        <w:t>, Edenton, North Carolina, USA</w:t>
      </w:r>
      <w:r w:rsidR="00AA65E3">
        <w:rPr>
          <w:rFonts w:ascii="Times New Roman" w:hAnsi="Times New Roman" w:cs="Times New Roman"/>
          <w:sz w:val="24"/>
          <w:szCs w:val="24"/>
        </w:rPr>
        <w:t>.</w:t>
      </w:r>
    </w:p>
    <w:p w14:paraId="5D312780" w14:textId="62ED3133"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Seth Maddox</w:t>
      </w:r>
      <w:r w:rsidR="00AA65E3">
        <w:rPr>
          <w:rFonts w:ascii="Times New Roman" w:hAnsi="Times New Roman" w:cs="Times New Roman"/>
          <w:sz w:val="24"/>
          <w:szCs w:val="24"/>
        </w:rPr>
        <w:t xml:space="preserve">- </w:t>
      </w:r>
      <w:r w:rsidR="00AA65E3" w:rsidRPr="00AA65E3">
        <w:rPr>
          <w:rFonts w:ascii="Times New Roman" w:hAnsi="Times New Roman" w:cs="Times New Roman"/>
          <w:sz w:val="24"/>
          <w:szCs w:val="24"/>
        </w:rPr>
        <w:t>Wildlife and Freshwater Fisheries Division, Alabama Department of Conservation and Natural Resources, Montgomery, Alabama, USA</w:t>
      </w:r>
      <w:r w:rsidR="00AA65E3">
        <w:rPr>
          <w:rFonts w:ascii="Times New Roman" w:hAnsi="Times New Roman" w:cs="Times New Roman"/>
          <w:sz w:val="24"/>
          <w:szCs w:val="24"/>
        </w:rPr>
        <w:t>.</w:t>
      </w:r>
    </w:p>
    <w:p w14:paraId="7EA2AA9A" w14:textId="7D46F764"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Scott McWilliams</w:t>
      </w:r>
      <w:r w:rsidR="00AA65E3">
        <w:rPr>
          <w:rFonts w:ascii="Times New Roman" w:hAnsi="Times New Roman" w:cs="Times New Roman"/>
          <w:sz w:val="24"/>
          <w:szCs w:val="24"/>
        </w:rPr>
        <w:t xml:space="preserve">- </w:t>
      </w:r>
      <w:r w:rsidR="00AA65E3" w:rsidRPr="00AA65E3">
        <w:rPr>
          <w:rFonts w:ascii="Times New Roman" w:hAnsi="Times New Roman" w:cs="Times New Roman"/>
          <w:sz w:val="24"/>
          <w:szCs w:val="24"/>
        </w:rPr>
        <w:t>Department of Natural Resources Science, University of Rhode Island, Kingston, Rhode Island, USA</w:t>
      </w:r>
      <w:r w:rsidR="00AA65E3">
        <w:rPr>
          <w:rFonts w:ascii="Times New Roman" w:hAnsi="Times New Roman" w:cs="Times New Roman"/>
          <w:sz w:val="24"/>
          <w:szCs w:val="24"/>
        </w:rPr>
        <w:t>.</w:t>
      </w:r>
    </w:p>
    <w:p w14:paraId="6A109461" w14:textId="6325D36E"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Shawn Meyer</w:t>
      </w:r>
      <w:r w:rsidR="00AA65E3">
        <w:rPr>
          <w:rFonts w:ascii="Times New Roman" w:hAnsi="Times New Roman" w:cs="Times New Roman"/>
          <w:sz w:val="24"/>
          <w:szCs w:val="24"/>
        </w:rPr>
        <w:t xml:space="preserve">- </w:t>
      </w:r>
      <w:r w:rsidR="00DD47CE" w:rsidRPr="00DD47CE">
        <w:rPr>
          <w:rFonts w:ascii="Times New Roman" w:hAnsi="Times New Roman" w:cs="Times New Roman"/>
          <w:sz w:val="24"/>
          <w:szCs w:val="24"/>
        </w:rPr>
        <w:t>Environment and Climate Change Canada, Ottawa, Ontario, Canada</w:t>
      </w:r>
      <w:r w:rsidR="00DD47CE">
        <w:rPr>
          <w:rFonts w:ascii="Times New Roman" w:hAnsi="Times New Roman" w:cs="Times New Roman"/>
          <w:sz w:val="24"/>
          <w:szCs w:val="24"/>
        </w:rPr>
        <w:t xml:space="preserve">. </w:t>
      </w:r>
    </w:p>
    <w:p w14:paraId="257BCEFA" w14:textId="563177EF"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Theodore Nic</w:t>
      </w:r>
      <w:r w:rsidR="004C49D6">
        <w:rPr>
          <w:rFonts w:ascii="Times New Roman" w:hAnsi="Times New Roman" w:cs="Times New Roman"/>
          <w:sz w:val="24"/>
          <w:szCs w:val="24"/>
        </w:rPr>
        <w:t>h</w:t>
      </w:r>
      <w:r w:rsidRPr="001951C4">
        <w:rPr>
          <w:rFonts w:ascii="Times New Roman" w:hAnsi="Times New Roman" w:cs="Times New Roman"/>
          <w:sz w:val="24"/>
          <w:szCs w:val="24"/>
        </w:rPr>
        <w:t>ols</w:t>
      </w:r>
      <w:r w:rsidR="00DD47CE">
        <w:rPr>
          <w:rFonts w:ascii="Times New Roman" w:hAnsi="Times New Roman" w:cs="Times New Roman"/>
          <w:sz w:val="24"/>
          <w:szCs w:val="24"/>
        </w:rPr>
        <w:t xml:space="preserve">- </w:t>
      </w:r>
      <w:r w:rsidR="00DD47CE" w:rsidRPr="00DD47CE">
        <w:rPr>
          <w:rFonts w:ascii="Times New Roman" w:hAnsi="Times New Roman" w:cs="Times New Roman"/>
          <w:sz w:val="24"/>
          <w:szCs w:val="24"/>
        </w:rPr>
        <w:t>New Jersey Division of Fish and Wildlife, Woodbine, New Jersey, USA</w:t>
      </w:r>
      <w:r w:rsidR="00DD47CE">
        <w:rPr>
          <w:rFonts w:ascii="Times New Roman" w:hAnsi="Times New Roman" w:cs="Times New Roman"/>
          <w:sz w:val="24"/>
          <w:szCs w:val="24"/>
        </w:rPr>
        <w:t>.</w:t>
      </w:r>
    </w:p>
    <w:p w14:paraId="7FEE49B5" w14:textId="5FC4C908"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J. Bruce Pollard</w:t>
      </w:r>
      <w:r w:rsidR="00DD47CE">
        <w:rPr>
          <w:rFonts w:ascii="Times New Roman" w:hAnsi="Times New Roman" w:cs="Times New Roman"/>
          <w:sz w:val="24"/>
          <w:szCs w:val="24"/>
        </w:rPr>
        <w:t xml:space="preserve">- </w:t>
      </w:r>
      <w:r w:rsidR="00DD47CE" w:rsidRPr="00DD47CE">
        <w:rPr>
          <w:rFonts w:ascii="Times New Roman" w:hAnsi="Times New Roman" w:cs="Times New Roman"/>
          <w:sz w:val="24"/>
          <w:szCs w:val="24"/>
        </w:rPr>
        <w:t>Environment and Climate Change Canada, Sackville, New Brunswick, Canada</w:t>
      </w:r>
      <w:r w:rsidR="00DD47CE">
        <w:rPr>
          <w:rFonts w:ascii="Times New Roman" w:hAnsi="Times New Roman" w:cs="Times New Roman"/>
          <w:sz w:val="24"/>
          <w:szCs w:val="24"/>
        </w:rPr>
        <w:t>.</w:t>
      </w:r>
    </w:p>
    <w:p w14:paraId="3A879236" w14:textId="006619C8"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Christian Roy</w:t>
      </w:r>
      <w:r w:rsidR="00D4748C">
        <w:rPr>
          <w:rFonts w:ascii="Times New Roman" w:hAnsi="Times New Roman" w:cs="Times New Roman"/>
          <w:sz w:val="24"/>
          <w:szCs w:val="24"/>
        </w:rPr>
        <w:t xml:space="preserve">- </w:t>
      </w:r>
      <w:r w:rsidR="00D4748C" w:rsidRPr="00D4748C">
        <w:rPr>
          <w:rFonts w:ascii="Times New Roman" w:hAnsi="Times New Roman" w:cs="Times New Roman"/>
          <w:sz w:val="24"/>
          <w:szCs w:val="24"/>
        </w:rPr>
        <w:t>Environment and Climate Change Canada, Quebec, Quebec, Canada</w:t>
      </w:r>
      <w:r w:rsidR="00D4748C">
        <w:rPr>
          <w:rFonts w:ascii="Times New Roman" w:hAnsi="Times New Roman" w:cs="Times New Roman"/>
          <w:sz w:val="24"/>
          <w:szCs w:val="24"/>
        </w:rPr>
        <w:t>.</w:t>
      </w:r>
    </w:p>
    <w:p w14:paraId="23701CD3" w14:textId="745F04E9" w:rsidR="00D92486" w:rsidRDefault="00D92486" w:rsidP="006C50A2">
      <w:pPr>
        <w:spacing w:line="480" w:lineRule="auto"/>
        <w:rPr>
          <w:rFonts w:ascii="Times New Roman" w:hAnsi="Times New Roman" w:cs="Times New Roman"/>
          <w:sz w:val="24"/>
          <w:szCs w:val="24"/>
        </w:rPr>
      </w:pPr>
      <w:r>
        <w:rPr>
          <w:rFonts w:ascii="Times New Roman" w:hAnsi="Times New Roman" w:cs="Times New Roman"/>
          <w:sz w:val="24"/>
          <w:szCs w:val="24"/>
        </w:rPr>
        <w:t xml:space="preserve">David Sausville- </w:t>
      </w:r>
      <w:r w:rsidRPr="00D92486">
        <w:rPr>
          <w:rFonts w:ascii="Times New Roman" w:hAnsi="Times New Roman" w:cs="Times New Roman"/>
          <w:sz w:val="24"/>
          <w:szCs w:val="24"/>
        </w:rPr>
        <w:t>Vermont Fish and Wildlife Department, Essex Junction, Vermont, USA</w:t>
      </w:r>
      <w:r w:rsidR="005B5661">
        <w:rPr>
          <w:rFonts w:ascii="Times New Roman" w:hAnsi="Times New Roman" w:cs="Times New Roman"/>
          <w:sz w:val="24"/>
          <w:szCs w:val="24"/>
        </w:rPr>
        <w:t>.</w:t>
      </w:r>
    </w:p>
    <w:p w14:paraId="4E3FC58C" w14:textId="531CA673"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Colby Slezak</w:t>
      </w:r>
      <w:r w:rsidR="00C77031">
        <w:rPr>
          <w:rFonts w:ascii="Times New Roman" w:hAnsi="Times New Roman" w:cs="Times New Roman"/>
          <w:sz w:val="24"/>
          <w:szCs w:val="24"/>
        </w:rPr>
        <w:t xml:space="preserve">- </w:t>
      </w:r>
      <w:r w:rsidR="00C77031" w:rsidRPr="00C77031">
        <w:rPr>
          <w:rFonts w:ascii="Times New Roman" w:hAnsi="Times New Roman" w:cs="Times New Roman"/>
          <w:sz w:val="24"/>
          <w:szCs w:val="24"/>
        </w:rPr>
        <w:t>Department of Natural Resources Science, University of Rhode Island, Kingston, Rhode Island, USA</w:t>
      </w:r>
      <w:r w:rsidR="00C77031">
        <w:rPr>
          <w:rFonts w:ascii="Times New Roman" w:hAnsi="Times New Roman" w:cs="Times New Roman"/>
          <w:sz w:val="24"/>
          <w:szCs w:val="24"/>
        </w:rPr>
        <w:t>.</w:t>
      </w:r>
    </w:p>
    <w:p w14:paraId="133CDE00" w14:textId="77990973"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Josh Stiller</w:t>
      </w:r>
      <w:r w:rsidR="00C77031">
        <w:rPr>
          <w:rFonts w:ascii="Times New Roman" w:hAnsi="Times New Roman" w:cs="Times New Roman"/>
          <w:sz w:val="24"/>
          <w:szCs w:val="24"/>
        </w:rPr>
        <w:t xml:space="preserve">- </w:t>
      </w:r>
      <w:r w:rsidR="00C77031" w:rsidRPr="00C77031">
        <w:rPr>
          <w:rFonts w:ascii="Times New Roman" w:hAnsi="Times New Roman" w:cs="Times New Roman"/>
          <w:sz w:val="24"/>
          <w:szCs w:val="24"/>
        </w:rPr>
        <w:t>New York State Department of Environmental Conservation, Division of Fish and Wildlife, Albany, New York, USA</w:t>
      </w:r>
      <w:r w:rsidR="00C77031">
        <w:rPr>
          <w:rFonts w:ascii="Times New Roman" w:hAnsi="Times New Roman" w:cs="Times New Roman"/>
          <w:sz w:val="24"/>
          <w:szCs w:val="24"/>
        </w:rPr>
        <w:t>.</w:t>
      </w:r>
    </w:p>
    <w:p w14:paraId="09C03423" w14:textId="3662BE40" w:rsidR="00C77031" w:rsidRDefault="00672AC8" w:rsidP="006C50A2">
      <w:pPr>
        <w:spacing w:line="480" w:lineRule="auto"/>
        <w:rPr>
          <w:rFonts w:ascii="Times New Roman" w:hAnsi="Times New Roman" w:cs="Times New Roman"/>
          <w:sz w:val="24"/>
          <w:szCs w:val="24"/>
        </w:rPr>
      </w:pPr>
      <w:r>
        <w:rPr>
          <w:rFonts w:ascii="Times New Roman" w:hAnsi="Times New Roman" w:cs="Times New Roman"/>
          <w:sz w:val="24"/>
          <w:szCs w:val="24"/>
        </w:rPr>
        <w:t xml:space="preserve">Jacob Straub- </w:t>
      </w:r>
      <w:r w:rsidRPr="00672AC8">
        <w:rPr>
          <w:rFonts w:ascii="Times New Roman" w:hAnsi="Times New Roman" w:cs="Times New Roman"/>
          <w:sz w:val="24"/>
          <w:szCs w:val="24"/>
        </w:rPr>
        <w:t>Department of Environmental Science and Ecology, State University of New York-Brockport, Brockport, New York, USA</w:t>
      </w:r>
      <w:r>
        <w:rPr>
          <w:rFonts w:ascii="Times New Roman" w:hAnsi="Times New Roman" w:cs="Times New Roman"/>
          <w:sz w:val="24"/>
          <w:szCs w:val="24"/>
        </w:rPr>
        <w:t>.</w:t>
      </w:r>
    </w:p>
    <w:p w14:paraId="54A44214" w14:textId="2BE7EB23"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Mathieu Tetreault</w:t>
      </w:r>
      <w:r w:rsidR="00E7683B">
        <w:rPr>
          <w:rFonts w:ascii="Times New Roman" w:hAnsi="Times New Roman" w:cs="Times New Roman"/>
          <w:sz w:val="24"/>
          <w:szCs w:val="24"/>
        </w:rPr>
        <w:t>-</w:t>
      </w:r>
      <w:r w:rsidR="005B5661">
        <w:rPr>
          <w:rFonts w:ascii="Times New Roman" w:hAnsi="Times New Roman" w:cs="Times New Roman"/>
          <w:sz w:val="24"/>
          <w:szCs w:val="24"/>
        </w:rPr>
        <w:t xml:space="preserve"> </w:t>
      </w:r>
      <w:r w:rsidR="005B5661" w:rsidRPr="005B5661">
        <w:rPr>
          <w:rFonts w:ascii="Times New Roman" w:hAnsi="Times New Roman" w:cs="Times New Roman"/>
          <w:sz w:val="24"/>
          <w:szCs w:val="24"/>
        </w:rPr>
        <w:t>Environment and Climate Change Canada, Quebec, Quebec, Canada</w:t>
      </w:r>
      <w:r w:rsidR="005B5661">
        <w:rPr>
          <w:rFonts w:ascii="Times New Roman" w:hAnsi="Times New Roman" w:cs="Times New Roman"/>
          <w:sz w:val="24"/>
          <w:szCs w:val="24"/>
        </w:rPr>
        <w:t>.</w:t>
      </w:r>
    </w:p>
    <w:p w14:paraId="6AA5BB38" w14:textId="5F6F256E" w:rsidR="00E7683B" w:rsidRDefault="00E7683B" w:rsidP="006C50A2">
      <w:pPr>
        <w:spacing w:line="480" w:lineRule="auto"/>
        <w:rPr>
          <w:rFonts w:ascii="Times New Roman" w:hAnsi="Times New Roman" w:cs="Times New Roman"/>
          <w:sz w:val="24"/>
          <w:szCs w:val="24"/>
        </w:rPr>
      </w:pPr>
      <w:r>
        <w:rPr>
          <w:rFonts w:ascii="Times New Roman" w:hAnsi="Times New Roman" w:cs="Times New Roman"/>
          <w:sz w:val="24"/>
          <w:szCs w:val="24"/>
        </w:rPr>
        <w:t>Dawn Washington-</w:t>
      </w:r>
      <w:r w:rsidR="005B5661">
        <w:rPr>
          <w:rFonts w:ascii="Times New Roman" w:hAnsi="Times New Roman" w:cs="Times New Roman"/>
          <w:sz w:val="24"/>
          <w:szCs w:val="24"/>
        </w:rPr>
        <w:t xml:space="preserve"> </w:t>
      </w:r>
      <w:r w:rsidR="005B5661" w:rsidRPr="005B5661">
        <w:rPr>
          <w:rFonts w:ascii="Times New Roman" w:hAnsi="Times New Roman" w:cs="Times New Roman"/>
          <w:sz w:val="24"/>
          <w:szCs w:val="24"/>
        </w:rPr>
        <w:t>U.S. Fish and Wildlife Service, Davis, West Virginia, USA</w:t>
      </w:r>
      <w:r w:rsidR="005B5661">
        <w:rPr>
          <w:rFonts w:ascii="Times New Roman" w:hAnsi="Times New Roman" w:cs="Times New Roman"/>
          <w:sz w:val="24"/>
          <w:szCs w:val="24"/>
        </w:rPr>
        <w:t>.</w:t>
      </w:r>
    </w:p>
    <w:p w14:paraId="0E970F19" w14:textId="6CB845EA" w:rsidR="006C50A2" w:rsidRPr="001951C4"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Lisa Williams</w:t>
      </w:r>
      <w:r w:rsidR="005B5661">
        <w:rPr>
          <w:rFonts w:ascii="Times New Roman" w:hAnsi="Times New Roman" w:cs="Times New Roman"/>
          <w:sz w:val="24"/>
          <w:szCs w:val="24"/>
        </w:rPr>
        <w:t xml:space="preserve">- </w:t>
      </w:r>
      <w:r w:rsidR="005B5661" w:rsidRPr="005B5661">
        <w:rPr>
          <w:rFonts w:ascii="Times New Roman" w:hAnsi="Times New Roman" w:cs="Times New Roman"/>
          <w:sz w:val="24"/>
          <w:szCs w:val="24"/>
        </w:rPr>
        <w:t>Pennsylvania Game Commission, Harrisburg, Pennsylvania, USA</w:t>
      </w:r>
      <w:r w:rsidR="005B5661">
        <w:rPr>
          <w:rFonts w:ascii="Times New Roman" w:hAnsi="Times New Roman" w:cs="Times New Roman"/>
          <w:sz w:val="24"/>
          <w:szCs w:val="24"/>
        </w:rPr>
        <w:t>.</w:t>
      </w:r>
    </w:p>
    <w:p w14:paraId="672B98F0" w14:textId="4E5BEDAC" w:rsidR="006C50A2" w:rsidRPr="001951C4" w:rsidRDefault="00E7683B">
      <w:pPr>
        <w:spacing w:line="480" w:lineRule="auto"/>
        <w:rPr>
          <w:rFonts w:ascii="Times New Roman" w:hAnsi="Times New Roman" w:cs="Times New Roman"/>
          <w:sz w:val="24"/>
          <w:szCs w:val="24"/>
        </w:rPr>
      </w:pPr>
      <w:r>
        <w:rPr>
          <w:rFonts w:ascii="Times New Roman" w:hAnsi="Times New Roman" w:cs="Times New Roman"/>
          <w:sz w:val="24"/>
          <w:szCs w:val="24"/>
        </w:rPr>
        <w:t xml:space="preserve">Erik Blomberg- </w:t>
      </w:r>
      <w:r w:rsidRPr="00D13F1F">
        <w:rPr>
          <w:rFonts w:ascii="Times New Roman" w:hAnsi="Times New Roman" w:cs="Times New Roman"/>
          <w:sz w:val="24"/>
          <w:szCs w:val="24"/>
        </w:rPr>
        <w:t>Department of Wildlife, Fisheries, and Conservation Biology, University of Maine, Orono, Maine, USA</w:t>
      </w:r>
      <w:r>
        <w:rPr>
          <w:rFonts w:ascii="Times New Roman" w:hAnsi="Times New Roman" w:cs="Times New Roman"/>
          <w:sz w:val="24"/>
          <w:szCs w:val="24"/>
        </w:rPr>
        <w:t xml:space="preserve">. </w:t>
      </w:r>
    </w:p>
    <w:p w14:paraId="21DBB5AE" w14:textId="68CA44C5" w:rsidR="00DA5D79" w:rsidRPr="001951C4" w:rsidRDefault="00873146">
      <w:pPr>
        <w:spacing w:line="480" w:lineRule="auto"/>
        <w:rPr>
          <w:rFonts w:ascii="Times New Roman" w:hAnsi="Times New Roman" w:cs="Times New Roman"/>
          <w:bCs/>
          <w:sz w:val="24"/>
          <w:szCs w:val="24"/>
        </w:rPr>
      </w:pPr>
      <w:r w:rsidRPr="001951C4">
        <w:rPr>
          <w:rFonts w:ascii="Times New Roman" w:hAnsi="Times New Roman" w:cs="Times New Roman"/>
          <w:b/>
          <w:sz w:val="24"/>
          <w:szCs w:val="24"/>
        </w:rPr>
        <w:t>Abstract</w:t>
      </w:r>
    </w:p>
    <w:p w14:paraId="6E18312B" w14:textId="589F74DF" w:rsidR="00097512" w:rsidRPr="001951C4" w:rsidRDefault="00A95B92">
      <w:pPr>
        <w:spacing w:line="480" w:lineRule="auto"/>
        <w:rPr>
          <w:rFonts w:ascii="Times New Roman" w:hAnsi="Times New Roman" w:cs="Times New Roman"/>
          <w:bCs/>
          <w:sz w:val="24"/>
          <w:szCs w:val="24"/>
        </w:rPr>
      </w:pPr>
      <w:bookmarkStart w:id="0" w:name="_Hlk147321301"/>
      <w:r w:rsidRPr="001951C4">
        <w:rPr>
          <w:rFonts w:ascii="Times New Roman" w:hAnsi="Times New Roman" w:cs="Times New Roman"/>
          <w:bCs/>
          <w:sz w:val="24"/>
          <w:szCs w:val="24"/>
        </w:rPr>
        <w:t xml:space="preserve">Recent </w:t>
      </w:r>
      <w:r w:rsidR="002557DD">
        <w:rPr>
          <w:rFonts w:ascii="Times New Roman" w:hAnsi="Times New Roman" w:cs="Times New Roman"/>
          <w:bCs/>
          <w:sz w:val="24"/>
          <w:szCs w:val="24"/>
        </w:rPr>
        <w:t xml:space="preserve">technological </w:t>
      </w:r>
      <w:r w:rsidRPr="001951C4">
        <w:rPr>
          <w:rFonts w:ascii="Times New Roman" w:hAnsi="Times New Roman" w:cs="Times New Roman"/>
          <w:bCs/>
          <w:sz w:val="24"/>
          <w:szCs w:val="24"/>
        </w:rPr>
        <w:t xml:space="preserve">advances </w:t>
      </w:r>
      <w:r w:rsidR="002557DD">
        <w:rPr>
          <w:rFonts w:ascii="Times New Roman" w:hAnsi="Times New Roman" w:cs="Times New Roman"/>
          <w:bCs/>
          <w:sz w:val="24"/>
          <w:szCs w:val="24"/>
        </w:rPr>
        <w:t>resulting in</w:t>
      </w:r>
      <w:r w:rsidRPr="001951C4">
        <w:rPr>
          <w:rFonts w:ascii="Times New Roman" w:hAnsi="Times New Roman" w:cs="Times New Roman"/>
          <w:bCs/>
          <w:sz w:val="24"/>
          <w:szCs w:val="24"/>
        </w:rPr>
        <w:t xml:space="preserve"> the w</w:t>
      </w:r>
      <w:r w:rsidR="00873146" w:rsidRPr="001951C4">
        <w:rPr>
          <w:rFonts w:ascii="Times New Roman" w:hAnsi="Times New Roman" w:cs="Times New Roman"/>
          <w:bCs/>
          <w:sz w:val="24"/>
          <w:szCs w:val="24"/>
        </w:rPr>
        <w:t xml:space="preserve">idespread collection of </w:t>
      </w:r>
      <w:r w:rsidRPr="001951C4">
        <w:rPr>
          <w:rFonts w:ascii="Times New Roman" w:hAnsi="Times New Roman" w:cs="Times New Roman"/>
          <w:bCs/>
          <w:sz w:val="24"/>
          <w:szCs w:val="24"/>
        </w:rPr>
        <w:t xml:space="preserve">tracking </w:t>
      </w:r>
      <w:r w:rsidR="00873146" w:rsidRPr="001951C4">
        <w:rPr>
          <w:rFonts w:ascii="Times New Roman" w:hAnsi="Times New Roman" w:cs="Times New Roman"/>
          <w:bCs/>
          <w:sz w:val="24"/>
          <w:szCs w:val="24"/>
        </w:rPr>
        <w:t xml:space="preserve">data from migratory birds </w:t>
      </w:r>
      <w:proofErr w:type="gramStart"/>
      <w:r w:rsidR="00873146" w:rsidRPr="001951C4">
        <w:rPr>
          <w:rFonts w:ascii="Times New Roman" w:hAnsi="Times New Roman" w:cs="Times New Roman"/>
          <w:bCs/>
          <w:sz w:val="24"/>
          <w:szCs w:val="24"/>
        </w:rPr>
        <w:t>necessitates</w:t>
      </w:r>
      <w:proofErr w:type="gramEnd"/>
      <w:r w:rsidR="00873146" w:rsidRPr="001951C4">
        <w:rPr>
          <w:rFonts w:ascii="Times New Roman" w:hAnsi="Times New Roman" w:cs="Times New Roman"/>
          <w:bCs/>
          <w:sz w:val="24"/>
          <w:szCs w:val="24"/>
        </w:rPr>
        <w:t xml:space="preserve"> tools for the effective processing and classification of that data. Tools such as hidden Markov models provide opportunities </w:t>
      </w:r>
      <w:r w:rsidRPr="001951C4">
        <w:rPr>
          <w:rFonts w:ascii="Times New Roman" w:hAnsi="Times New Roman" w:cs="Times New Roman"/>
          <w:bCs/>
          <w:sz w:val="24"/>
          <w:szCs w:val="24"/>
        </w:rPr>
        <w:t>to</w:t>
      </w:r>
      <w:r w:rsidR="00873146" w:rsidRPr="001951C4">
        <w:rPr>
          <w:rFonts w:ascii="Times New Roman" w:hAnsi="Times New Roman" w:cs="Times New Roman"/>
          <w:bCs/>
          <w:sz w:val="24"/>
          <w:szCs w:val="24"/>
        </w:rPr>
        <w:t xml:space="preserve"> classify</w:t>
      </w:r>
      <w:r w:rsidRPr="001951C4">
        <w:rPr>
          <w:rFonts w:ascii="Times New Roman" w:hAnsi="Times New Roman" w:cs="Times New Roman"/>
          <w:bCs/>
          <w:sz w:val="24"/>
          <w:szCs w:val="24"/>
        </w:rPr>
        <w:t xml:space="preserve"> movement states from</w:t>
      </w:r>
      <w:r w:rsidR="00873146"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 xml:space="preserve">high-resolution Global </w:t>
      </w:r>
      <w:r w:rsidR="00873146" w:rsidRPr="001951C4">
        <w:rPr>
          <w:rFonts w:ascii="Times New Roman" w:hAnsi="Times New Roman" w:cs="Times New Roman"/>
          <w:bCs/>
          <w:sz w:val="24"/>
          <w:szCs w:val="24"/>
        </w:rPr>
        <w:t>P</w:t>
      </w:r>
      <w:r w:rsidRPr="001951C4">
        <w:rPr>
          <w:rFonts w:ascii="Times New Roman" w:hAnsi="Times New Roman" w:cs="Times New Roman"/>
          <w:bCs/>
          <w:sz w:val="24"/>
          <w:szCs w:val="24"/>
        </w:rPr>
        <w:t xml:space="preserve">ositioning </w:t>
      </w:r>
      <w:r w:rsidR="00873146" w:rsidRPr="001951C4">
        <w:rPr>
          <w:rFonts w:ascii="Times New Roman" w:hAnsi="Times New Roman" w:cs="Times New Roman"/>
          <w:bCs/>
          <w:sz w:val="24"/>
          <w:szCs w:val="24"/>
        </w:rPr>
        <w:t>S</w:t>
      </w:r>
      <w:r w:rsidRPr="001951C4">
        <w:rPr>
          <w:rFonts w:ascii="Times New Roman" w:hAnsi="Times New Roman" w:cs="Times New Roman"/>
          <w:bCs/>
          <w:sz w:val="24"/>
          <w:szCs w:val="24"/>
        </w:rPr>
        <w:t>ystem (</w:t>
      </w:r>
      <w:r w:rsidR="006C49CE" w:rsidRPr="001951C4">
        <w:rPr>
          <w:rFonts w:ascii="Times New Roman" w:hAnsi="Times New Roman" w:cs="Times New Roman"/>
          <w:bCs/>
          <w:sz w:val="24"/>
          <w:szCs w:val="24"/>
        </w:rPr>
        <w:t>GP</w:t>
      </w:r>
      <w:r w:rsidRPr="001951C4">
        <w:rPr>
          <w:rFonts w:ascii="Times New Roman" w:hAnsi="Times New Roman" w:cs="Times New Roman"/>
          <w:bCs/>
          <w:sz w:val="24"/>
          <w:szCs w:val="24"/>
        </w:rPr>
        <w:t>S)</w:t>
      </w:r>
      <w:r w:rsidR="00873146" w:rsidRPr="001951C4">
        <w:rPr>
          <w:rFonts w:ascii="Times New Roman" w:hAnsi="Times New Roman" w:cs="Times New Roman"/>
          <w:bCs/>
          <w:sz w:val="24"/>
          <w:szCs w:val="24"/>
        </w:rPr>
        <w:t xml:space="preserve"> data</w:t>
      </w:r>
      <w:r w:rsidR="00C36D4C" w:rsidRPr="001951C4">
        <w:rPr>
          <w:rFonts w:ascii="Times New Roman" w:hAnsi="Times New Roman" w:cs="Times New Roman"/>
          <w:bCs/>
          <w:sz w:val="24"/>
          <w:szCs w:val="24"/>
        </w:rPr>
        <w:t xml:space="preserve"> collected </w:t>
      </w:r>
      <w:r w:rsidR="00F227A1" w:rsidRPr="001951C4">
        <w:rPr>
          <w:rFonts w:ascii="Times New Roman" w:hAnsi="Times New Roman" w:cs="Times New Roman"/>
          <w:bCs/>
          <w:sz w:val="24"/>
          <w:szCs w:val="24"/>
        </w:rPr>
        <w:t>at frequent, regular intervals. However, small</w:t>
      </w:r>
      <w:r w:rsidR="004368A2">
        <w:rPr>
          <w:rFonts w:ascii="Times New Roman" w:hAnsi="Times New Roman" w:cs="Times New Roman"/>
          <w:bCs/>
          <w:sz w:val="24"/>
          <w:szCs w:val="24"/>
        </w:rPr>
        <w:t>-</w:t>
      </w:r>
      <w:r w:rsidR="007B7831" w:rsidRPr="001951C4">
        <w:rPr>
          <w:rFonts w:ascii="Times New Roman" w:hAnsi="Times New Roman" w:cs="Times New Roman"/>
          <w:bCs/>
          <w:sz w:val="24"/>
          <w:szCs w:val="24"/>
        </w:rPr>
        <w:t xml:space="preserve">bodied migratory birds </w:t>
      </w:r>
      <w:r w:rsidR="00EE387B" w:rsidRPr="001951C4">
        <w:rPr>
          <w:rFonts w:ascii="Times New Roman" w:hAnsi="Times New Roman" w:cs="Times New Roman"/>
          <w:bCs/>
          <w:sz w:val="24"/>
          <w:szCs w:val="24"/>
        </w:rPr>
        <w:t xml:space="preserve">frequently cannot carry large enough </w:t>
      </w:r>
      <w:r w:rsidR="001D1049" w:rsidRPr="001951C4">
        <w:rPr>
          <w:rFonts w:ascii="Times New Roman" w:hAnsi="Times New Roman" w:cs="Times New Roman"/>
          <w:bCs/>
          <w:sz w:val="24"/>
          <w:szCs w:val="24"/>
        </w:rPr>
        <w:t xml:space="preserve">tags to collect GPS </w:t>
      </w:r>
      <w:r w:rsidR="001D1049" w:rsidRPr="001951C4">
        <w:rPr>
          <w:rFonts w:ascii="Times New Roman" w:hAnsi="Times New Roman" w:cs="Times New Roman"/>
          <w:bCs/>
          <w:sz w:val="24"/>
          <w:szCs w:val="24"/>
        </w:rPr>
        <w:lastRenderedPageBreak/>
        <w:t>data frequently</w:t>
      </w:r>
      <w:r w:rsidR="00873146"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U</w:t>
      </w:r>
      <w:r w:rsidR="00873146" w:rsidRPr="001951C4">
        <w:rPr>
          <w:rFonts w:ascii="Times New Roman" w:hAnsi="Times New Roman" w:cs="Times New Roman"/>
          <w:bCs/>
          <w:sz w:val="24"/>
          <w:szCs w:val="24"/>
        </w:rPr>
        <w:t xml:space="preserve">se of additional </w:t>
      </w:r>
      <w:commentRangeStart w:id="1"/>
      <w:r w:rsidR="00873146" w:rsidRPr="001951C4">
        <w:rPr>
          <w:rFonts w:ascii="Times New Roman" w:hAnsi="Times New Roman" w:cs="Times New Roman"/>
          <w:bCs/>
          <w:sz w:val="24"/>
          <w:szCs w:val="24"/>
        </w:rPr>
        <w:t xml:space="preserve">data streams </w:t>
      </w:r>
      <w:commentRangeEnd w:id="1"/>
      <w:r w:rsidR="0024203F">
        <w:rPr>
          <w:rStyle w:val="CommentReference"/>
        </w:rPr>
        <w:commentReference w:id="1"/>
      </w:r>
      <w:r w:rsidR="00873146" w:rsidRPr="001951C4">
        <w:rPr>
          <w:rFonts w:ascii="Times New Roman" w:hAnsi="Times New Roman" w:cs="Times New Roman"/>
          <w:bCs/>
          <w:sz w:val="24"/>
          <w:szCs w:val="24"/>
        </w:rPr>
        <w:t xml:space="preserve">may assist with </w:t>
      </w:r>
      <w:r w:rsidR="00C45EA2" w:rsidRPr="001951C4">
        <w:rPr>
          <w:rFonts w:ascii="Times New Roman" w:hAnsi="Times New Roman" w:cs="Times New Roman"/>
          <w:bCs/>
          <w:sz w:val="24"/>
          <w:szCs w:val="24"/>
        </w:rPr>
        <w:t>assigning</w:t>
      </w:r>
      <w:r w:rsidR="00873146" w:rsidRPr="001951C4">
        <w:rPr>
          <w:rFonts w:ascii="Times New Roman" w:hAnsi="Times New Roman" w:cs="Times New Roman"/>
          <w:bCs/>
          <w:sz w:val="24"/>
          <w:szCs w:val="24"/>
        </w:rPr>
        <w:t xml:space="preserve"> </w:t>
      </w:r>
      <w:r w:rsidR="0016680A" w:rsidRPr="001951C4">
        <w:rPr>
          <w:rFonts w:ascii="Times New Roman" w:hAnsi="Times New Roman" w:cs="Times New Roman"/>
          <w:bCs/>
          <w:sz w:val="24"/>
          <w:szCs w:val="24"/>
        </w:rPr>
        <w:t xml:space="preserve">cryptic </w:t>
      </w:r>
      <w:r w:rsidR="00873146" w:rsidRPr="001951C4">
        <w:rPr>
          <w:rFonts w:ascii="Times New Roman" w:hAnsi="Times New Roman" w:cs="Times New Roman"/>
          <w:bCs/>
          <w:sz w:val="24"/>
          <w:szCs w:val="24"/>
        </w:rPr>
        <w:t>movement states</w:t>
      </w:r>
      <w:r w:rsidR="0016680A" w:rsidRPr="001951C4">
        <w:rPr>
          <w:rFonts w:ascii="Times New Roman" w:hAnsi="Times New Roman" w:cs="Times New Roman"/>
          <w:bCs/>
          <w:sz w:val="24"/>
          <w:szCs w:val="24"/>
        </w:rPr>
        <w:t xml:space="preserve"> to</w:t>
      </w:r>
      <w:r w:rsidR="009B2CAE" w:rsidRPr="001951C4">
        <w:rPr>
          <w:rFonts w:ascii="Times New Roman" w:hAnsi="Times New Roman" w:cs="Times New Roman"/>
          <w:bCs/>
          <w:sz w:val="24"/>
          <w:szCs w:val="24"/>
        </w:rPr>
        <w:t xml:space="preserve"> sparse and irregular GPS data. Here we </w:t>
      </w:r>
      <w:r w:rsidRPr="001951C4">
        <w:rPr>
          <w:rFonts w:ascii="Times New Roman" w:hAnsi="Times New Roman" w:cs="Times New Roman"/>
          <w:bCs/>
          <w:sz w:val="24"/>
          <w:szCs w:val="24"/>
        </w:rPr>
        <w:t>apply</w:t>
      </w:r>
      <w:r w:rsidR="009B2CAE" w:rsidRPr="001951C4">
        <w:rPr>
          <w:rFonts w:ascii="Times New Roman" w:hAnsi="Times New Roman" w:cs="Times New Roman"/>
          <w:bCs/>
          <w:sz w:val="24"/>
          <w:szCs w:val="24"/>
        </w:rPr>
        <w:t xml:space="preserve"> a correlated random walk model and </w:t>
      </w:r>
      <w:r w:rsidR="00B936FF" w:rsidRPr="001951C4">
        <w:rPr>
          <w:rFonts w:ascii="Times New Roman" w:hAnsi="Times New Roman" w:cs="Times New Roman"/>
          <w:bCs/>
          <w:sz w:val="24"/>
          <w:szCs w:val="24"/>
        </w:rPr>
        <w:t xml:space="preserve">additional data streams </w:t>
      </w:r>
      <w:r w:rsidR="00873146" w:rsidRPr="001951C4">
        <w:rPr>
          <w:rFonts w:ascii="Times New Roman" w:hAnsi="Times New Roman" w:cs="Times New Roman"/>
          <w:bCs/>
          <w:sz w:val="24"/>
          <w:szCs w:val="24"/>
        </w:rPr>
        <w:t xml:space="preserve">to fit hidden Markov models to GPS data from </w:t>
      </w:r>
      <w:r w:rsidR="00B936FF" w:rsidRPr="001951C4">
        <w:rPr>
          <w:rFonts w:ascii="Times New Roman" w:hAnsi="Times New Roman" w:cs="Times New Roman"/>
          <w:bCs/>
          <w:sz w:val="24"/>
          <w:szCs w:val="24"/>
        </w:rPr>
        <w:t>American Woodcock (</w:t>
      </w:r>
      <w:proofErr w:type="spellStart"/>
      <w:r w:rsidR="00B936FF" w:rsidRPr="001951C4">
        <w:rPr>
          <w:rFonts w:ascii="Times New Roman" w:hAnsi="Times New Roman" w:cs="Times New Roman"/>
          <w:bCs/>
          <w:i/>
          <w:iCs/>
          <w:sz w:val="24"/>
          <w:szCs w:val="24"/>
        </w:rPr>
        <w:t>Scolopax</w:t>
      </w:r>
      <w:proofErr w:type="spellEnd"/>
      <w:r w:rsidR="00B936FF" w:rsidRPr="001951C4">
        <w:rPr>
          <w:rFonts w:ascii="Times New Roman" w:hAnsi="Times New Roman" w:cs="Times New Roman"/>
          <w:bCs/>
          <w:i/>
          <w:iCs/>
          <w:sz w:val="24"/>
          <w:szCs w:val="24"/>
        </w:rPr>
        <w:t xml:space="preserve"> minor</w:t>
      </w:r>
      <w:r w:rsidR="0049152A" w:rsidRPr="001951C4">
        <w:rPr>
          <w:rFonts w:ascii="Times New Roman" w:hAnsi="Times New Roman" w:cs="Times New Roman"/>
          <w:bCs/>
          <w:sz w:val="24"/>
          <w:szCs w:val="24"/>
        </w:rPr>
        <w:t>; here</w:t>
      </w:r>
      <w:r w:rsidR="006C49CE" w:rsidRPr="001951C4">
        <w:rPr>
          <w:rFonts w:ascii="Times New Roman" w:hAnsi="Times New Roman" w:cs="Times New Roman"/>
          <w:bCs/>
          <w:sz w:val="24"/>
          <w:szCs w:val="24"/>
        </w:rPr>
        <w:t>in</w:t>
      </w:r>
      <w:r w:rsidR="0049152A" w:rsidRPr="001951C4">
        <w:rPr>
          <w:rFonts w:ascii="Times New Roman" w:hAnsi="Times New Roman" w:cs="Times New Roman"/>
          <w:bCs/>
          <w:sz w:val="24"/>
          <w:szCs w:val="24"/>
        </w:rPr>
        <w:t>after woodcock</w:t>
      </w:r>
      <w:r w:rsidR="00B936FF" w:rsidRPr="001951C4">
        <w:rPr>
          <w:rFonts w:ascii="Times New Roman" w:hAnsi="Times New Roman" w:cs="Times New Roman"/>
          <w:bCs/>
          <w:sz w:val="24"/>
          <w:szCs w:val="24"/>
        </w:rPr>
        <w:t xml:space="preserve">). </w:t>
      </w:r>
      <w:r w:rsidR="00873146" w:rsidRPr="001951C4">
        <w:rPr>
          <w:rFonts w:ascii="Times New Roman" w:hAnsi="Times New Roman" w:cs="Times New Roman"/>
          <w:bCs/>
          <w:sz w:val="24"/>
          <w:szCs w:val="24"/>
        </w:rPr>
        <w:t>Our objectives were to de</w:t>
      </w:r>
      <w:r w:rsidR="00B936FF" w:rsidRPr="001951C4">
        <w:rPr>
          <w:rFonts w:ascii="Times New Roman" w:hAnsi="Times New Roman" w:cs="Times New Roman"/>
          <w:bCs/>
          <w:sz w:val="24"/>
          <w:szCs w:val="24"/>
        </w:rPr>
        <w:t>termine if the use of additional data streams resulted in an improved capacity to predict migratory states</w:t>
      </w:r>
      <w:r w:rsidR="00E62441" w:rsidRPr="001951C4">
        <w:rPr>
          <w:rFonts w:ascii="Times New Roman" w:hAnsi="Times New Roman" w:cs="Times New Roman"/>
          <w:bCs/>
          <w:sz w:val="24"/>
          <w:szCs w:val="24"/>
        </w:rPr>
        <w:t xml:space="preserve"> and characterize woodcock migratory distance, duration, phenology, and the presence of </w:t>
      </w:r>
      <w:r w:rsidR="0085236A" w:rsidRPr="001951C4">
        <w:rPr>
          <w:rFonts w:ascii="Times New Roman" w:hAnsi="Times New Roman" w:cs="Times New Roman"/>
          <w:bCs/>
          <w:sz w:val="24"/>
          <w:szCs w:val="24"/>
        </w:rPr>
        <w:t>long-distance</w:t>
      </w:r>
      <w:r w:rsidR="00E62441" w:rsidRPr="001951C4">
        <w:rPr>
          <w:rFonts w:ascii="Times New Roman" w:hAnsi="Times New Roman" w:cs="Times New Roman"/>
          <w:bCs/>
          <w:sz w:val="24"/>
          <w:szCs w:val="24"/>
        </w:rPr>
        <w:t xml:space="preserve"> movements outside of fall and spring migration.</w:t>
      </w:r>
      <w:r w:rsidR="005A0547" w:rsidRPr="001951C4">
        <w:rPr>
          <w:rFonts w:ascii="Times New Roman" w:hAnsi="Times New Roman" w:cs="Times New Roman"/>
          <w:bCs/>
          <w:sz w:val="24"/>
          <w:szCs w:val="24"/>
        </w:rPr>
        <w:t xml:space="preserve"> </w:t>
      </w:r>
      <w:r w:rsidR="00B936FF" w:rsidRPr="001951C4">
        <w:rPr>
          <w:rFonts w:ascii="Times New Roman" w:hAnsi="Times New Roman" w:cs="Times New Roman"/>
          <w:bCs/>
          <w:sz w:val="24"/>
          <w:szCs w:val="24"/>
        </w:rPr>
        <w:t xml:space="preserve">We found that </w:t>
      </w:r>
      <w:r w:rsidR="006505A1" w:rsidRPr="001951C4">
        <w:rPr>
          <w:rFonts w:ascii="Times New Roman" w:hAnsi="Times New Roman" w:cs="Times New Roman"/>
          <w:bCs/>
          <w:sz w:val="24"/>
          <w:szCs w:val="24"/>
        </w:rPr>
        <w:t xml:space="preserve">individual data streams only marginally improved model performance, but collectively data streams </w:t>
      </w:r>
      <w:r w:rsidR="006B7E9C" w:rsidRPr="001951C4">
        <w:rPr>
          <w:rFonts w:ascii="Times New Roman" w:hAnsi="Times New Roman" w:cs="Times New Roman"/>
          <w:bCs/>
          <w:sz w:val="24"/>
          <w:szCs w:val="24"/>
        </w:rPr>
        <w:t xml:space="preserve">decreased model error rates by a median value of </w:t>
      </w:r>
      <w:r w:rsidR="0007787B">
        <w:rPr>
          <w:rFonts w:ascii="Times New Roman" w:hAnsi="Times New Roman" w:cs="Times New Roman"/>
          <w:bCs/>
          <w:sz w:val="24"/>
          <w:szCs w:val="24"/>
        </w:rPr>
        <w:t>5.93</w:t>
      </w:r>
      <w:r w:rsidR="006B7E9C" w:rsidRPr="001951C4">
        <w:rPr>
          <w:rFonts w:ascii="Times New Roman" w:hAnsi="Times New Roman" w:cs="Times New Roman"/>
          <w:bCs/>
          <w:sz w:val="24"/>
          <w:szCs w:val="24"/>
        </w:rPr>
        <w:t>%</w:t>
      </w:r>
      <w:r w:rsidR="00C205C4"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w:t>
      </w:r>
      <w:r w:rsidR="00A04F6F" w:rsidRPr="001951C4">
        <w:rPr>
          <w:rFonts w:ascii="Times New Roman" w:hAnsi="Times New Roman" w:cs="Times New Roman"/>
          <w:bCs/>
          <w:sz w:val="24"/>
          <w:szCs w:val="24"/>
        </w:rPr>
        <w:t xml:space="preserve">Migratory characteristics measured using the full model </w:t>
      </w:r>
      <w:r w:rsidR="00302364">
        <w:rPr>
          <w:rFonts w:ascii="Times New Roman" w:hAnsi="Times New Roman" w:cs="Times New Roman"/>
          <w:bCs/>
          <w:sz w:val="24"/>
          <w:szCs w:val="24"/>
        </w:rPr>
        <w:t xml:space="preserve">(all additional data streams) </w:t>
      </w:r>
      <w:r w:rsidR="00A04F6F" w:rsidRPr="001951C4">
        <w:rPr>
          <w:rFonts w:ascii="Times New Roman" w:hAnsi="Times New Roman" w:cs="Times New Roman"/>
          <w:bCs/>
          <w:sz w:val="24"/>
          <w:szCs w:val="24"/>
        </w:rPr>
        <w:t xml:space="preserve">were </w:t>
      </w:r>
      <w:proofErr w:type="gramStart"/>
      <w:r w:rsidR="00A04F6F" w:rsidRPr="001951C4">
        <w:rPr>
          <w:rFonts w:ascii="Times New Roman" w:hAnsi="Times New Roman" w:cs="Times New Roman"/>
          <w:bCs/>
          <w:sz w:val="24"/>
          <w:szCs w:val="24"/>
        </w:rPr>
        <w:t>similar to</w:t>
      </w:r>
      <w:proofErr w:type="gramEnd"/>
      <w:r w:rsidR="00A04F6F" w:rsidRPr="001951C4">
        <w:rPr>
          <w:rFonts w:ascii="Times New Roman" w:hAnsi="Times New Roman" w:cs="Times New Roman"/>
          <w:bCs/>
          <w:sz w:val="24"/>
          <w:szCs w:val="24"/>
        </w:rPr>
        <w:t xml:space="preserve"> the base model</w:t>
      </w:r>
      <w:r w:rsidR="00302364">
        <w:rPr>
          <w:rFonts w:ascii="Times New Roman" w:hAnsi="Times New Roman" w:cs="Times New Roman"/>
          <w:bCs/>
          <w:sz w:val="24"/>
          <w:szCs w:val="24"/>
        </w:rPr>
        <w:t xml:space="preserve"> (only step length and turn angle)</w:t>
      </w:r>
      <w:r w:rsidR="00A04F6F" w:rsidRPr="001951C4">
        <w:rPr>
          <w:rFonts w:ascii="Times New Roman" w:hAnsi="Times New Roman" w:cs="Times New Roman"/>
          <w:bCs/>
          <w:sz w:val="24"/>
          <w:szCs w:val="24"/>
        </w:rPr>
        <w:t xml:space="preserve"> </w:t>
      </w:r>
      <w:r w:rsidR="00887809">
        <w:rPr>
          <w:rFonts w:ascii="Times New Roman" w:hAnsi="Times New Roman" w:cs="Times New Roman"/>
          <w:bCs/>
          <w:sz w:val="24"/>
          <w:szCs w:val="24"/>
        </w:rPr>
        <w:t xml:space="preserve">for all birds during </w:t>
      </w:r>
      <w:r w:rsidR="00A04F6F" w:rsidRPr="001951C4">
        <w:rPr>
          <w:rFonts w:ascii="Times New Roman" w:hAnsi="Times New Roman" w:cs="Times New Roman"/>
          <w:bCs/>
          <w:sz w:val="24"/>
          <w:szCs w:val="24"/>
        </w:rPr>
        <w:t xml:space="preserve">fall and for </w:t>
      </w:r>
      <w:r w:rsidR="00887809">
        <w:rPr>
          <w:rFonts w:ascii="Times New Roman" w:hAnsi="Times New Roman" w:cs="Times New Roman"/>
          <w:bCs/>
          <w:sz w:val="24"/>
          <w:szCs w:val="24"/>
        </w:rPr>
        <w:t xml:space="preserve">males during </w:t>
      </w:r>
      <w:r w:rsidR="00A04F6F" w:rsidRPr="001951C4">
        <w:rPr>
          <w:rFonts w:ascii="Times New Roman" w:hAnsi="Times New Roman" w:cs="Times New Roman"/>
          <w:bCs/>
          <w:sz w:val="24"/>
          <w:szCs w:val="24"/>
        </w:rPr>
        <w:t xml:space="preserve">spring, </w:t>
      </w:r>
      <w:r w:rsidR="00433B92" w:rsidRPr="001951C4">
        <w:rPr>
          <w:rFonts w:ascii="Times New Roman" w:hAnsi="Times New Roman" w:cs="Times New Roman"/>
          <w:bCs/>
          <w:sz w:val="24"/>
          <w:szCs w:val="24"/>
        </w:rPr>
        <w:t xml:space="preserve">although the full model was </w:t>
      </w:r>
      <w:r w:rsidR="00730913" w:rsidRPr="001951C4">
        <w:rPr>
          <w:rFonts w:ascii="Times New Roman" w:hAnsi="Times New Roman" w:cs="Times New Roman"/>
          <w:bCs/>
          <w:sz w:val="24"/>
          <w:szCs w:val="24"/>
        </w:rPr>
        <w:t xml:space="preserve">2.12 times </w:t>
      </w:r>
      <w:r w:rsidR="00433B92" w:rsidRPr="001951C4">
        <w:rPr>
          <w:rFonts w:ascii="Times New Roman" w:hAnsi="Times New Roman" w:cs="Times New Roman"/>
          <w:bCs/>
          <w:sz w:val="24"/>
          <w:szCs w:val="24"/>
        </w:rPr>
        <w:t>more likely to</w:t>
      </w:r>
      <w:r w:rsidR="00887809">
        <w:rPr>
          <w:rFonts w:ascii="Times New Roman" w:hAnsi="Times New Roman" w:cs="Times New Roman"/>
          <w:bCs/>
          <w:sz w:val="24"/>
          <w:szCs w:val="24"/>
        </w:rPr>
        <w:t xml:space="preserve"> </w:t>
      </w:r>
      <w:r w:rsidR="00433B92" w:rsidRPr="001951C4">
        <w:rPr>
          <w:rFonts w:ascii="Times New Roman" w:hAnsi="Times New Roman" w:cs="Times New Roman"/>
          <w:bCs/>
          <w:sz w:val="24"/>
          <w:szCs w:val="24"/>
        </w:rPr>
        <w:t xml:space="preserve">identify a migratory endpoint than the base model for </w:t>
      </w:r>
      <w:r w:rsidR="00887809">
        <w:rPr>
          <w:rFonts w:ascii="Times New Roman" w:hAnsi="Times New Roman" w:cs="Times New Roman"/>
          <w:bCs/>
          <w:sz w:val="24"/>
          <w:szCs w:val="24"/>
        </w:rPr>
        <w:t xml:space="preserve">females during </w:t>
      </w:r>
      <w:r w:rsidR="00433B92" w:rsidRPr="001951C4">
        <w:rPr>
          <w:rFonts w:ascii="Times New Roman" w:hAnsi="Times New Roman" w:cs="Times New Roman"/>
          <w:bCs/>
          <w:sz w:val="24"/>
          <w:szCs w:val="24"/>
        </w:rPr>
        <w:t xml:space="preserve">spring. </w:t>
      </w:r>
      <w:r w:rsidR="00A16E32" w:rsidRPr="001951C4">
        <w:rPr>
          <w:rFonts w:ascii="Times New Roman" w:hAnsi="Times New Roman" w:cs="Times New Roman"/>
          <w:bCs/>
          <w:sz w:val="24"/>
          <w:szCs w:val="24"/>
        </w:rPr>
        <w:t xml:space="preserve">The </w:t>
      </w:r>
      <w:r w:rsidR="009A1552">
        <w:rPr>
          <w:rFonts w:ascii="Times New Roman" w:hAnsi="Times New Roman" w:cs="Times New Roman"/>
          <w:bCs/>
          <w:sz w:val="24"/>
          <w:szCs w:val="24"/>
        </w:rPr>
        <w:t xml:space="preserve">mean </w:t>
      </w:r>
      <w:r w:rsidR="00A16E32" w:rsidRPr="001951C4">
        <w:rPr>
          <w:rFonts w:ascii="Times New Roman" w:hAnsi="Times New Roman" w:cs="Times New Roman"/>
          <w:bCs/>
          <w:sz w:val="24"/>
          <w:szCs w:val="24"/>
        </w:rPr>
        <w:t xml:space="preserve">duration and distance of migration was </w:t>
      </w:r>
      <w:r w:rsidR="00887809">
        <w:rPr>
          <w:rFonts w:ascii="Times New Roman" w:hAnsi="Times New Roman" w:cs="Times New Roman"/>
          <w:bCs/>
          <w:sz w:val="24"/>
          <w:szCs w:val="24"/>
        </w:rPr>
        <w:t>also</w:t>
      </w:r>
      <w:r w:rsidR="00887809" w:rsidRPr="001951C4">
        <w:rPr>
          <w:rFonts w:ascii="Times New Roman" w:hAnsi="Times New Roman" w:cs="Times New Roman"/>
          <w:bCs/>
          <w:sz w:val="24"/>
          <w:szCs w:val="24"/>
        </w:rPr>
        <w:t xml:space="preserve"> </w:t>
      </w:r>
      <w:r w:rsidR="00A16E32" w:rsidRPr="001951C4">
        <w:rPr>
          <w:rFonts w:ascii="Times New Roman" w:hAnsi="Times New Roman" w:cs="Times New Roman"/>
          <w:bCs/>
          <w:sz w:val="24"/>
          <w:szCs w:val="24"/>
        </w:rPr>
        <w:t xml:space="preserve">underestimated by </w:t>
      </w:r>
      <w:r w:rsidR="009E78E3" w:rsidRPr="001951C4">
        <w:rPr>
          <w:rFonts w:ascii="Times New Roman" w:hAnsi="Times New Roman" w:cs="Times New Roman"/>
          <w:bCs/>
          <w:sz w:val="24"/>
          <w:szCs w:val="24"/>
        </w:rPr>
        <w:t>7</w:t>
      </w:r>
      <w:r w:rsidR="00A16E32" w:rsidRPr="001951C4">
        <w:rPr>
          <w:rFonts w:ascii="Times New Roman" w:hAnsi="Times New Roman" w:cs="Times New Roman"/>
          <w:bCs/>
          <w:sz w:val="24"/>
          <w:szCs w:val="24"/>
        </w:rPr>
        <w:t xml:space="preserve"> days and </w:t>
      </w:r>
      <w:r w:rsidR="009E78E3" w:rsidRPr="001951C4">
        <w:rPr>
          <w:rFonts w:ascii="Times New Roman" w:hAnsi="Times New Roman" w:cs="Times New Roman"/>
          <w:bCs/>
          <w:sz w:val="24"/>
          <w:szCs w:val="24"/>
        </w:rPr>
        <w:t>278</w:t>
      </w:r>
      <w:r w:rsidR="00A16E32" w:rsidRPr="001951C4">
        <w:rPr>
          <w:rFonts w:ascii="Times New Roman" w:hAnsi="Times New Roman" w:cs="Times New Roman"/>
          <w:bCs/>
          <w:sz w:val="24"/>
          <w:szCs w:val="24"/>
        </w:rPr>
        <w:t xml:space="preserve"> kilometers for the base model as opposed </w:t>
      </w:r>
      <w:r w:rsidR="002E4314" w:rsidRPr="001951C4">
        <w:rPr>
          <w:rFonts w:ascii="Times New Roman" w:hAnsi="Times New Roman" w:cs="Times New Roman"/>
          <w:bCs/>
          <w:sz w:val="24"/>
          <w:szCs w:val="24"/>
        </w:rPr>
        <w:t xml:space="preserve">to the full model for </w:t>
      </w:r>
      <w:r w:rsidR="00887809">
        <w:rPr>
          <w:rFonts w:ascii="Times New Roman" w:hAnsi="Times New Roman" w:cs="Times New Roman"/>
          <w:bCs/>
          <w:sz w:val="24"/>
          <w:szCs w:val="24"/>
        </w:rPr>
        <w:t xml:space="preserve">females during </w:t>
      </w:r>
      <w:r w:rsidR="002E4314" w:rsidRPr="001951C4">
        <w:rPr>
          <w:rFonts w:ascii="Times New Roman" w:hAnsi="Times New Roman" w:cs="Times New Roman"/>
          <w:bCs/>
          <w:sz w:val="24"/>
          <w:szCs w:val="24"/>
        </w:rPr>
        <w:t>spring. Long</w:t>
      </w:r>
      <w:r w:rsidR="00887809">
        <w:rPr>
          <w:rFonts w:ascii="Times New Roman" w:hAnsi="Times New Roman" w:cs="Times New Roman"/>
          <w:bCs/>
          <w:sz w:val="24"/>
          <w:szCs w:val="24"/>
        </w:rPr>
        <w:t>-</w:t>
      </w:r>
      <w:r w:rsidR="002E4314" w:rsidRPr="001951C4">
        <w:rPr>
          <w:rFonts w:ascii="Times New Roman" w:hAnsi="Times New Roman" w:cs="Times New Roman"/>
          <w:bCs/>
          <w:sz w:val="24"/>
          <w:szCs w:val="24"/>
        </w:rPr>
        <w:t xml:space="preserve">distance movements </w:t>
      </w:r>
      <w:r w:rsidR="00BC7336" w:rsidRPr="001951C4">
        <w:rPr>
          <w:rFonts w:ascii="Times New Roman" w:hAnsi="Times New Roman" w:cs="Times New Roman"/>
          <w:bCs/>
          <w:sz w:val="24"/>
          <w:szCs w:val="24"/>
        </w:rPr>
        <w:t>outside of fall and spring migration, such as dispersals</w:t>
      </w:r>
      <w:r w:rsidR="00483607" w:rsidRPr="001951C4">
        <w:rPr>
          <w:rFonts w:ascii="Times New Roman" w:hAnsi="Times New Roman" w:cs="Times New Roman"/>
          <w:bCs/>
          <w:sz w:val="24"/>
          <w:szCs w:val="24"/>
        </w:rPr>
        <w:t xml:space="preserve"> and</w:t>
      </w:r>
      <w:r w:rsidR="00BC7336" w:rsidRPr="001951C4">
        <w:rPr>
          <w:rFonts w:ascii="Times New Roman" w:hAnsi="Times New Roman" w:cs="Times New Roman"/>
          <w:bCs/>
          <w:sz w:val="24"/>
          <w:szCs w:val="24"/>
        </w:rPr>
        <w:t xml:space="preserve"> foray loops</w:t>
      </w:r>
      <w:r w:rsidR="00483607"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were</w:t>
      </w:r>
      <w:r w:rsidR="002E1278" w:rsidRPr="001951C4">
        <w:rPr>
          <w:rFonts w:ascii="Times New Roman" w:hAnsi="Times New Roman" w:cs="Times New Roman"/>
          <w:bCs/>
          <w:sz w:val="24"/>
          <w:szCs w:val="24"/>
        </w:rPr>
        <w:t xml:space="preserve"> </w:t>
      </w:r>
      <w:r w:rsidR="00BC7336" w:rsidRPr="001951C4">
        <w:rPr>
          <w:rFonts w:ascii="Times New Roman" w:hAnsi="Times New Roman" w:cs="Times New Roman"/>
          <w:bCs/>
          <w:sz w:val="24"/>
          <w:szCs w:val="24"/>
        </w:rPr>
        <w:t xml:space="preserve">less frequently </w:t>
      </w:r>
      <w:r w:rsidR="00887809">
        <w:rPr>
          <w:rFonts w:ascii="Times New Roman" w:hAnsi="Times New Roman" w:cs="Times New Roman"/>
          <w:bCs/>
          <w:sz w:val="24"/>
          <w:szCs w:val="24"/>
        </w:rPr>
        <w:t>identified</w:t>
      </w:r>
      <w:r w:rsidR="00887809" w:rsidRPr="001951C4">
        <w:rPr>
          <w:rFonts w:ascii="Times New Roman" w:hAnsi="Times New Roman" w:cs="Times New Roman"/>
          <w:bCs/>
          <w:sz w:val="24"/>
          <w:szCs w:val="24"/>
        </w:rPr>
        <w:t xml:space="preserve"> </w:t>
      </w:r>
      <w:r w:rsidR="00BC7336" w:rsidRPr="001951C4">
        <w:rPr>
          <w:rFonts w:ascii="Times New Roman" w:hAnsi="Times New Roman" w:cs="Times New Roman"/>
          <w:bCs/>
          <w:sz w:val="24"/>
          <w:szCs w:val="24"/>
        </w:rPr>
        <w:t>with the base model</w:t>
      </w:r>
      <w:r w:rsidR="00483607" w:rsidRPr="001951C4">
        <w:rPr>
          <w:rFonts w:ascii="Times New Roman" w:hAnsi="Times New Roman" w:cs="Times New Roman"/>
          <w:bCs/>
          <w:sz w:val="24"/>
          <w:szCs w:val="24"/>
        </w:rPr>
        <w:t xml:space="preserve"> (3 dispersals, </w:t>
      </w:r>
      <w:r w:rsidR="00C56FD0" w:rsidRPr="001951C4">
        <w:rPr>
          <w:rFonts w:ascii="Times New Roman" w:hAnsi="Times New Roman" w:cs="Times New Roman"/>
          <w:bCs/>
          <w:sz w:val="24"/>
          <w:szCs w:val="24"/>
        </w:rPr>
        <w:t>15 foray loops</w:t>
      </w:r>
      <w:r w:rsidR="00483607"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as opposed to the full model</w:t>
      </w:r>
      <w:r w:rsidR="00C56FD0" w:rsidRPr="001951C4">
        <w:rPr>
          <w:rFonts w:ascii="Times New Roman" w:hAnsi="Times New Roman" w:cs="Times New Roman"/>
          <w:bCs/>
          <w:sz w:val="24"/>
          <w:szCs w:val="24"/>
        </w:rPr>
        <w:t xml:space="preserve"> (4 dispersals, 18 foray loops)</w:t>
      </w:r>
      <w:r w:rsidR="00BC7336" w:rsidRPr="001951C4">
        <w:rPr>
          <w:rFonts w:ascii="Times New Roman" w:hAnsi="Times New Roman" w:cs="Times New Roman"/>
          <w:bCs/>
          <w:sz w:val="24"/>
          <w:szCs w:val="24"/>
        </w:rPr>
        <w:t>.</w:t>
      </w:r>
      <w:r w:rsidR="00C02A01" w:rsidRPr="001951C4">
        <w:rPr>
          <w:rFonts w:ascii="Times New Roman" w:hAnsi="Times New Roman" w:cs="Times New Roman"/>
          <w:bCs/>
          <w:sz w:val="24"/>
          <w:szCs w:val="24"/>
        </w:rPr>
        <w:t xml:space="preserve"> </w:t>
      </w:r>
      <w:r w:rsidR="00AB49F6">
        <w:rPr>
          <w:rFonts w:ascii="Times New Roman" w:hAnsi="Times New Roman" w:cs="Times New Roman"/>
          <w:bCs/>
          <w:sz w:val="24"/>
          <w:szCs w:val="24"/>
        </w:rPr>
        <w:t>U</w:t>
      </w:r>
      <w:r w:rsidR="00442504">
        <w:rPr>
          <w:rFonts w:ascii="Times New Roman" w:hAnsi="Times New Roman" w:cs="Times New Roman"/>
          <w:bCs/>
          <w:sz w:val="24"/>
          <w:szCs w:val="24"/>
        </w:rPr>
        <w:t xml:space="preserve">sing additional data streams </w:t>
      </w:r>
      <w:r w:rsidR="001B5A40" w:rsidRPr="001951C4">
        <w:rPr>
          <w:rFonts w:ascii="Times New Roman" w:hAnsi="Times New Roman" w:cs="Times New Roman"/>
          <w:bCs/>
          <w:sz w:val="24"/>
          <w:szCs w:val="24"/>
        </w:rPr>
        <w:t xml:space="preserve">may be </w:t>
      </w:r>
      <w:r w:rsidR="00442504">
        <w:rPr>
          <w:rFonts w:ascii="Times New Roman" w:hAnsi="Times New Roman" w:cs="Times New Roman"/>
          <w:bCs/>
          <w:sz w:val="24"/>
          <w:szCs w:val="24"/>
        </w:rPr>
        <w:t xml:space="preserve">beneficial for </w:t>
      </w:r>
      <w:r w:rsidR="009A1552">
        <w:rPr>
          <w:rFonts w:ascii="Times New Roman" w:hAnsi="Times New Roman" w:cs="Times New Roman"/>
          <w:bCs/>
          <w:sz w:val="24"/>
          <w:szCs w:val="24"/>
        </w:rPr>
        <w:t>birds</w:t>
      </w:r>
      <w:r w:rsidR="003A0FD1" w:rsidRPr="001951C4">
        <w:rPr>
          <w:rFonts w:ascii="Times New Roman" w:hAnsi="Times New Roman" w:cs="Times New Roman"/>
          <w:bCs/>
          <w:sz w:val="24"/>
          <w:szCs w:val="24"/>
        </w:rPr>
        <w:t xml:space="preserve"> with </w:t>
      </w:r>
      <w:r w:rsidR="00344422">
        <w:rPr>
          <w:rFonts w:ascii="Times New Roman" w:hAnsi="Times New Roman" w:cs="Times New Roman"/>
          <w:bCs/>
          <w:sz w:val="24"/>
          <w:szCs w:val="24"/>
        </w:rPr>
        <w:t>overlapping seasonal</w:t>
      </w:r>
      <w:r w:rsidR="003A0FD1" w:rsidRPr="001951C4">
        <w:rPr>
          <w:rFonts w:ascii="Times New Roman" w:hAnsi="Times New Roman" w:cs="Times New Roman"/>
          <w:bCs/>
          <w:sz w:val="24"/>
          <w:szCs w:val="24"/>
        </w:rPr>
        <w:t xml:space="preserve"> distributions and </w:t>
      </w:r>
      <w:r w:rsidR="00344422">
        <w:rPr>
          <w:rFonts w:ascii="Times New Roman" w:hAnsi="Times New Roman" w:cs="Times New Roman"/>
          <w:bCs/>
          <w:sz w:val="24"/>
          <w:szCs w:val="24"/>
        </w:rPr>
        <w:t>prolonged</w:t>
      </w:r>
      <w:r w:rsidR="003A0FD1" w:rsidRPr="001951C4">
        <w:rPr>
          <w:rFonts w:ascii="Times New Roman" w:hAnsi="Times New Roman" w:cs="Times New Roman"/>
          <w:bCs/>
          <w:sz w:val="24"/>
          <w:szCs w:val="24"/>
        </w:rPr>
        <w:t xml:space="preserve"> stopover</w:t>
      </w:r>
      <w:r w:rsidR="00344422">
        <w:rPr>
          <w:rFonts w:ascii="Times New Roman" w:hAnsi="Times New Roman" w:cs="Times New Roman"/>
          <w:bCs/>
          <w:sz w:val="24"/>
          <w:szCs w:val="24"/>
        </w:rPr>
        <w:t>s</w:t>
      </w:r>
      <w:r w:rsidR="00887809">
        <w:rPr>
          <w:rFonts w:ascii="Times New Roman" w:hAnsi="Times New Roman" w:cs="Times New Roman"/>
          <w:bCs/>
          <w:sz w:val="24"/>
          <w:szCs w:val="24"/>
        </w:rPr>
        <w:t>,</w:t>
      </w:r>
      <w:r w:rsidR="007B321B" w:rsidRPr="001951C4">
        <w:rPr>
          <w:rFonts w:ascii="Times New Roman" w:hAnsi="Times New Roman" w:cs="Times New Roman"/>
          <w:bCs/>
          <w:sz w:val="24"/>
          <w:szCs w:val="24"/>
        </w:rPr>
        <w:t xml:space="preserve"> </w:t>
      </w:r>
      <w:r w:rsidR="00344422">
        <w:rPr>
          <w:rFonts w:ascii="Times New Roman" w:hAnsi="Times New Roman" w:cs="Times New Roman"/>
          <w:bCs/>
          <w:sz w:val="24"/>
          <w:szCs w:val="24"/>
        </w:rPr>
        <w:t>demonstrating</w:t>
      </w:r>
      <w:r w:rsidR="00023BD1" w:rsidRPr="001951C4">
        <w:rPr>
          <w:rFonts w:ascii="Times New Roman" w:hAnsi="Times New Roman" w:cs="Times New Roman"/>
          <w:bCs/>
          <w:sz w:val="24"/>
          <w:szCs w:val="24"/>
        </w:rPr>
        <w:t xml:space="preserve"> the benefits</w:t>
      </w:r>
      <w:r w:rsidR="008461E5" w:rsidRPr="001951C4">
        <w:rPr>
          <w:rFonts w:ascii="Times New Roman" w:hAnsi="Times New Roman" w:cs="Times New Roman"/>
          <w:bCs/>
          <w:sz w:val="24"/>
          <w:szCs w:val="24"/>
        </w:rPr>
        <w:t xml:space="preserve"> that </w:t>
      </w:r>
      <w:r w:rsidR="0051399F" w:rsidRPr="001951C4">
        <w:rPr>
          <w:rFonts w:ascii="Times New Roman" w:hAnsi="Times New Roman" w:cs="Times New Roman"/>
          <w:bCs/>
          <w:sz w:val="24"/>
          <w:szCs w:val="24"/>
        </w:rPr>
        <w:t xml:space="preserve">new or </w:t>
      </w:r>
      <w:r w:rsidR="008461E5" w:rsidRPr="001951C4">
        <w:rPr>
          <w:rFonts w:ascii="Times New Roman" w:hAnsi="Times New Roman" w:cs="Times New Roman"/>
          <w:bCs/>
          <w:sz w:val="24"/>
          <w:szCs w:val="24"/>
        </w:rPr>
        <w:t>repurposed mov</w:t>
      </w:r>
      <w:r w:rsidR="000A5369" w:rsidRPr="001951C4">
        <w:rPr>
          <w:rFonts w:ascii="Times New Roman" w:hAnsi="Times New Roman" w:cs="Times New Roman"/>
          <w:bCs/>
          <w:sz w:val="24"/>
          <w:szCs w:val="24"/>
        </w:rPr>
        <w:t>ement models may have f</w:t>
      </w:r>
      <w:r w:rsidR="00023BD1" w:rsidRPr="001951C4">
        <w:rPr>
          <w:rFonts w:ascii="Times New Roman" w:hAnsi="Times New Roman" w:cs="Times New Roman"/>
          <w:bCs/>
          <w:sz w:val="24"/>
          <w:szCs w:val="24"/>
        </w:rPr>
        <w:t xml:space="preserve">or understanding avian </w:t>
      </w:r>
      <w:r w:rsidR="000A5369" w:rsidRPr="001951C4">
        <w:rPr>
          <w:rFonts w:ascii="Times New Roman" w:hAnsi="Times New Roman" w:cs="Times New Roman"/>
          <w:bCs/>
          <w:sz w:val="24"/>
          <w:szCs w:val="24"/>
        </w:rPr>
        <w:t>migratory ecology.</w:t>
      </w:r>
    </w:p>
    <w:bookmarkEnd w:id="0"/>
    <w:p w14:paraId="12907170" w14:textId="2367EB95" w:rsidR="00F071B8" w:rsidRPr="001951C4" w:rsidRDefault="008A7D2E">
      <w:pPr>
        <w:spacing w:line="480" w:lineRule="auto"/>
        <w:rPr>
          <w:rFonts w:ascii="Times New Roman" w:hAnsi="Times New Roman" w:cs="Times New Roman"/>
          <w:b/>
          <w:bCs/>
          <w:sz w:val="24"/>
          <w:szCs w:val="24"/>
        </w:rPr>
      </w:pPr>
      <w:r w:rsidRPr="001951C4">
        <w:rPr>
          <w:rFonts w:ascii="Times New Roman" w:hAnsi="Times New Roman" w:cs="Times New Roman"/>
          <w:b/>
          <w:bCs/>
          <w:sz w:val="24"/>
          <w:szCs w:val="24"/>
        </w:rPr>
        <w:t>Introduction</w:t>
      </w:r>
    </w:p>
    <w:p w14:paraId="79CEF53D" w14:textId="0D5F12CF" w:rsidR="00F92C83" w:rsidRPr="001951C4" w:rsidRDefault="00C409A1">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 xml:space="preserve">The amount of </w:t>
      </w:r>
      <w:r w:rsidR="006579BB" w:rsidRPr="001951C4">
        <w:rPr>
          <w:rFonts w:ascii="Times New Roman" w:hAnsi="Times New Roman" w:cs="Times New Roman"/>
          <w:bCs/>
          <w:sz w:val="24"/>
          <w:szCs w:val="24"/>
        </w:rPr>
        <w:t xml:space="preserve">tracking </w:t>
      </w:r>
      <w:r w:rsidRPr="001951C4">
        <w:rPr>
          <w:rFonts w:ascii="Times New Roman" w:hAnsi="Times New Roman" w:cs="Times New Roman"/>
          <w:bCs/>
          <w:sz w:val="24"/>
          <w:szCs w:val="24"/>
        </w:rPr>
        <w:t>data collected from small birds has exploded</w:t>
      </w:r>
      <w:r w:rsidR="00291E8A">
        <w:rPr>
          <w:rFonts w:ascii="Times New Roman" w:hAnsi="Times New Roman" w:cs="Times New Roman"/>
          <w:bCs/>
          <w:sz w:val="24"/>
          <w:szCs w:val="24"/>
        </w:rPr>
        <w:t xml:space="preserve"> in the 21</w:t>
      </w:r>
      <w:r w:rsidR="00291E8A" w:rsidRPr="00291E8A">
        <w:rPr>
          <w:rFonts w:ascii="Times New Roman" w:hAnsi="Times New Roman" w:cs="Times New Roman"/>
          <w:bCs/>
          <w:sz w:val="24"/>
          <w:szCs w:val="24"/>
          <w:vertAlign w:val="superscript"/>
        </w:rPr>
        <w:t>st</w:t>
      </w:r>
      <w:r w:rsidR="00291E8A">
        <w:rPr>
          <w:rFonts w:ascii="Times New Roman" w:hAnsi="Times New Roman" w:cs="Times New Roman"/>
          <w:bCs/>
          <w:sz w:val="24"/>
          <w:szCs w:val="24"/>
        </w:rPr>
        <w:t xml:space="preserve"> century</w:t>
      </w:r>
      <w:r w:rsidRPr="001951C4">
        <w:rPr>
          <w:rFonts w:ascii="Times New Roman" w:hAnsi="Times New Roman" w:cs="Times New Roman"/>
          <w:bCs/>
          <w:sz w:val="24"/>
          <w:szCs w:val="24"/>
        </w:rPr>
        <w:t xml:space="preserve"> </w:t>
      </w:r>
      <w:r w:rsidR="00A43926" w:rsidRPr="001951C4">
        <w:rPr>
          <w:rFonts w:ascii="Times New Roman" w:hAnsi="Times New Roman" w:cs="Times New Roman"/>
          <w:sz w:val="24"/>
          <w:szCs w:val="24"/>
        </w:rPr>
        <w:t>(Iverson et al. 2023b)</w:t>
      </w:r>
      <w:r w:rsidR="004242C2" w:rsidRPr="001951C4">
        <w:rPr>
          <w:rFonts w:ascii="Times New Roman" w:hAnsi="Times New Roman" w:cs="Times New Roman"/>
          <w:bCs/>
          <w:sz w:val="24"/>
          <w:szCs w:val="24"/>
        </w:rPr>
        <w:t xml:space="preserve">, providing opportunities to </w:t>
      </w:r>
      <w:r w:rsidR="00030251" w:rsidRPr="001951C4">
        <w:rPr>
          <w:rFonts w:ascii="Times New Roman" w:hAnsi="Times New Roman" w:cs="Times New Roman"/>
          <w:bCs/>
          <w:sz w:val="24"/>
          <w:szCs w:val="24"/>
        </w:rPr>
        <w:t xml:space="preserve">address </w:t>
      </w:r>
      <w:r w:rsidR="006579BB" w:rsidRPr="001951C4">
        <w:rPr>
          <w:rFonts w:ascii="Times New Roman" w:hAnsi="Times New Roman" w:cs="Times New Roman"/>
          <w:bCs/>
          <w:sz w:val="24"/>
          <w:szCs w:val="24"/>
        </w:rPr>
        <w:t>facets of bird migration that have long eluded ornithologists, such as</w:t>
      </w:r>
      <w:r w:rsidR="00030251" w:rsidRPr="001951C4">
        <w:rPr>
          <w:rFonts w:ascii="Times New Roman" w:hAnsi="Times New Roman" w:cs="Times New Roman"/>
          <w:bCs/>
          <w:sz w:val="24"/>
          <w:szCs w:val="24"/>
        </w:rPr>
        <w:t xml:space="preserve"> migrat</w:t>
      </w:r>
      <w:r w:rsidR="006579BB" w:rsidRPr="001951C4">
        <w:rPr>
          <w:rFonts w:ascii="Times New Roman" w:hAnsi="Times New Roman" w:cs="Times New Roman"/>
          <w:bCs/>
          <w:sz w:val="24"/>
          <w:szCs w:val="24"/>
        </w:rPr>
        <w:t>ion</w:t>
      </w:r>
      <w:r w:rsidR="00030251" w:rsidRPr="001951C4">
        <w:rPr>
          <w:rFonts w:ascii="Times New Roman" w:hAnsi="Times New Roman" w:cs="Times New Roman"/>
          <w:bCs/>
          <w:sz w:val="24"/>
          <w:szCs w:val="24"/>
        </w:rPr>
        <w:t xml:space="preserve"> phenology </w:t>
      </w:r>
      <w:r w:rsidR="005C1EF4" w:rsidRPr="001951C4">
        <w:rPr>
          <w:rFonts w:ascii="Times New Roman" w:hAnsi="Times New Roman" w:cs="Times New Roman"/>
          <w:sz w:val="24"/>
          <w:szCs w:val="24"/>
        </w:rPr>
        <w:t>(Wright et al. 2021)</w:t>
      </w:r>
      <w:r w:rsidR="00030251" w:rsidRPr="001951C4">
        <w:rPr>
          <w:rFonts w:ascii="Times New Roman" w:hAnsi="Times New Roman" w:cs="Times New Roman"/>
          <w:bCs/>
          <w:sz w:val="24"/>
          <w:szCs w:val="24"/>
        </w:rPr>
        <w:t xml:space="preserve">, habitat use </w:t>
      </w:r>
      <w:r w:rsidR="00A43926" w:rsidRPr="001951C4">
        <w:rPr>
          <w:rFonts w:ascii="Times New Roman" w:hAnsi="Times New Roman" w:cs="Times New Roman"/>
          <w:sz w:val="24"/>
          <w:szCs w:val="24"/>
        </w:rPr>
        <w:t>(</w:t>
      </w:r>
      <w:proofErr w:type="spellStart"/>
      <w:r w:rsidR="00A43926" w:rsidRPr="001951C4">
        <w:rPr>
          <w:rFonts w:ascii="Times New Roman" w:hAnsi="Times New Roman" w:cs="Times New Roman"/>
          <w:sz w:val="24"/>
          <w:szCs w:val="24"/>
        </w:rPr>
        <w:t>Moskát</w:t>
      </w:r>
      <w:proofErr w:type="spellEnd"/>
      <w:r w:rsidR="00A43926" w:rsidRPr="001951C4">
        <w:rPr>
          <w:rFonts w:ascii="Times New Roman" w:hAnsi="Times New Roman" w:cs="Times New Roman"/>
          <w:sz w:val="24"/>
          <w:szCs w:val="24"/>
        </w:rPr>
        <w:t xml:space="preserve"> et al. 2019, </w:t>
      </w:r>
      <w:r w:rsidR="00A43926" w:rsidRPr="001951C4">
        <w:rPr>
          <w:rFonts w:ascii="Times New Roman" w:hAnsi="Times New Roman" w:cs="Times New Roman"/>
          <w:sz w:val="24"/>
          <w:szCs w:val="24"/>
        </w:rPr>
        <w:lastRenderedPageBreak/>
        <w:t>Iverson et al. 2023a)</w:t>
      </w:r>
      <w:r w:rsidR="00030251" w:rsidRPr="001951C4">
        <w:rPr>
          <w:rFonts w:ascii="Times New Roman" w:hAnsi="Times New Roman" w:cs="Times New Roman"/>
          <w:bCs/>
          <w:sz w:val="24"/>
          <w:szCs w:val="24"/>
        </w:rPr>
        <w:t xml:space="preserve">, </w:t>
      </w:r>
      <w:r w:rsidR="0070080E" w:rsidRPr="001951C4">
        <w:rPr>
          <w:rFonts w:ascii="Times New Roman" w:hAnsi="Times New Roman" w:cs="Times New Roman"/>
          <w:bCs/>
          <w:sz w:val="24"/>
          <w:szCs w:val="24"/>
        </w:rPr>
        <w:t xml:space="preserve">survival </w:t>
      </w:r>
      <w:r w:rsidR="0054633A" w:rsidRPr="001951C4">
        <w:rPr>
          <w:rFonts w:ascii="Times New Roman" w:hAnsi="Times New Roman" w:cs="Times New Roman"/>
          <w:sz w:val="24"/>
          <w:szCs w:val="24"/>
        </w:rPr>
        <w:t>(Klaassen et al. 2014)</w:t>
      </w:r>
      <w:r w:rsidR="0070080E" w:rsidRPr="001951C4">
        <w:rPr>
          <w:rFonts w:ascii="Times New Roman" w:hAnsi="Times New Roman" w:cs="Times New Roman"/>
          <w:bCs/>
          <w:sz w:val="24"/>
          <w:szCs w:val="24"/>
        </w:rPr>
        <w:t xml:space="preserve">, and connectivity </w:t>
      </w:r>
      <w:r w:rsidR="00BF080E" w:rsidRPr="001951C4">
        <w:rPr>
          <w:rFonts w:ascii="Times New Roman" w:hAnsi="Times New Roman" w:cs="Times New Roman"/>
          <w:sz w:val="24"/>
          <w:szCs w:val="24"/>
        </w:rPr>
        <w:t>(</w:t>
      </w:r>
      <w:proofErr w:type="spellStart"/>
      <w:r w:rsidR="00BF080E" w:rsidRPr="001951C4">
        <w:rPr>
          <w:rFonts w:ascii="Times New Roman" w:hAnsi="Times New Roman" w:cs="Times New Roman"/>
          <w:sz w:val="24"/>
          <w:szCs w:val="24"/>
        </w:rPr>
        <w:t>Combreau</w:t>
      </w:r>
      <w:proofErr w:type="spellEnd"/>
      <w:r w:rsidR="00BF080E" w:rsidRPr="001951C4">
        <w:rPr>
          <w:rFonts w:ascii="Times New Roman" w:hAnsi="Times New Roman" w:cs="Times New Roman"/>
          <w:sz w:val="24"/>
          <w:szCs w:val="24"/>
        </w:rPr>
        <w:t xml:space="preserve"> et al. 2011)</w:t>
      </w:r>
      <w:r w:rsidR="006579BB" w:rsidRPr="001951C4">
        <w:rPr>
          <w:rFonts w:ascii="Times New Roman" w:hAnsi="Times New Roman" w:cs="Times New Roman"/>
          <w:sz w:val="24"/>
          <w:szCs w:val="24"/>
        </w:rPr>
        <w:t>.</w:t>
      </w:r>
      <w:r w:rsidR="00B93906" w:rsidRPr="001951C4">
        <w:rPr>
          <w:rFonts w:ascii="Times New Roman" w:hAnsi="Times New Roman" w:cs="Times New Roman"/>
          <w:bCs/>
          <w:sz w:val="24"/>
          <w:szCs w:val="24"/>
        </w:rPr>
        <w:t xml:space="preserve"> </w:t>
      </w:r>
      <w:proofErr w:type="gramStart"/>
      <w:r w:rsidR="00A93D0E" w:rsidRPr="001951C4">
        <w:rPr>
          <w:rFonts w:ascii="Times New Roman" w:hAnsi="Times New Roman" w:cs="Times New Roman"/>
          <w:bCs/>
          <w:sz w:val="24"/>
          <w:szCs w:val="24"/>
        </w:rPr>
        <w:t>In particular, tracking</w:t>
      </w:r>
      <w:proofErr w:type="gramEnd"/>
      <w:r w:rsidR="00A93D0E" w:rsidRPr="001951C4">
        <w:rPr>
          <w:rFonts w:ascii="Times New Roman" w:hAnsi="Times New Roman" w:cs="Times New Roman"/>
          <w:bCs/>
          <w:sz w:val="24"/>
          <w:szCs w:val="24"/>
        </w:rPr>
        <w:t xml:space="preserve"> devices that </w:t>
      </w:r>
      <w:r w:rsidR="002A2DE6">
        <w:rPr>
          <w:rFonts w:ascii="Times New Roman" w:hAnsi="Times New Roman" w:cs="Times New Roman"/>
          <w:bCs/>
          <w:sz w:val="24"/>
          <w:szCs w:val="24"/>
        </w:rPr>
        <w:t>record GPS locations</w:t>
      </w:r>
      <w:r w:rsidR="00F63FDC" w:rsidRPr="001951C4">
        <w:rPr>
          <w:rFonts w:ascii="Times New Roman" w:hAnsi="Times New Roman" w:cs="Times New Roman"/>
          <w:bCs/>
          <w:sz w:val="24"/>
          <w:szCs w:val="24"/>
        </w:rPr>
        <w:t xml:space="preserve"> can provide data at a high temporal resolution </w:t>
      </w:r>
      <w:r w:rsidR="00E2499C" w:rsidRPr="001951C4">
        <w:rPr>
          <w:rFonts w:ascii="Times New Roman" w:hAnsi="Times New Roman" w:cs="Times New Roman"/>
          <w:bCs/>
          <w:sz w:val="24"/>
          <w:szCs w:val="24"/>
        </w:rPr>
        <w:t xml:space="preserve">with near global coverage. </w:t>
      </w:r>
      <w:r w:rsidR="004D50B7">
        <w:rPr>
          <w:rFonts w:ascii="Times New Roman" w:hAnsi="Times New Roman" w:cs="Times New Roman"/>
          <w:bCs/>
          <w:sz w:val="24"/>
          <w:szCs w:val="24"/>
        </w:rPr>
        <w:t>GPS</w:t>
      </w:r>
      <w:r w:rsidR="004D50B7" w:rsidRPr="001951C4">
        <w:rPr>
          <w:rFonts w:ascii="Times New Roman" w:hAnsi="Times New Roman" w:cs="Times New Roman"/>
          <w:bCs/>
          <w:sz w:val="24"/>
          <w:szCs w:val="24"/>
        </w:rPr>
        <w:t xml:space="preserve"> </w:t>
      </w:r>
      <w:r w:rsidR="003839BE">
        <w:rPr>
          <w:rFonts w:ascii="Times New Roman" w:hAnsi="Times New Roman" w:cs="Times New Roman"/>
          <w:bCs/>
          <w:sz w:val="24"/>
          <w:szCs w:val="24"/>
        </w:rPr>
        <w:t xml:space="preserve">transmitters </w:t>
      </w:r>
      <w:r w:rsidR="008928E8" w:rsidRPr="001951C4">
        <w:rPr>
          <w:rFonts w:ascii="Times New Roman" w:hAnsi="Times New Roman" w:cs="Times New Roman"/>
          <w:bCs/>
          <w:sz w:val="24"/>
          <w:szCs w:val="24"/>
        </w:rPr>
        <w:t>ha</w:t>
      </w:r>
      <w:r w:rsidR="003839BE">
        <w:rPr>
          <w:rFonts w:ascii="Times New Roman" w:hAnsi="Times New Roman" w:cs="Times New Roman"/>
          <w:bCs/>
          <w:sz w:val="24"/>
          <w:szCs w:val="24"/>
        </w:rPr>
        <w:t>ve</w:t>
      </w:r>
      <w:r w:rsidR="008928E8" w:rsidRPr="001951C4">
        <w:rPr>
          <w:rFonts w:ascii="Times New Roman" w:hAnsi="Times New Roman" w:cs="Times New Roman"/>
          <w:bCs/>
          <w:sz w:val="24"/>
          <w:szCs w:val="24"/>
        </w:rPr>
        <w:t xml:space="preserve"> traditionally required large batteries </w:t>
      </w:r>
      <w:r w:rsidR="00411771" w:rsidRPr="001951C4">
        <w:rPr>
          <w:rFonts w:ascii="Times New Roman" w:hAnsi="Times New Roman" w:cs="Times New Roman"/>
          <w:bCs/>
          <w:sz w:val="24"/>
          <w:szCs w:val="24"/>
        </w:rPr>
        <w:t>or solar panels which limit</w:t>
      </w:r>
      <w:r w:rsidR="004D50B7">
        <w:rPr>
          <w:rFonts w:ascii="Times New Roman" w:hAnsi="Times New Roman" w:cs="Times New Roman"/>
          <w:bCs/>
          <w:sz w:val="24"/>
          <w:szCs w:val="24"/>
        </w:rPr>
        <w:t xml:space="preserve"> their use</w:t>
      </w:r>
      <w:r w:rsidR="00411771" w:rsidRPr="001951C4">
        <w:rPr>
          <w:rFonts w:ascii="Times New Roman" w:hAnsi="Times New Roman" w:cs="Times New Roman"/>
          <w:bCs/>
          <w:sz w:val="24"/>
          <w:szCs w:val="24"/>
        </w:rPr>
        <w:t xml:space="preserve"> to larger birds</w:t>
      </w:r>
      <w:r w:rsidR="008E067A" w:rsidRPr="001951C4">
        <w:rPr>
          <w:rFonts w:ascii="Times New Roman" w:hAnsi="Times New Roman" w:cs="Times New Roman"/>
          <w:bCs/>
          <w:sz w:val="24"/>
          <w:szCs w:val="24"/>
        </w:rPr>
        <w:t xml:space="preserve">. However, recent innovations in these technologies </w:t>
      </w:r>
      <w:r w:rsidR="00D21490" w:rsidRPr="001951C4">
        <w:rPr>
          <w:rFonts w:ascii="Times New Roman" w:hAnsi="Times New Roman" w:cs="Times New Roman"/>
          <w:bCs/>
          <w:sz w:val="24"/>
          <w:szCs w:val="24"/>
        </w:rPr>
        <w:t xml:space="preserve">have allowed </w:t>
      </w:r>
      <w:r w:rsidR="00B6101C" w:rsidRPr="001951C4">
        <w:rPr>
          <w:rFonts w:ascii="Times New Roman" w:hAnsi="Times New Roman" w:cs="Times New Roman"/>
          <w:bCs/>
          <w:sz w:val="24"/>
          <w:szCs w:val="24"/>
        </w:rPr>
        <w:t>GPS technology to become available for a much larger group of bird species than has historically been the case</w:t>
      </w:r>
      <w:r w:rsidR="006179B7" w:rsidRPr="001951C4">
        <w:rPr>
          <w:rFonts w:ascii="Times New Roman" w:hAnsi="Times New Roman" w:cs="Times New Roman"/>
          <w:bCs/>
          <w:sz w:val="24"/>
          <w:szCs w:val="24"/>
        </w:rPr>
        <w:t xml:space="preserve"> </w:t>
      </w:r>
      <w:r w:rsidR="006179B7" w:rsidRPr="001951C4">
        <w:rPr>
          <w:rFonts w:ascii="Times New Roman" w:hAnsi="Times New Roman" w:cs="Times New Roman"/>
          <w:sz w:val="24"/>
          <w:szCs w:val="24"/>
        </w:rPr>
        <w:t>(</w:t>
      </w:r>
      <w:r w:rsidR="00DA276A" w:rsidRPr="001951C4">
        <w:rPr>
          <w:rFonts w:ascii="Times New Roman" w:hAnsi="Times New Roman" w:cs="Times New Roman"/>
          <w:sz w:val="24"/>
          <w:szCs w:val="24"/>
        </w:rPr>
        <w:t xml:space="preserve">Flack et al. 2022, </w:t>
      </w:r>
      <w:r w:rsidR="006179B7" w:rsidRPr="001951C4">
        <w:rPr>
          <w:rFonts w:ascii="Times New Roman" w:hAnsi="Times New Roman" w:cs="Times New Roman"/>
          <w:sz w:val="24"/>
          <w:szCs w:val="24"/>
        </w:rPr>
        <w:t>Bridge et al. 2011)</w:t>
      </w:r>
      <w:r w:rsidR="00315B6E" w:rsidRPr="001951C4">
        <w:rPr>
          <w:rFonts w:ascii="Times New Roman" w:hAnsi="Times New Roman" w:cs="Times New Roman"/>
          <w:bCs/>
          <w:sz w:val="24"/>
          <w:szCs w:val="24"/>
        </w:rPr>
        <w:t>.</w:t>
      </w:r>
    </w:p>
    <w:p w14:paraId="66F66156" w14:textId="6BE43F70" w:rsidR="006B3353" w:rsidRPr="001951C4" w:rsidRDefault="001E61DB" w:rsidP="009E6234">
      <w:pPr>
        <w:spacing w:line="480" w:lineRule="auto"/>
        <w:ind w:firstLine="720"/>
        <w:rPr>
          <w:rFonts w:ascii="Times New Roman" w:hAnsi="Times New Roman" w:cs="Times New Roman"/>
          <w:sz w:val="24"/>
          <w:szCs w:val="24"/>
        </w:rPr>
      </w:pPr>
      <w:proofErr w:type="gramStart"/>
      <w:r w:rsidRPr="001951C4">
        <w:rPr>
          <w:rFonts w:ascii="Times New Roman" w:hAnsi="Times New Roman" w:cs="Times New Roman"/>
          <w:bCs/>
          <w:sz w:val="24"/>
          <w:szCs w:val="24"/>
        </w:rPr>
        <w:t>In order to</w:t>
      </w:r>
      <w:proofErr w:type="gramEnd"/>
      <w:r w:rsidRPr="001951C4">
        <w:rPr>
          <w:rFonts w:ascii="Times New Roman" w:hAnsi="Times New Roman" w:cs="Times New Roman"/>
          <w:bCs/>
          <w:sz w:val="24"/>
          <w:szCs w:val="24"/>
        </w:rPr>
        <w:t xml:space="preserve"> answer questions </w:t>
      </w:r>
      <w:r w:rsidR="00CE12F1" w:rsidRPr="001951C4">
        <w:rPr>
          <w:rFonts w:ascii="Times New Roman" w:hAnsi="Times New Roman" w:cs="Times New Roman"/>
          <w:bCs/>
          <w:sz w:val="24"/>
          <w:szCs w:val="24"/>
        </w:rPr>
        <w:t xml:space="preserve">about bird migration, </w:t>
      </w:r>
      <w:r w:rsidR="00F3508F" w:rsidRPr="001951C4">
        <w:rPr>
          <w:rFonts w:ascii="Times New Roman" w:hAnsi="Times New Roman" w:cs="Times New Roman"/>
          <w:bCs/>
          <w:sz w:val="24"/>
          <w:szCs w:val="24"/>
        </w:rPr>
        <w:t xml:space="preserve">GPS data </w:t>
      </w:r>
      <w:r w:rsidR="00D00992" w:rsidRPr="001951C4">
        <w:rPr>
          <w:rFonts w:ascii="Times New Roman" w:hAnsi="Times New Roman" w:cs="Times New Roman"/>
          <w:bCs/>
          <w:sz w:val="24"/>
          <w:szCs w:val="24"/>
        </w:rPr>
        <w:t>are</w:t>
      </w:r>
      <w:r w:rsidR="00CE12F1" w:rsidRPr="001951C4">
        <w:rPr>
          <w:rFonts w:ascii="Times New Roman" w:hAnsi="Times New Roman" w:cs="Times New Roman"/>
          <w:bCs/>
          <w:sz w:val="24"/>
          <w:szCs w:val="24"/>
        </w:rPr>
        <w:t xml:space="preserve"> </w:t>
      </w:r>
      <w:r w:rsidR="0043354A">
        <w:rPr>
          <w:rFonts w:ascii="Times New Roman" w:hAnsi="Times New Roman" w:cs="Times New Roman"/>
          <w:bCs/>
          <w:sz w:val="24"/>
          <w:szCs w:val="24"/>
        </w:rPr>
        <w:t>often</w:t>
      </w:r>
      <w:r w:rsidR="0043354A" w:rsidRPr="001951C4">
        <w:rPr>
          <w:rFonts w:ascii="Times New Roman" w:hAnsi="Times New Roman" w:cs="Times New Roman"/>
          <w:bCs/>
          <w:sz w:val="24"/>
          <w:szCs w:val="24"/>
        </w:rPr>
        <w:t xml:space="preserve"> </w:t>
      </w:r>
      <w:r w:rsidR="00CE12F1" w:rsidRPr="001951C4">
        <w:rPr>
          <w:rFonts w:ascii="Times New Roman" w:hAnsi="Times New Roman" w:cs="Times New Roman"/>
          <w:bCs/>
          <w:sz w:val="24"/>
          <w:szCs w:val="24"/>
        </w:rPr>
        <w:t>classified into</w:t>
      </w:r>
      <w:r w:rsidR="00F3508F" w:rsidRPr="001951C4">
        <w:rPr>
          <w:rFonts w:ascii="Times New Roman" w:hAnsi="Times New Roman" w:cs="Times New Roman"/>
          <w:bCs/>
          <w:sz w:val="24"/>
          <w:szCs w:val="24"/>
        </w:rPr>
        <w:t xml:space="preserve"> </w:t>
      </w:r>
      <w:r w:rsidR="009C0294" w:rsidRPr="001951C4">
        <w:rPr>
          <w:rFonts w:ascii="Times New Roman" w:hAnsi="Times New Roman" w:cs="Times New Roman"/>
          <w:bCs/>
          <w:sz w:val="24"/>
          <w:szCs w:val="24"/>
        </w:rPr>
        <w:t xml:space="preserve">movement states </w:t>
      </w:r>
      <w:r w:rsidR="0043354A">
        <w:rPr>
          <w:rFonts w:ascii="Times New Roman" w:hAnsi="Times New Roman" w:cs="Times New Roman"/>
          <w:bCs/>
          <w:sz w:val="24"/>
          <w:szCs w:val="24"/>
        </w:rPr>
        <w:t>that delineate periods of</w:t>
      </w:r>
      <w:r w:rsidR="00641277" w:rsidRPr="001951C4">
        <w:rPr>
          <w:rFonts w:ascii="Times New Roman" w:hAnsi="Times New Roman" w:cs="Times New Roman"/>
          <w:bCs/>
          <w:sz w:val="24"/>
          <w:szCs w:val="24"/>
        </w:rPr>
        <w:t xml:space="preserve"> pre-migration, migration, and post-</w:t>
      </w:r>
      <w:r w:rsidR="00CE12F1" w:rsidRPr="001951C4">
        <w:rPr>
          <w:rFonts w:ascii="Times New Roman" w:hAnsi="Times New Roman" w:cs="Times New Roman"/>
          <w:bCs/>
          <w:sz w:val="24"/>
          <w:szCs w:val="24"/>
        </w:rPr>
        <w:t>migration</w:t>
      </w:r>
      <w:r w:rsidR="00830B58">
        <w:rPr>
          <w:rFonts w:ascii="Times New Roman" w:hAnsi="Times New Roman" w:cs="Times New Roman"/>
          <w:bCs/>
          <w:sz w:val="24"/>
          <w:szCs w:val="24"/>
        </w:rPr>
        <w:t>, under one</w:t>
      </w:r>
      <w:r w:rsidR="00C75CE1" w:rsidRPr="001951C4">
        <w:rPr>
          <w:rFonts w:ascii="Times New Roman" w:hAnsi="Times New Roman" w:cs="Times New Roman"/>
          <w:bCs/>
          <w:sz w:val="24"/>
          <w:szCs w:val="24"/>
        </w:rPr>
        <w:t xml:space="preserve"> of several simple frameworks. </w:t>
      </w:r>
      <w:r w:rsidR="00B7798E" w:rsidRPr="001951C4">
        <w:rPr>
          <w:rFonts w:ascii="Times New Roman" w:hAnsi="Times New Roman" w:cs="Times New Roman"/>
          <w:bCs/>
          <w:sz w:val="24"/>
          <w:szCs w:val="24"/>
        </w:rPr>
        <w:t xml:space="preserve">The range delineation method </w:t>
      </w:r>
      <w:r w:rsidR="00B46024" w:rsidRPr="001951C4">
        <w:rPr>
          <w:rFonts w:ascii="Times New Roman" w:hAnsi="Times New Roman" w:cs="Times New Roman"/>
          <w:bCs/>
          <w:sz w:val="24"/>
          <w:szCs w:val="24"/>
        </w:rPr>
        <w:t>(</w:t>
      </w:r>
      <w:r w:rsidR="003B13E2" w:rsidRPr="001951C4">
        <w:rPr>
          <w:rFonts w:ascii="Times New Roman" w:hAnsi="Times New Roman" w:cs="Times New Roman"/>
          <w:bCs/>
          <w:sz w:val="24"/>
          <w:szCs w:val="24"/>
        </w:rPr>
        <w:t>Fig. 1</w:t>
      </w:r>
      <w:r w:rsidR="009467A9">
        <w:rPr>
          <w:rFonts w:ascii="Times New Roman" w:hAnsi="Times New Roman" w:cs="Times New Roman"/>
          <w:bCs/>
          <w:sz w:val="24"/>
          <w:szCs w:val="24"/>
        </w:rPr>
        <w:t>A</w:t>
      </w:r>
      <w:r w:rsidR="003B13E2" w:rsidRPr="001951C4">
        <w:rPr>
          <w:rFonts w:ascii="Times New Roman" w:hAnsi="Times New Roman" w:cs="Times New Roman"/>
          <w:bCs/>
          <w:sz w:val="24"/>
          <w:szCs w:val="24"/>
        </w:rPr>
        <w:t xml:space="preserve">; </w:t>
      </w:r>
      <w:r w:rsidR="00B46024" w:rsidRPr="001951C4">
        <w:rPr>
          <w:rFonts w:ascii="Times New Roman" w:hAnsi="Times New Roman" w:cs="Times New Roman"/>
          <w:bCs/>
          <w:sz w:val="24"/>
          <w:szCs w:val="24"/>
        </w:rPr>
        <w:t>Linscott et al. 2022) is based on</w:t>
      </w:r>
      <w:r w:rsidR="005953FD" w:rsidRPr="001951C4">
        <w:rPr>
          <w:rFonts w:ascii="Times New Roman" w:hAnsi="Times New Roman" w:cs="Times New Roman"/>
          <w:sz w:val="24"/>
          <w:szCs w:val="24"/>
        </w:rPr>
        <w:t xml:space="preserve"> the known breeding and wintering ranges, where a bird is considered to have begun migration when it leaves the breeding range, and completed migration when it enters the wintering range, and </w:t>
      </w:r>
      <w:r w:rsidR="00093B8A" w:rsidRPr="001951C4">
        <w:rPr>
          <w:rFonts w:ascii="Times New Roman" w:hAnsi="Times New Roman" w:cs="Times New Roman"/>
          <w:sz w:val="24"/>
          <w:szCs w:val="24"/>
        </w:rPr>
        <w:t>vice</w:t>
      </w:r>
      <w:r w:rsidR="005953FD" w:rsidRPr="001951C4">
        <w:rPr>
          <w:rFonts w:ascii="Times New Roman" w:hAnsi="Times New Roman" w:cs="Times New Roman"/>
          <w:sz w:val="24"/>
          <w:szCs w:val="24"/>
        </w:rPr>
        <w:t xml:space="preserve"> versa.</w:t>
      </w:r>
      <w:r w:rsidR="00B46024" w:rsidRPr="001951C4">
        <w:rPr>
          <w:rFonts w:ascii="Times New Roman" w:hAnsi="Times New Roman" w:cs="Times New Roman"/>
          <w:sz w:val="24"/>
          <w:szCs w:val="24"/>
        </w:rPr>
        <w:t xml:space="preserve"> </w:t>
      </w:r>
      <w:r w:rsidR="00867000" w:rsidRPr="001951C4">
        <w:rPr>
          <w:rFonts w:ascii="Times New Roman" w:hAnsi="Times New Roman" w:cs="Times New Roman"/>
          <w:sz w:val="24"/>
          <w:szCs w:val="24"/>
        </w:rPr>
        <w:t xml:space="preserve">The range delineation method has the advantage of being robust to incomplete tracks; if a bird dies or transmitter failure occurs during the bird’s migration, the bird’s final state is still apparent. However, the range delineation method requires constrained breeding and wintering ranges that have little overlap with the migratory range (ex. Bar-tailed Godwit, </w:t>
      </w:r>
      <w:proofErr w:type="spellStart"/>
      <w:r w:rsidR="00867000" w:rsidRPr="001951C4">
        <w:rPr>
          <w:rFonts w:ascii="Times New Roman" w:hAnsi="Times New Roman" w:cs="Times New Roman"/>
          <w:i/>
          <w:iCs/>
          <w:sz w:val="24"/>
          <w:szCs w:val="24"/>
        </w:rPr>
        <w:t>Limosa</w:t>
      </w:r>
      <w:proofErr w:type="spellEnd"/>
      <w:r w:rsidR="00867000" w:rsidRPr="001951C4">
        <w:rPr>
          <w:rFonts w:ascii="Times New Roman" w:hAnsi="Times New Roman" w:cs="Times New Roman"/>
          <w:i/>
          <w:iCs/>
          <w:sz w:val="24"/>
          <w:szCs w:val="24"/>
        </w:rPr>
        <w:t xml:space="preserve"> </w:t>
      </w:r>
      <w:proofErr w:type="spellStart"/>
      <w:r w:rsidR="00867000" w:rsidRPr="001951C4">
        <w:rPr>
          <w:rFonts w:ascii="Times New Roman" w:hAnsi="Times New Roman" w:cs="Times New Roman"/>
          <w:i/>
          <w:iCs/>
          <w:sz w:val="24"/>
          <w:szCs w:val="24"/>
        </w:rPr>
        <w:t>lapponica</w:t>
      </w:r>
      <w:proofErr w:type="spellEnd"/>
      <w:r w:rsidR="00867000" w:rsidRPr="001951C4">
        <w:rPr>
          <w:rFonts w:ascii="Times New Roman" w:hAnsi="Times New Roman" w:cs="Times New Roman"/>
          <w:sz w:val="24"/>
          <w:szCs w:val="24"/>
        </w:rPr>
        <w:t>; Battley et al. 2012).</w:t>
      </w:r>
      <w:r w:rsidR="005E5BAE" w:rsidRPr="001951C4">
        <w:rPr>
          <w:rFonts w:ascii="Times New Roman" w:hAnsi="Times New Roman" w:cs="Times New Roman"/>
          <w:sz w:val="24"/>
          <w:szCs w:val="24"/>
        </w:rPr>
        <w:t xml:space="preserve"> </w:t>
      </w:r>
      <w:r w:rsidR="002B7C40" w:rsidRPr="001951C4">
        <w:rPr>
          <w:rFonts w:ascii="Times New Roman" w:hAnsi="Times New Roman" w:cs="Times New Roman"/>
          <w:sz w:val="24"/>
          <w:szCs w:val="24"/>
        </w:rPr>
        <w:t xml:space="preserve">The step-length or distance threshold (Burnside et al. 2017) method </w:t>
      </w:r>
      <w:r w:rsidR="00830B58">
        <w:rPr>
          <w:rFonts w:ascii="Times New Roman" w:hAnsi="Times New Roman" w:cs="Times New Roman"/>
          <w:sz w:val="24"/>
          <w:szCs w:val="24"/>
        </w:rPr>
        <w:t>defines the start of</w:t>
      </w:r>
      <w:r w:rsidR="003F072F" w:rsidRPr="001951C4">
        <w:rPr>
          <w:rFonts w:ascii="Times New Roman" w:hAnsi="Times New Roman" w:cs="Times New Roman"/>
          <w:sz w:val="24"/>
          <w:szCs w:val="24"/>
        </w:rPr>
        <w:t xml:space="preserve"> </w:t>
      </w:r>
      <w:r w:rsidR="005953FD" w:rsidRPr="001951C4">
        <w:rPr>
          <w:rFonts w:ascii="Times New Roman" w:hAnsi="Times New Roman" w:cs="Times New Roman"/>
          <w:sz w:val="24"/>
          <w:szCs w:val="24"/>
        </w:rPr>
        <w:t xml:space="preserve">migration </w:t>
      </w:r>
      <w:r w:rsidR="00830B58">
        <w:rPr>
          <w:rFonts w:ascii="Times New Roman" w:hAnsi="Times New Roman" w:cs="Times New Roman"/>
          <w:sz w:val="24"/>
          <w:szCs w:val="24"/>
        </w:rPr>
        <w:t>by the</w:t>
      </w:r>
      <w:r w:rsidR="005953FD" w:rsidRPr="001951C4">
        <w:rPr>
          <w:rFonts w:ascii="Times New Roman" w:hAnsi="Times New Roman" w:cs="Times New Roman"/>
          <w:sz w:val="24"/>
          <w:szCs w:val="24"/>
        </w:rPr>
        <w:t xml:space="preserve"> first step </w:t>
      </w:r>
      <w:r w:rsidR="00672AF6" w:rsidRPr="001951C4">
        <w:rPr>
          <w:rFonts w:ascii="Times New Roman" w:hAnsi="Times New Roman" w:cs="Times New Roman"/>
          <w:sz w:val="24"/>
          <w:szCs w:val="24"/>
        </w:rPr>
        <w:t xml:space="preserve">longer than </w:t>
      </w:r>
      <w:r w:rsidR="00830B58">
        <w:rPr>
          <w:rFonts w:ascii="Times New Roman" w:hAnsi="Times New Roman" w:cs="Times New Roman"/>
          <w:sz w:val="24"/>
          <w:szCs w:val="24"/>
        </w:rPr>
        <w:t>a defined</w:t>
      </w:r>
      <w:r w:rsidR="00830B58" w:rsidRPr="001951C4">
        <w:rPr>
          <w:rFonts w:ascii="Times New Roman" w:hAnsi="Times New Roman" w:cs="Times New Roman"/>
          <w:sz w:val="24"/>
          <w:szCs w:val="24"/>
        </w:rPr>
        <w:t xml:space="preserve"> </w:t>
      </w:r>
      <w:r w:rsidR="00132891" w:rsidRPr="001951C4">
        <w:rPr>
          <w:rFonts w:ascii="Times New Roman" w:hAnsi="Times New Roman" w:cs="Times New Roman"/>
          <w:sz w:val="24"/>
          <w:szCs w:val="24"/>
        </w:rPr>
        <w:t xml:space="preserve">distance </w:t>
      </w:r>
      <w:r w:rsidR="005953FD" w:rsidRPr="001951C4">
        <w:rPr>
          <w:rFonts w:ascii="Times New Roman" w:hAnsi="Times New Roman" w:cs="Times New Roman"/>
          <w:sz w:val="24"/>
          <w:szCs w:val="24"/>
        </w:rPr>
        <w:t>threshold</w:t>
      </w:r>
      <w:r w:rsidR="00830B58">
        <w:rPr>
          <w:rFonts w:ascii="Times New Roman" w:hAnsi="Times New Roman" w:cs="Times New Roman"/>
          <w:sz w:val="24"/>
          <w:szCs w:val="24"/>
        </w:rPr>
        <w:t>,</w:t>
      </w:r>
      <w:r w:rsidR="005953FD" w:rsidRPr="001951C4">
        <w:rPr>
          <w:rFonts w:ascii="Times New Roman" w:hAnsi="Times New Roman" w:cs="Times New Roman"/>
          <w:sz w:val="24"/>
          <w:szCs w:val="24"/>
        </w:rPr>
        <w:t xml:space="preserve"> and </w:t>
      </w:r>
      <w:r w:rsidR="00830B58">
        <w:rPr>
          <w:rFonts w:ascii="Times New Roman" w:hAnsi="Times New Roman" w:cs="Times New Roman"/>
          <w:sz w:val="24"/>
          <w:szCs w:val="24"/>
        </w:rPr>
        <w:t xml:space="preserve">migration </w:t>
      </w:r>
      <w:r w:rsidR="005953FD" w:rsidRPr="001951C4">
        <w:rPr>
          <w:rFonts w:ascii="Times New Roman" w:hAnsi="Times New Roman" w:cs="Times New Roman"/>
          <w:sz w:val="24"/>
          <w:szCs w:val="24"/>
        </w:rPr>
        <w:t xml:space="preserve">ends with the last step </w:t>
      </w:r>
      <w:r w:rsidR="00455C10" w:rsidRPr="001951C4">
        <w:rPr>
          <w:rFonts w:ascii="Times New Roman" w:hAnsi="Times New Roman" w:cs="Times New Roman"/>
          <w:sz w:val="24"/>
          <w:szCs w:val="24"/>
        </w:rPr>
        <w:t>longer than</w:t>
      </w:r>
      <w:r w:rsidR="005953FD" w:rsidRPr="001951C4">
        <w:rPr>
          <w:rFonts w:ascii="Times New Roman" w:hAnsi="Times New Roman" w:cs="Times New Roman"/>
          <w:sz w:val="24"/>
          <w:szCs w:val="24"/>
        </w:rPr>
        <w:t xml:space="preserve"> the</w:t>
      </w:r>
      <w:r w:rsidR="00455C10" w:rsidRPr="001951C4">
        <w:rPr>
          <w:rFonts w:ascii="Times New Roman" w:hAnsi="Times New Roman" w:cs="Times New Roman"/>
          <w:sz w:val="24"/>
          <w:szCs w:val="24"/>
        </w:rPr>
        <w:t xml:space="preserve"> distance</w:t>
      </w:r>
      <w:r w:rsidR="005953FD" w:rsidRPr="001951C4">
        <w:rPr>
          <w:rFonts w:ascii="Times New Roman" w:hAnsi="Times New Roman" w:cs="Times New Roman"/>
          <w:sz w:val="24"/>
          <w:szCs w:val="24"/>
        </w:rPr>
        <w:t xml:space="preserve"> threshold</w:t>
      </w:r>
      <w:r w:rsidR="009467A9">
        <w:rPr>
          <w:rFonts w:ascii="Times New Roman" w:hAnsi="Times New Roman" w:cs="Times New Roman"/>
          <w:sz w:val="24"/>
          <w:szCs w:val="24"/>
        </w:rPr>
        <w:t xml:space="preserve"> (Fig. 1B)</w:t>
      </w:r>
      <w:r w:rsidR="005953FD" w:rsidRPr="001951C4">
        <w:rPr>
          <w:rFonts w:ascii="Times New Roman" w:hAnsi="Times New Roman" w:cs="Times New Roman"/>
          <w:sz w:val="24"/>
          <w:szCs w:val="24"/>
        </w:rPr>
        <w:t>.</w:t>
      </w:r>
      <w:r w:rsidR="00675747" w:rsidRPr="001951C4">
        <w:rPr>
          <w:rFonts w:ascii="Times New Roman" w:hAnsi="Times New Roman" w:cs="Times New Roman"/>
          <w:bCs/>
          <w:sz w:val="24"/>
          <w:szCs w:val="24"/>
        </w:rPr>
        <w:t xml:space="preserve"> </w:t>
      </w:r>
      <w:r w:rsidR="00387C20" w:rsidRPr="001951C4">
        <w:rPr>
          <w:rFonts w:ascii="Times New Roman" w:hAnsi="Times New Roman" w:cs="Times New Roman"/>
          <w:sz w:val="24"/>
          <w:szCs w:val="24"/>
        </w:rPr>
        <w:t xml:space="preserve">The step-threshold method </w:t>
      </w:r>
      <w:r w:rsidR="000A7A7C" w:rsidRPr="001951C4">
        <w:rPr>
          <w:rFonts w:ascii="Times New Roman" w:hAnsi="Times New Roman" w:cs="Times New Roman"/>
          <w:sz w:val="24"/>
          <w:szCs w:val="24"/>
        </w:rPr>
        <w:t xml:space="preserve">relaxes the assumption that breeding and wintering ranges </w:t>
      </w:r>
      <w:r w:rsidR="00FB72D9" w:rsidRPr="001951C4">
        <w:rPr>
          <w:rFonts w:ascii="Times New Roman" w:hAnsi="Times New Roman" w:cs="Times New Roman"/>
          <w:sz w:val="24"/>
          <w:szCs w:val="24"/>
        </w:rPr>
        <w:t xml:space="preserve">do not overlap with the migratory range, </w:t>
      </w:r>
      <w:r w:rsidR="00830B58">
        <w:rPr>
          <w:rFonts w:ascii="Times New Roman" w:hAnsi="Times New Roman" w:cs="Times New Roman"/>
          <w:sz w:val="24"/>
          <w:szCs w:val="24"/>
        </w:rPr>
        <w:t>making</w:t>
      </w:r>
      <w:r w:rsidR="00FB72D9" w:rsidRPr="001951C4">
        <w:rPr>
          <w:rFonts w:ascii="Times New Roman" w:hAnsi="Times New Roman" w:cs="Times New Roman"/>
          <w:sz w:val="24"/>
          <w:szCs w:val="24"/>
        </w:rPr>
        <w:t xml:space="preserve"> this method applicable to birds with </w:t>
      </w:r>
      <w:r w:rsidR="00924039" w:rsidRPr="001951C4">
        <w:rPr>
          <w:rFonts w:ascii="Times New Roman" w:hAnsi="Times New Roman" w:cs="Times New Roman"/>
          <w:sz w:val="24"/>
          <w:szCs w:val="24"/>
        </w:rPr>
        <w:t>widespread breeding and wintering ranges (ex.</w:t>
      </w:r>
      <w:r w:rsidR="0042549F" w:rsidRPr="001951C4">
        <w:rPr>
          <w:rFonts w:ascii="Times New Roman" w:hAnsi="Times New Roman" w:cs="Times New Roman"/>
          <w:sz w:val="24"/>
          <w:szCs w:val="24"/>
        </w:rPr>
        <w:t xml:space="preserve"> Pine Siskin, </w:t>
      </w:r>
      <w:r w:rsidR="00952F67" w:rsidRPr="001951C4">
        <w:rPr>
          <w:rFonts w:ascii="Times New Roman" w:hAnsi="Times New Roman" w:cs="Times New Roman"/>
          <w:i/>
          <w:iCs/>
          <w:sz w:val="24"/>
          <w:szCs w:val="24"/>
        </w:rPr>
        <w:t xml:space="preserve">Spinus </w:t>
      </w:r>
      <w:proofErr w:type="spellStart"/>
      <w:r w:rsidR="00952F67" w:rsidRPr="001951C4">
        <w:rPr>
          <w:rFonts w:ascii="Times New Roman" w:hAnsi="Times New Roman" w:cs="Times New Roman"/>
          <w:i/>
          <w:iCs/>
          <w:sz w:val="24"/>
          <w:szCs w:val="24"/>
        </w:rPr>
        <w:t>pinus</w:t>
      </w:r>
      <w:proofErr w:type="spellEnd"/>
      <w:r w:rsidR="00952F67" w:rsidRPr="001951C4">
        <w:rPr>
          <w:rFonts w:ascii="Times New Roman" w:hAnsi="Times New Roman" w:cs="Times New Roman"/>
          <w:sz w:val="24"/>
          <w:szCs w:val="24"/>
        </w:rPr>
        <w:t xml:space="preserve">; </w:t>
      </w:r>
      <w:r w:rsidR="00AD36A6" w:rsidRPr="001951C4">
        <w:rPr>
          <w:rFonts w:ascii="Times New Roman" w:hAnsi="Times New Roman" w:cs="Times New Roman"/>
          <w:sz w:val="24"/>
          <w:szCs w:val="24"/>
        </w:rPr>
        <w:t>Dawson 2020)</w:t>
      </w:r>
      <w:r w:rsidR="006F199D" w:rsidRPr="001951C4">
        <w:rPr>
          <w:rFonts w:ascii="Times New Roman" w:hAnsi="Times New Roman" w:cs="Times New Roman"/>
          <w:sz w:val="24"/>
          <w:szCs w:val="24"/>
        </w:rPr>
        <w:t xml:space="preserve">. </w:t>
      </w:r>
      <w:r w:rsidR="00ED1EA8" w:rsidRPr="001951C4">
        <w:rPr>
          <w:rFonts w:ascii="Times New Roman" w:hAnsi="Times New Roman" w:cs="Times New Roman"/>
          <w:sz w:val="24"/>
          <w:szCs w:val="24"/>
        </w:rPr>
        <w:t xml:space="preserve">However, the step-threshold method does not </w:t>
      </w:r>
      <w:r w:rsidR="00111D58" w:rsidRPr="001951C4">
        <w:rPr>
          <w:rFonts w:ascii="Times New Roman" w:hAnsi="Times New Roman" w:cs="Times New Roman"/>
          <w:sz w:val="24"/>
          <w:szCs w:val="24"/>
        </w:rPr>
        <w:t xml:space="preserve">handle incomplete tracks well; if a bird dies or </w:t>
      </w:r>
      <w:r w:rsidR="00830B58">
        <w:rPr>
          <w:rFonts w:ascii="Times New Roman" w:hAnsi="Times New Roman" w:cs="Times New Roman"/>
          <w:sz w:val="24"/>
          <w:szCs w:val="24"/>
        </w:rPr>
        <w:t xml:space="preserve">its </w:t>
      </w:r>
      <w:r w:rsidR="00111D58" w:rsidRPr="001951C4">
        <w:rPr>
          <w:rFonts w:ascii="Times New Roman" w:hAnsi="Times New Roman" w:cs="Times New Roman"/>
          <w:sz w:val="24"/>
          <w:szCs w:val="24"/>
        </w:rPr>
        <w:t xml:space="preserve">transmitter </w:t>
      </w:r>
      <w:r w:rsidR="00830B58">
        <w:rPr>
          <w:rFonts w:ascii="Times New Roman" w:hAnsi="Times New Roman" w:cs="Times New Roman"/>
          <w:sz w:val="24"/>
          <w:szCs w:val="24"/>
        </w:rPr>
        <w:t>fails</w:t>
      </w:r>
      <w:r w:rsidR="00111D58" w:rsidRPr="001951C4">
        <w:rPr>
          <w:rFonts w:ascii="Times New Roman" w:hAnsi="Times New Roman" w:cs="Times New Roman"/>
          <w:sz w:val="24"/>
          <w:szCs w:val="24"/>
        </w:rPr>
        <w:t xml:space="preserve"> during migration, </w:t>
      </w:r>
      <w:r w:rsidR="00B61318" w:rsidRPr="001951C4">
        <w:rPr>
          <w:rFonts w:ascii="Times New Roman" w:hAnsi="Times New Roman" w:cs="Times New Roman"/>
          <w:sz w:val="24"/>
          <w:szCs w:val="24"/>
        </w:rPr>
        <w:t>it is impossible to determine whether the bird has made its final migratory st</w:t>
      </w:r>
      <w:r w:rsidR="001E561F" w:rsidRPr="001951C4">
        <w:rPr>
          <w:rFonts w:ascii="Times New Roman" w:hAnsi="Times New Roman" w:cs="Times New Roman"/>
          <w:sz w:val="24"/>
          <w:szCs w:val="24"/>
        </w:rPr>
        <w:t>e</w:t>
      </w:r>
      <w:r w:rsidR="00B61318" w:rsidRPr="001951C4">
        <w:rPr>
          <w:rFonts w:ascii="Times New Roman" w:hAnsi="Times New Roman" w:cs="Times New Roman"/>
          <w:sz w:val="24"/>
          <w:szCs w:val="24"/>
        </w:rPr>
        <w:t xml:space="preserve">p </w:t>
      </w:r>
      <w:r w:rsidR="00E05A5F" w:rsidRPr="001951C4">
        <w:rPr>
          <w:rFonts w:ascii="Times New Roman" w:hAnsi="Times New Roman" w:cs="Times New Roman"/>
          <w:sz w:val="24"/>
          <w:szCs w:val="24"/>
        </w:rPr>
        <w:t xml:space="preserve">(Fig. </w:t>
      </w:r>
      <w:r w:rsidR="00D365C3" w:rsidRPr="001951C4">
        <w:rPr>
          <w:rFonts w:ascii="Times New Roman" w:hAnsi="Times New Roman" w:cs="Times New Roman"/>
          <w:sz w:val="24"/>
          <w:szCs w:val="24"/>
        </w:rPr>
        <w:lastRenderedPageBreak/>
        <w:t>2</w:t>
      </w:r>
      <w:r w:rsidR="00E05A5F" w:rsidRPr="001951C4">
        <w:rPr>
          <w:rFonts w:ascii="Times New Roman" w:hAnsi="Times New Roman" w:cs="Times New Roman"/>
          <w:sz w:val="24"/>
          <w:szCs w:val="24"/>
        </w:rPr>
        <w:t>)</w:t>
      </w:r>
      <w:r w:rsidR="00111D58" w:rsidRPr="001951C4">
        <w:rPr>
          <w:rFonts w:ascii="Times New Roman" w:hAnsi="Times New Roman" w:cs="Times New Roman"/>
          <w:sz w:val="24"/>
          <w:szCs w:val="24"/>
        </w:rPr>
        <w:t xml:space="preserve">. Quantifying the </w:t>
      </w:r>
      <w:r w:rsidR="00C114DA" w:rsidRPr="001951C4">
        <w:rPr>
          <w:rFonts w:ascii="Times New Roman" w:hAnsi="Times New Roman" w:cs="Times New Roman"/>
          <w:sz w:val="24"/>
          <w:szCs w:val="24"/>
        </w:rPr>
        <w:t>terminal migration state</w:t>
      </w:r>
      <w:r w:rsidR="00111D58" w:rsidRPr="001951C4">
        <w:rPr>
          <w:rFonts w:ascii="Times New Roman" w:hAnsi="Times New Roman" w:cs="Times New Roman"/>
          <w:sz w:val="24"/>
          <w:szCs w:val="24"/>
        </w:rPr>
        <w:t xml:space="preserve"> </w:t>
      </w:r>
      <w:r w:rsidR="00F06386" w:rsidRPr="001951C4">
        <w:rPr>
          <w:rFonts w:ascii="Times New Roman" w:hAnsi="Times New Roman" w:cs="Times New Roman"/>
          <w:sz w:val="24"/>
          <w:szCs w:val="24"/>
        </w:rPr>
        <w:t xml:space="preserve">is </w:t>
      </w:r>
      <w:r w:rsidR="00E05A5F" w:rsidRPr="001951C4">
        <w:rPr>
          <w:rFonts w:ascii="Times New Roman" w:hAnsi="Times New Roman" w:cs="Times New Roman"/>
          <w:sz w:val="24"/>
          <w:szCs w:val="24"/>
        </w:rPr>
        <w:t>particularly important for survival and connectivity analyses</w:t>
      </w:r>
      <w:r w:rsidR="00021608" w:rsidRPr="001951C4">
        <w:rPr>
          <w:rFonts w:ascii="Times New Roman" w:hAnsi="Times New Roman" w:cs="Times New Roman"/>
          <w:sz w:val="24"/>
          <w:szCs w:val="24"/>
        </w:rPr>
        <w:t xml:space="preserve">, but also has relevance for phenology and habitat analyses </w:t>
      </w:r>
      <w:r w:rsidR="00F43412" w:rsidRPr="001951C4">
        <w:rPr>
          <w:rFonts w:ascii="Times New Roman" w:hAnsi="Times New Roman" w:cs="Times New Roman"/>
          <w:sz w:val="24"/>
          <w:szCs w:val="24"/>
        </w:rPr>
        <w:t xml:space="preserve">for which </w:t>
      </w:r>
      <w:r w:rsidR="00830B58">
        <w:rPr>
          <w:rFonts w:ascii="Times New Roman" w:hAnsi="Times New Roman" w:cs="Times New Roman"/>
          <w:sz w:val="24"/>
          <w:szCs w:val="24"/>
        </w:rPr>
        <w:t xml:space="preserve">accurate </w:t>
      </w:r>
      <w:r w:rsidR="00F43412" w:rsidRPr="001951C4">
        <w:rPr>
          <w:rFonts w:ascii="Times New Roman" w:hAnsi="Times New Roman" w:cs="Times New Roman"/>
          <w:sz w:val="24"/>
          <w:szCs w:val="24"/>
        </w:rPr>
        <w:t>migratory delineation is important.</w:t>
      </w:r>
      <w:r w:rsidR="006B3353" w:rsidRPr="001951C4">
        <w:rPr>
          <w:rFonts w:ascii="Times New Roman" w:hAnsi="Times New Roman" w:cs="Times New Roman"/>
          <w:sz w:val="24"/>
          <w:szCs w:val="24"/>
        </w:rPr>
        <w:br w:type="page"/>
      </w:r>
    </w:p>
    <w:p w14:paraId="678E8923" w14:textId="77777777" w:rsidR="000843F4" w:rsidRPr="001951C4" w:rsidRDefault="000843F4" w:rsidP="006B3353">
      <w:pPr>
        <w:spacing w:line="480" w:lineRule="auto"/>
        <w:rPr>
          <w:rFonts w:ascii="Times New Roman" w:hAnsi="Times New Roman" w:cs="Times New Roman"/>
          <w:sz w:val="24"/>
          <w:szCs w:val="24"/>
        </w:rPr>
      </w:pPr>
    </w:p>
    <w:p w14:paraId="4F04DABD" w14:textId="0071D784" w:rsidR="000843F4" w:rsidRPr="001951C4" w:rsidRDefault="006B3353" w:rsidP="006B3353">
      <w:pPr>
        <w:spacing w:line="480" w:lineRule="auto"/>
        <w:jc w:val="center"/>
        <w:rPr>
          <w:rFonts w:ascii="Times New Roman" w:hAnsi="Times New Roman" w:cs="Times New Roman"/>
          <w:sz w:val="24"/>
          <w:szCs w:val="24"/>
        </w:rPr>
      </w:pPr>
      <w:r w:rsidRPr="001951C4">
        <w:rPr>
          <w:rFonts w:ascii="Times New Roman" w:hAnsi="Times New Roman" w:cs="Times New Roman"/>
          <w:noProof/>
          <w:sz w:val="24"/>
          <w:szCs w:val="24"/>
        </w:rPr>
        <w:drawing>
          <wp:inline distT="0" distB="0" distL="0" distR="0" wp14:anchorId="2A658C8A" wp14:editId="4D4EECCC">
            <wp:extent cx="5021580" cy="2509717"/>
            <wp:effectExtent l="0" t="0" r="7620" b="5080"/>
            <wp:docPr id="2125467392" name="Picture 1" descr="A diagram of a method and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67392" name="Picture 1" descr="A diagram of a method and step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8147" cy="2512999"/>
                    </a:xfrm>
                    <a:prstGeom prst="rect">
                      <a:avLst/>
                    </a:prstGeom>
                  </pic:spPr>
                </pic:pic>
              </a:graphicData>
            </a:graphic>
          </wp:inline>
        </w:drawing>
      </w:r>
    </w:p>
    <w:p w14:paraId="58350762" w14:textId="161D9523" w:rsidR="00E43003" w:rsidRPr="001951C4" w:rsidRDefault="006B3353" w:rsidP="006B3353">
      <w:pPr>
        <w:spacing w:line="480" w:lineRule="auto"/>
        <w:rPr>
          <w:rFonts w:ascii="Times New Roman" w:hAnsi="Times New Roman" w:cs="Times New Roman"/>
          <w:sz w:val="24"/>
          <w:szCs w:val="24"/>
        </w:rPr>
      </w:pPr>
      <w:r w:rsidRPr="001951C4">
        <w:rPr>
          <w:rFonts w:ascii="Times New Roman" w:hAnsi="Times New Roman" w:cs="Times New Roman"/>
          <w:sz w:val="24"/>
          <w:szCs w:val="24"/>
        </w:rPr>
        <w:t>Figure 1</w:t>
      </w:r>
      <w:r w:rsidR="00ED6075" w:rsidRPr="001951C4">
        <w:rPr>
          <w:rFonts w:ascii="Times New Roman" w:hAnsi="Times New Roman" w:cs="Times New Roman"/>
          <w:sz w:val="24"/>
          <w:szCs w:val="24"/>
        </w:rPr>
        <w:t xml:space="preserve">. </w:t>
      </w:r>
      <w:r w:rsidR="0019151C" w:rsidRPr="001951C4">
        <w:rPr>
          <w:rFonts w:ascii="Times New Roman" w:hAnsi="Times New Roman" w:cs="Times New Roman"/>
          <w:sz w:val="24"/>
          <w:szCs w:val="24"/>
        </w:rPr>
        <w:t>Range delineation (</w:t>
      </w:r>
      <w:r w:rsidR="007D4E5F" w:rsidRPr="001951C4">
        <w:rPr>
          <w:rFonts w:ascii="Times New Roman" w:hAnsi="Times New Roman" w:cs="Times New Roman"/>
          <w:bCs/>
          <w:sz w:val="24"/>
          <w:szCs w:val="24"/>
        </w:rPr>
        <w:t>Linscott et al. 2022</w:t>
      </w:r>
      <w:r w:rsidR="0019151C" w:rsidRPr="001951C4">
        <w:rPr>
          <w:rFonts w:ascii="Times New Roman" w:hAnsi="Times New Roman" w:cs="Times New Roman"/>
          <w:sz w:val="24"/>
          <w:szCs w:val="24"/>
        </w:rPr>
        <w:t>) and</w:t>
      </w:r>
      <w:r w:rsidR="00E05858" w:rsidRPr="001951C4">
        <w:rPr>
          <w:rFonts w:ascii="Times New Roman" w:hAnsi="Times New Roman" w:cs="Times New Roman"/>
          <w:sz w:val="24"/>
          <w:szCs w:val="24"/>
        </w:rPr>
        <w:t xml:space="preserve"> step-threshold </w:t>
      </w:r>
      <w:r w:rsidR="00ED1188" w:rsidRPr="001951C4">
        <w:rPr>
          <w:rFonts w:ascii="Times New Roman" w:hAnsi="Times New Roman" w:cs="Times New Roman"/>
          <w:sz w:val="24"/>
          <w:szCs w:val="24"/>
        </w:rPr>
        <w:t>(</w:t>
      </w:r>
      <w:r w:rsidR="007D4E5F" w:rsidRPr="001951C4">
        <w:rPr>
          <w:rFonts w:ascii="Times New Roman" w:hAnsi="Times New Roman" w:cs="Times New Roman"/>
          <w:sz w:val="24"/>
          <w:szCs w:val="24"/>
        </w:rPr>
        <w:t>Burnside et al. 2017</w:t>
      </w:r>
      <w:r w:rsidR="00ED1188" w:rsidRPr="001951C4">
        <w:rPr>
          <w:rFonts w:ascii="Times New Roman" w:hAnsi="Times New Roman" w:cs="Times New Roman"/>
          <w:sz w:val="24"/>
          <w:szCs w:val="24"/>
        </w:rPr>
        <w:t xml:space="preserve">) </w:t>
      </w:r>
      <w:r w:rsidR="00E05858" w:rsidRPr="001951C4">
        <w:rPr>
          <w:rFonts w:ascii="Times New Roman" w:hAnsi="Times New Roman" w:cs="Times New Roman"/>
          <w:sz w:val="24"/>
          <w:szCs w:val="24"/>
        </w:rPr>
        <w:t xml:space="preserve">methods of delineating migratory tracks. </w:t>
      </w:r>
      <w:r w:rsidR="00E43003" w:rsidRPr="001951C4">
        <w:rPr>
          <w:rFonts w:ascii="Times New Roman" w:hAnsi="Times New Roman" w:cs="Times New Roman"/>
          <w:sz w:val="24"/>
          <w:szCs w:val="24"/>
        </w:rPr>
        <w:t>Using the range delineation method</w:t>
      </w:r>
      <w:r w:rsidR="00551891" w:rsidRPr="001951C4">
        <w:rPr>
          <w:rFonts w:ascii="Times New Roman" w:hAnsi="Times New Roman" w:cs="Times New Roman"/>
          <w:sz w:val="24"/>
          <w:szCs w:val="24"/>
        </w:rPr>
        <w:t xml:space="preserve"> (Panel A)</w:t>
      </w:r>
      <w:r w:rsidR="00E43003" w:rsidRPr="001951C4">
        <w:rPr>
          <w:rFonts w:ascii="Times New Roman" w:hAnsi="Times New Roman" w:cs="Times New Roman"/>
          <w:sz w:val="24"/>
          <w:szCs w:val="24"/>
        </w:rPr>
        <w:t xml:space="preserve">, migratory locations can be </w:t>
      </w:r>
      <w:r w:rsidR="003D5C87" w:rsidRPr="001951C4">
        <w:rPr>
          <w:rFonts w:ascii="Times New Roman" w:hAnsi="Times New Roman" w:cs="Times New Roman"/>
          <w:sz w:val="24"/>
          <w:szCs w:val="24"/>
        </w:rPr>
        <w:t>defined</w:t>
      </w:r>
      <w:r w:rsidR="00E43003" w:rsidRPr="001951C4">
        <w:rPr>
          <w:rFonts w:ascii="Times New Roman" w:hAnsi="Times New Roman" w:cs="Times New Roman"/>
          <w:sz w:val="24"/>
          <w:szCs w:val="24"/>
        </w:rPr>
        <w:t xml:space="preserve"> as all locations outside both the breeding and the wintering range. </w:t>
      </w:r>
      <w:r w:rsidR="00CB2010" w:rsidRPr="001951C4">
        <w:rPr>
          <w:rFonts w:ascii="Times New Roman" w:hAnsi="Times New Roman" w:cs="Times New Roman"/>
          <w:sz w:val="24"/>
          <w:szCs w:val="24"/>
        </w:rPr>
        <w:t>Using the step-threshold method</w:t>
      </w:r>
      <w:r w:rsidR="00551891" w:rsidRPr="001951C4">
        <w:rPr>
          <w:rFonts w:ascii="Times New Roman" w:hAnsi="Times New Roman" w:cs="Times New Roman"/>
          <w:sz w:val="24"/>
          <w:szCs w:val="24"/>
        </w:rPr>
        <w:t xml:space="preserve"> (Panel B)</w:t>
      </w:r>
      <w:r w:rsidR="00CB2010" w:rsidRPr="001951C4">
        <w:rPr>
          <w:rFonts w:ascii="Times New Roman" w:hAnsi="Times New Roman" w:cs="Times New Roman"/>
          <w:sz w:val="24"/>
          <w:szCs w:val="24"/>
        </w:rPr>
        <w:t xml:space="preserve">, migratory locations can be categorized as all </w:t>
      </w:r>
      <w:r w:rsidR="00BC65EB" w:rsidRPr="001951C4">
        <w:rPr>
          <w:rFonts w:ascii="Times New Roman" w:hAnsi="Times New Roman" w:cs="Times New Roman"/>
          <w:sz w:val="24"/>
          <w:szCs w:val="24"/>
        </w:rPr>
        <w:t>locations occurring after the first migratory step (determined using a threshold step length) and prior to the final migratory step.</w:t>
      </w:r>
    </w:p>
    <w:p w14:paraId="083CE949" w14:textId="2E26BC49" w:rsidR="0058453C" w:rsidRPr="001951C4" w:rsidRDefault="00AC24A9" w:rsidP="00110101">
      <w:pPr>
        <w:spacing w:line="480" w:lineRule="auto"/>
        <w:jc w:val="center"/>
        <w:rPr>
          <w:rFonts w:ascii="Times New Roman" w:hAnsi="Times New Roman" w:cs="Times New Roman"/>
          <w:bCs/>
          <w:sz w:val="24"/>
          <w:szCs w:val="24"/>
        </w:rPr>
      </w:pPr>
      <w:r w:rsidRPr="001951C4">
        <w:rPr>
          <w:rFonts w:ascii="Times New Roman" w:hAnsi="Times New Roman" w:cs="Times New Roman"/>
          <w:bCs/>
          <w:noProof/>
          <w:sz w:val="24"/>
          <w:szCs w:val="24"/>
        </w:rPr>
        <w:lastRenderedPageBreak/>
        <w:drawing>
          <wp:inline distT="0" distB="0" distL="0" distR="0" wp14:anchorId="1F120760" wp14:editId="063298E7">
            <wp:extent cx="5052060" cy="4746022"/>
            <wp:effectExtent l="0" t="0" r="0" b="0"/>
            <wp:docPr id="148662669" name="Picture 2" descr="A diagram of mig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2669" name="Picture 2" descr="A diagram of migr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57346" cy="4750988"/>
                    </a:xfrm>
                    <a:prstGeom prst="rect">
                      <a:avLst/>
                    </a:prstGeom>
                  </pic:spPr>
                </pic:pic>
              </a:graphicData>
            </a:graphic>
          </wp:inline>
        </w:drawing>
      </w:r>
    </w:p>
    <w:p w14:paraId="3A0D57B2" w14:textId="48859432" w:rsidR="0011171D" w:rsidRPr="001951C4" w:rsidRDefault="00EE309D" w:rsidP="00EE309D">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 xml:space="preserve">Figure </w:t>
      </w:r>
      <w:r w:rsidR="00DD51F8" w:rsidRPr="001951C4">
        <w:rPr>
          <w:rFonts w:ascii="Times New Roman" w:hAnsi="Times New Roman" w:cs="Times New Roman"/>
          <w:bCs/>
          <w:sz w:val="24"/>
          <w:szCs w:val="24"/>
        </w:rPr>
        <w:t>2</w:t>
      </w:r>
      <w:r w:rsidRPr="001951C4">
        <w:rPr>
          <w:rFonts w:ascii="Times New Roman" w:hAnsi="Times New Roman" w:cs="Times New Roman"/>
          <w:bCs/>
          <w:sz w:val="24"/>
          <w:szCs w:val="24"/>
        </w:rPr>
        <w:t xml:space="preserve">. </w:t>
      </w:r>
      <w:r w:rsidR="0048286C" w:rsidRPr="001951C4">
        <w:rPr>
          <w:rFonts w:ascii="Times New Roman" w:hAnsi="Times New Roman" w:cs="Times New Roman"/>
          <w:bCs/>
          <w:sz w:val="24"/>
          <w:szCs w:val="24"/>
        </w:rPr>
        <w:t xml:space="preserve">Complete and incomplete tracks </w:t>
      </w:r>
      <w:r w:rsidR="00DC498A" w:rsidRPr="001951C4">
        <w:rPr>
          <w:rFonts w:ascii="Times New Roman" w:hAnsi="Times New Roman" w:cs="Times New Roman"/>
          <w:bCs/>
          <w:sz w:val="24"/>
          <w:szCs w:val="24"/>
        </w:rPr>
        <w:t>of a theoretical migratory bird.</w:t>
      </w:r>
      <w:r w:rsidR="00811F96" w:rsidRPr="001951C4">
        <w:rPr>
          <w:rFonts w:ascii="Times New Roman" w:hAnsi="Times New Roman" w:cs="Times New Roman"/>
          <w:bCs/>
          <w:sz w:val="24"/>
          <w:szCs w:val="24"/>
        </w:rPr>
        <w:t xml:space="preserve"> </w:t>
      </w:r>
      <w:r w:rsidR="003326C0" w:rsidRPr="001951C4">
        <w:rPr>
          <w:rFonts w:ascii="Times New Roman" w:hAnsi="Times New Roman" w:cs="Times New Roman"/>
          <w:bCs/>
          <w:sz w:val="24"/>
          <w:szCs w:val="24"/>
        </w:rPr>
        <w:t>For birds with complete tracks</w:t>
      </w:r>
      <w:r w:rsidR="00B94515" w:rsidRPr="001951C4">
        <w:rPr>
          <w:rFonts w:ascii="Times New Roman" w:hAnsi="Times New Roman" w:cs="Times New Roman"/>
          <w:bCs/>
          <w:sz w:val="24"/>
          <w:szCs w:val="24"/>
        </w:rPr>
        <w:t xml:space="preserve"> (</w:t>
      </w:r>
      <w:r w:rsidR="003D2EE4" w:rsidRPr="001951C4">
        <w:rPr>
          <w:rFonts w:ascii="Times New Roman" w:hAnsi="Times New Roman" w:cs="Times New Roman"/>
          <w:bCs/>
          <w:sz w:val="24"/>
          <w:szCs w:val="24"/>
        </w:rPr>
        <w:t xml:space="preserve">Panel A; </w:t>
      </w:r>
      <w:r w:rsidR="00B94515" w:rsidRPr="001951C4">
        <w:rPr>
          <w:rFonts w:ascii="Times New Roman" w:hAnsi="Times New Roman" w:cs="Times New Roman"/>
          <w:bCs/>
          <w:sz w:val="24"/>
          <w:szCs w:val="24"/>
        </w:rPr>
        <w:t>encompassing the entire temporal period of migration)</w:t>
      </w:r>
      <w:r w:rsidR="003326C0" w:rsidRPr="001951C4">
        <w:rPr>
          <w:rFonts w:ascii="Times New Roman" w:hAnsi="Times New Roman" w:cs="Times New Roman"/>
          <w:bCs/>
          <w:sz w:val="24"/>
          <w:szCs w:val="24"/>
        </w:rPr>
        <w:t xml:space="preserve">, </w:t>
      </w:r>
      <w:r w:rsidR="00544B49" w:rsidRPr="001951C4">
        <w:rPr>
          <w:rFonts w:ascii="Times New Roman" w:hAnsi="Times New Roman" w:cs="Times New Roman"/>
          <w:bCs/>
          <w:sz w:val="24"/>
          <w:szCs w:val="24"/>
        </w:rPr>
        <w:t xml:space="preserve">the pre-migratory, migratory, and post-migratory stages of the track are apparent, and can be identified using </w:t>
      </w:r>
      <w:r w:rsidR="00105B50" w:rsidRPr="001951C4">
        <w:rPr>
          <w:rFonts w:ascii="Times New Roman" w:hAnsi="Times New Roman" w:cs="Times New Roman"/>
          <w:bCs/>
          <w:sz w:val="24"/>
          <w:szCs w:val="24"/>
        </w:rPr>
        <w:t>the range delineation</w:t>
      </w:r>
      <w:r w:rsidR="001E30EF" w:rsidRPr="001951C4">
        <w:rPr>
          <w:rFonts w:ascii="Times New Roman" w:hAnsi="Times New Roman" w:cs="Times New Roman"/>
          <w:bCs/>
          <w:sz w:val="24"/>
          <w:szCs w:val="24"/>
        </w:rPr>
        <w:t xml:space="preserve"> or</w:t>
      </w:r>
      <w:r w:rsidR="007C616A" w:rsidRPr="001951C4">
        <w:rPr>
          <w:rFonts w:ascii="Times New Roman" w:hAnsi="Times New Roman" w:cs="Times New Roman"/>
          <w:bCs/>
          <w:sz w:val="24"/>
          <w:szCs w:val="24"/>
        </w:rPr>
        <w:t xml:space="preserve"> </w:t>
      </w:r>
      <w:r w:rsidR="00544B49" w:rsidRPr="001951C4">
        <w:rPr>
          <w:rFonts w:ascii="Times New Roman" w:hAnsi="Times New Roman" w:cs="Times New Roman"/>
          <w:bCs/>
          <w:sz w:val="24"/>
          <w:szCs w:val="24"/>
        </w:rPr>
        <w:t>st</w:t>
      </w:r>
      <w:r w:rsidR="001E30EF" w:rsidRPr="001951C4">
        <w:rPr>
          <w:rFonts w:ascii="Times New Roman" w:hAnsi="Times New Roman" w:cs="Times New Roman"/>
          <w:bCs/>
          <w:sz w:val="24"/>
          <w:szCs w:val="24"/>
        </w:rPr>
        <w:t>ep-length threshold</w:t>
      </w:r>
      <w:r w:rsidR="007C616A" w:rsidRPr="001951C4">
        <w:rPr>
          <w:rFonts w:ascii="Times New Roman" w:hAnsi="Times New Roman" w:cs="Times New Roman"/>
          <w:bCs/>
          <w:sz w:val="24"/>
          <w:szCs w:val="24"/>
        </w:rPr>
        <w:t xml:space="preserve"> </w:t>
      </w:r>
      <w:r w:rsidR="00105B50" w:rsidRPr="001951C4">
        <w:rPr>
          <w:rFonts w:ascii="Times New Roman" w:hAnsi="Times New Roman" w:cs="Times New Roman"/>
          <w:bCs/>
          <w:sz w:val="24"/>
          <w:szCs w:val="24"/>
        </w:rPr>
        <w:t>methods</w:t>
      </w:r>
      <w:r w:rsidR="001E30EF" w:rsidRPr="001951C4">
        <w:rPr>
          <w:rFonts w:ascii="Times New Roman" w:hAnsi="Times New Roman" w:cs="Times New Roman"/>
          <w:bCs/>
          <w:sz w:val="24"/>
          <w:szCs w:val="24"/>
        </w:rPr>
        <w:t>. For birds with incomplete tracks</w:t>
      </w:r>
      <w:r w:rsidR="003D2EE4" w:rsidRPr="001951C4">
        <w:rPr>
          <w:rFonts w:ascii="Times New Roman" w:hAnsi="Times New Roman" w:cs="Times New Roman"/>
          <w:bCs/>
          <w:sz w:val="24"/>
          <w:szCs w:val="24"/>
        </w:rPr>
        <w:t xml:space="preserve"> (Panels B and C) </w:t>
      </w:r>
      <w:r w:rsidR="00D5653E" w:rsidRPr="001951C4">
        <w:rPr>
          <w:rFonts w:ascii="Times New Roman" w:hAnsi="Times New Roman" w:cs="Times New Roman"/>
          <w:bCs/>
          <w:sz w:val="24"/>
          <w:szCs w:val="24"/>
        </w:rPr>
        <w:t xml:space="preserve">the final state of the bird </w:t>
      </w:r>
      <w:r w:rsidR="00AC5F89" w:rsidRPr="001951C4">
        <w:rPr>
          <w:rFonts w:ascii="Times New Roman" w:hAnsi="Times New Roman" w:cs="Times New Roman"/>
          <w:bCs/>
          <w:sz w:val="24"/>
          <w:szCs w:val="24"/>
        </w:rPr>
        <w:t>cannot be determined using a step-length threshold</w:t>
      </w:r>
      <w:r w:rsidR="00FD5B9F" w:rsidRPr="001951C4">
        <w:rPr>
          <w:rFonts w:ascii="Times New Roman" w:hAnsi="Times New Roman" w:cs="Times New Roman"/>
          <w:bCs/>
          <w:sz w:val="24"/>
          <w:szCs w:val="24"/>
        </w:rPr>
        <w:t>. If points cannot otherwise be delineated using breeding and wintering ranges</w:t>
      </w:r>
      <w:r w:rsidR="00AC5F89" w:rsidRPr="001951C4">
        <w:rPr>
          <w:rFonts w:ascii="Times New Roman" w:hAnsi="Times New Roman" w:cs="Times New Roman"/>
          <w:bCs/>
          <w:sz w:val="24"/>
          <w:szCs w:val="24"/>
        </w:rPr>
        <w:t xml:space="preserve">, </w:t>
      </w:r>
      <w:r w:rsidR="00F10B41" w:rsidRPr="001951C4">
        <w:rPr>
          <w:rFonts w:ascii="Times New Roman" w:hAnsi="Times New Roman" w:cs="Times New Roman"/>
          <w:bCs/>
          <w:sz w:val="24"/>
          <w:szCs w:val="24"/>
        </w:rPr>
        <w:t>incomplete tracks end in an uncertain state that could be either migratory or post-migratory.</w:t>
      </w:r>
    </w:p>
    <w:p w14:paraId="075E3EB0" w14:textId="77777777" w:rsidR="0011171D" w:rsidRPr="001951C4" w:rsidRDefault="0011171D">
      <w:pPr>
        <w:rPr>
          <w:rFonts w:ascii="Times New Roman" w:hAnsi="Times New Roman" w:cs="Times New Roman"/>
          <w:bCs/>
          <w:sz w:val="24"/>
          <w:szCs w:val="24"/>
        </w:rPr>
      </w:pPr>
      <w:r w:rsidRPr="001951C4">
        <w:rPr>
          <w:rFonts w:ascii="Times New Roman" w:hAnsi="Times New Roman" w:cs="Times New Roman"/>
          <w:bCs/>
          <w:sz w:val="24"/>
          <w:szCs w:val="24"/>
        </w:rPr>
        <w:br w:type="page"/>
      </w:r>
    </w:p>
    <w:p w14:paraId="5F4ACBD5" w14:textId="20B314B2" w:rsidR="005C1915" w:rsidRPr="001951C4" w:rsidRDefault="00191550" w:rsidP="00FB7425">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lastRenderedPageBreak/>
        <w:t>Hidden Markov models</w:t>
      </w:r>
      <w:r w:rsidR="00CA441F">
        <w:rPr>
          <w:rFonts w:ascii="Times New Roman" w:hAnsi="Times New Roman" w:cs="Times New Roman"/>
          <w:bCs/>
          <w:sz w:val="24"/>
          <w:szCs w:val="24"/>
        </w:rPr>
        <w:t xml:space="preserve"> (HMMs)</w:t>
      </w:r>
      <w:r w:rsidRPr="001951C4">
        <w:rPr>
          <w:rFonts w:ascii="Times New Roman" w:hAnsi="Times New Roman" w:cs="Times New Roman"/>
          <w:bCs/>
          <w:sz w:val="24"/>
          <w:szCs w:val="24"/>
        </w:rPr>
        <w:t xml:space="preserve"> </w:t>
      </w:r>
      <w:r w:rsidR="000702D3" w:rsidRPr="001951C4">
        <w:rPr>
          <w:rFonts w:ascii="Times New Roman" w:hAnsi="Times New Roman" w:cs="Times New Roman"/>
          <w:bCs/>
          <w:sz w:val="24"/>
          <w:szCs w:val="24"/>
        </w:rPr>
        <w:t xml:space="preserve">use observed distributions of outcome variables </w:t>
      </w:r>
      <w:r w:rsidR="00C114DA" w:rsidRPr="001951C4">
        <w:rPr>
          <w:rFonts w:ascii="Times New Roman" w:hAnsi="Times New Roman" w:cs="Times New Roman"/>
          <w:bCs/>
          <w:sz w:val="24"/>
          <w:szCs w:val="24"/>
        </w:rPr>
        <w:t>to assign</w:t>
      </w:r>
      <w:r w:rsidR="00A97C4C" w:rsidRPr="001951C4">
        <w:rPr>
          <w:rFonts w:ascii="Times New Roman" w:hAnsi="Times New Roman" w:cs="Times New Roman"/>
          <w:bCs/>
          <w:sz w:val="24"/>
          <w:szCs w:val="24"/>
        </w:rPr>
        <w:t xml:space="preserve"> movement states</w:t>
      </w:r>
      <w:r w:rsidR="00C114DA" w:rsidRPr="001951C4">
        <w:rPr>
          <w:rFonts w:ascii="Times New Roman" w:hAnsi="Times New Roman" w:cs="Times New Roman"/>
          <w:bCs/>
          <w:sz w:val="24"/>
          <w:szCs w:val="24"/>
        </w:rPr>
        <w:t xml:space="preserve"> to animal tracking data</w:t>
      </w:r>
      <w:r w:rsidR="00A97C4C" w:rsidRPr="001951C4">
        <w:rPr>
          <w:rFonts w:ascii="Times New Roman" w:hAnsi="Times New Roman" w:cs="Times New Roman"/>
          <w:bCs/>
          <w:sz w:val="24"/>
          <w:szCs w:val="24"/>
        </w:rPr>
        <w:t xml:space="preserve"> and could potentially </w:t>
      </w:r>
      <w:r w:rsidR="00C114DA" w:rsidRPr="001951C4">
        <w:rPr>
          <w:rFonts w:ascii="Times New Roman" w:hAnsi="Times New Roman" w:cs="Times New Roman"/>
          <w:bCs/>
          <w:sz w:val="24"/>
          <w:szCs w:val="24"/>
        </w:rPr>
        <w:t>overcome limitations of rule-based assignments, particularly for the</w:t>
      </w:r>
      <w:r w:rsidR="00AA1000" w:rsidRPr="001951C4">
        <w:rPr>
          <w:rFonts w:ascii="Times New Roman" w:hAnsi="Times New Roman" w:cs="Times New Roman"/>
          <w:bCs/>
          <w:sz w:val="24"/>
          <w:szCs w:val="24"/>
        </w:rPr>
        <w:t xml:space="preserve"> final movement state of incomplete movement tracks </w:t>
      </w:r>
      <w:r w:rsidR="00046FA1" w:rsidRPr="001951C4">
        <w:rPr>
          <w:rFonts w:ascii="Times New Roman" w:hAnsi="Times New Roman" w:cs="Times New Roman"/>
          <w:sz w:val="24"/>
          <w:szCs w:val="24"/>
        </w:rPr>
        <w:t>(Langrock et al. 2012, Zucchini et al. 2017)</w:t>
      </w:r>
      <w:r w:rsidR="00AA1000" w:rsidRPr="001951C4">
        <w:rPr>
          <w:rFonts w:ascii="Times New Roman" w:hAnsi="Times New Roman" w:cs="Times New Roman"/>
          <w:bCs/>
          <w:sz w:val="24"/>
          <w:szCs w:val="24"/>
        </w:rPr>
        <w:t>.</w:t>
      </w:r>
      <w:r w:rsidR="001379F3" w:rsidRPr="001951C4">
        <w:rPr>
          <w:rFonts w:ascii="Times New Roman" w:hAnsi="Times New Roman" w:cs="Times New Roman"/>
          <w:bCs/>
          <w:sz w:val="24"/>
          <w:szCs w:val="24"/>
        </w:rPr>
        <w:t xml:space="preserve"> </w:t>
      </w:r>
      <w:r w:rsidR="00FF048D" w:rsidRPr="001951C4">
        <w:rPr>
          <w:rFonts w:ascii="Times New Roman" w:hAnsi="Times New Roman" w:cs="Times New Roman"/>
          <w:bCs/>
          <w:sz w:val="24"/>
          <w:szCs w:val="24"/>
        </w:rPr>
        <w:t>S</w:t>
      </w:r>
      <w:r w:rsidR="002703B2" w:rsidRPr="001951C4">
        <w:rPr>
          <w:rFonts w:ascii="Times New Roman" w:hAnsi="Times New Roman" w:cs="Times New Roman"/>
          <w:bCs/>
          <w:sz w:val="24"/>
          <w:szCs w:val="24"/>
        </w:rPr>
        <w:t xml:space="preserve">tep length and turn angle are the two </w:t>
      </w:r>
      <w:r w:rsidR="00AC1F27" w:rsidRPr="001951C4">
        <w:rPr>
          <w:rFonts w:ascii="Times New Roman" w:hAnsi="Times New Roman" w:cs="Times New Roman"/>
          <w:bCs/>
          <w:sz w:val="24"/>
          <w:szCs w:val="24"/>
        </w:rPr>
        <w:t>most common data streams</w:t>
      </w:r>
      <w:r w:rsidR="002703B2" w:rsidRPr="001951C4">
        <w:rPr>
          <w:rFonts w:ascii="Times New Roman" w:hAnsi="Times New Roman" w:cs="Times New Roman"/>
          <w:bCs/>
          <w:sz w:val="24"/>
          <w:szCs w:val="24"/>
        </w:rPr>
        <w:t xml:space="preserve"> used </w:t>
      </w:r>
      <w:r w:rsidR="00605109" w:rsidRPr="001951C4">
        <w:rPr>
          <w:rFonts w:ascii="Times New Roman" w:hAnsi="Times New Roman" w:cs="Times New Roman"/>
          <w:bCs/>
          <w:sz w:val="24"/>
          <w:szCs w:val="24"/>
        </w:rPr>
        <w:t>by hidden Markov models in movement analyses</w:t>
      </w:r>
      <w:r w:rsidR="00581736" w:rsidRPr="001951C4">
        <w:rPr>
          <w:rFonts w:ascii="Times New Roman" w:hAnsi="Times New Roman" w:cs="Times New Roman"/>
          <w:bCs/>
          <w:sz w:val="24"/>
          <w:szCs w:val="24"/>
        </w:rPr>
        <w:t xml:space="preserve">, although additional </w:t>
      </w:r>
      <w:r w:rsidR="0088059A" w:rsidRPr="001951C4">
        <w:rPr>
          <w:rFonts w:ascii="Times New Roman" w:hAnsi="Times New Roman" w:cs="Times New Roman"/>
          <w:bCs/>
          <w:sz w:val="24"/>
          <w:szCs w:val="24"/>
        </w:rPr>
        <w:t>data streams (such as acceler</w:t>
      </w:r>
      <w:r w:rsidR="002C13EE" w:rsidRPr="001951C4">
        <w:rPr>
          <w:rFonts w:ascii="Times New Roman" w:hAnsi="Times New Roman" w:cs="Times New Roman"/>
          <w:bCs/>
          <w:sz w:val="24"/>
          <w:szCs w:val="24"/>
        </w:rPr>
        <w:t>ation, depth</w:t>
      </w:r>
      <w:r w:rsidR="00BC5048" w:rsidRPr="001951C4">
        <w:rPr>
          <w:rFonts w:ascii="Times New Roman" w:hAnsi="Times New Roman" w:cs="Times New Roman"/>
          <w:bCs/>
          <w:sz w:val="24"/>
          <w:szCs w:val="24"/>
        </w:rPr>
        <w:t>/altitude</w:t>
      </w:r>
      <w:r w:rsidR="009D6418" w:rsidRPr="001951C4">
        <w:rPr>
          <w:rFonts w:ascii="Times New Roman" w:hAnsi="Times New Roman" w:cs="Times New Roman"/>
          <w:bCs/>
          <w:sz w:val="24"/>
          <w:szCs w:val="24"/>
        </w:rPr>
        <w:t>,</w:t>
      </w:r>
      <w:r w:rsidR="00573452" w:rsidRPr="001951C4">
        <w:rPr>
          <w:rFonts w:ascii="Times New Roman" w:hAnsi="Times New Roman" w:cs="Times New Roman"/>
          <w:bCs/>
          <w:sz w:val="24"/>
          <w:szCs w:val="24"/>
        </w:rPr>
        <w:t xml:space="preserve"> and </w:t>
      </w:r>
      <w:r w:rsidR="00BC5048" w:rsidRPr="001951C4">
        <w:rPr>
          <w:rFonts w:ascii="Times New Roman" w:hAnsi="Times New Roman" w:cs="Times New Roman"/>
          <w:bCs/>
          <w:sz w:val="24"/>
          <w:szCs w:val="24"/>
        </w:rPr>
        <w:t>immersion in water</w:t>
      </w:r>
      <w:r w:rsidR="002E5145" w:rsidRPr="001951C4">
        <w:rPr>
          <w:rFonts w:ascii="Times New Roman" w:hAnsi="Times New Roman" w:cs="Times New Roman"/>
          <w:bCs/>
          <w:sz w:val="24"/>
          <w:szCs w:val="24"/>
        </w:rPr>
        <w:t xml:space="preserve">) can be </w:t>
      </w:r>
      <w:r w:rsidR="00882736" w:rsidRPr="001951C4">
        <w:rPr>
          <w:rFonts w:ascii="Times New Roman" w:hAnsi="Times New Roman" w:cs="Times New Roman"/>
          <w:bCs/>
          <w:sz w:val="24"/>
          <w:szCs w:val="24"/>
        </w:rPr>
        <w:t>used t</w:t>
      </w:r>
      <w:r w:rsidR="00611EBD" w:rsidRPr="001951C4">
        <w:rPr>
          <w:rFonts w:ascii="Times New Roman" w:hAnsi="Times New Roman" w:cs="Times New Roman"/>
          <w:bCs/>
          <w:sz w:val="24"/>
          <w:szCs w:val="24"/>
        </w:rPr>
        <w:t>o</w:t>
      </w:r>
      <w:r w:rsidR="00686371" w:rsidRPr="001951C4">
        <w:rPr>
          <w:rFonts w:ascii="Times New Roman" w:hAnsi="Times New Roman" w:cs="Times New Roman"/>
          <w:bCs/>
          <w:sz w:val="24"/>
          <w:szCs w:val="24"/>
        </w:rPr>
        <w:t xml:space="preserve"> improve the model’s predictive capa</w:t>
      </w:r>
      <w:r w:rsidR="003C669F" w:rsidRPr="001951C4">
        <w:rPr>
          <w:rFonts w:ascii="Times New Roman" w:hAnsi="Times New Roman" w:cs="Times New Roman"/>
          <w:bCs/>
          <w:sz w:val="24"/>
          <w:szCs w:val="24"/>
        </w:rPr>
        <w:t xml:space="preserve">bilities </w:t>
      </w:r>
      <w:r w:rsidR="00DA5E93" w:rsidRPr="001951C4">
        <w:rPr>
          <w:rFonts w:ascii="Times New Roman" w:hAnsi="Times New Roman" w:cs="Times New Roman"/>
          <w:sz w:val="24"/>
          <w:szCs w:val="24"/>
        </w:rPr>
        <w:t>(Dean et al. 2013)</w:t>
      </w:r>
      <w:r w:rsidR="008E3BB3" w:rsidRPr="001951C4">
        <w:rPr>
          <w:rFonts w:ascii="Times New Roman" w:hAnsi="Times New Roman" w:cs="Times New Roman"/>
          <w:bCs/>
          <w:sz w:val="24"/>
          <w:szCs w:val="24"/>
        </w:rPr>
        <w:t>.</w:t>
      </w:r>
      <w:r w:rsidR="00AB4408" w:rsidRPr="001951C4">
        <w:rPr>
          <w:rFonts w:ascii="Times New Roman" w:hAnsi="Times New Roman" w:cs="Times New Roman"/>
          <w:bCs/>
          <w:sz w:val="24"/>
          <w:szCs w:val="24"/>
        </w:rPr>
        <w:t xml:space="preserve"> </w:t>
      </w:r>
      <w:r w:rsidR="00EB6383" w:rsidRPr="001951C4">
        <w:rPr>
          <w:rFonts w:ascii="Times New Roman" w:hAnsi="Times New Roman" w:cs="Times New Roman"/>
          <w:bCs/>
          <w:sz w:val="24"/>
          <w:szCs w:val="24"/>
        </w:rPr>
        <w:t>H</w:t>
      </w:r>
      <w:r w:rsidR="000A6FF9" w:rsidRPr="001951C4">
        <w:rPr>
          <w:rFonts w:ascii="Times New Roman" w:hAnsi="Times New Roman" w:cs="Times New Roman"/>
          <w:bCs/>
          <w:sz w:val="24"/>
          <w:szCs w:val="24"/>
        </w:rPr>
        <w:t xml:space="preserve">idden Markov models </w:t>
      </w:r>
      <w:r w:rsidR="00021254" w:rsidRPr="001951C4">
        <w:rPr>
          <w:rFonts w:ascii="Times New Roman" w:hAnsi="Times New Roman" w:cs="Times New Roman"/>
          <w:bCs/>
          <w:sz w:val="24"/>
          <w:szCs w:val="24"/>
        </w:rPr>
        <w:t xml:space="preserve">have </w:t>
      </w:r>
      <w:r w:rsidR="00060269" w:rsidRPr="001951C4">
        <w:rPr>
          <w:rFonts w:ascii="Times New Roman" w:hAnsi="Times New Roman" w:cs="Times New Roman"/>
          <w:bCs/>
          <w:sz w:val="24"/>
          <w:szCs w:val="24"/>
        </w:rPr>
        <w:t>delineat</w:t>
      </w:r>
      <w:r w:rsidR="009467A9">
        <w:rPr>
          <w:rFonts w:ascii="Times New Roman" w:hAnsi="Times New Roman" w:cs="Times New Roman"/>
          <w:bCs/>
          <w:sz w:val="24"/>
          <w:szCs w:val="24"/>
        </w:rPr>
        <w:t>ed</w:t>
      </w:r>
      <w:r w:rsidR="00060269" w:rsidRPr="001951C4">
        <w:rPr>
          <w:rFonts w:ascii="Times New Roman" w:hAnsi="Times New Roman" w:cs="Times New Roman"/>
          <w:bCs/>
          <w:sz w:val="24"/>
          <w:szCs w:val="24"/>
        </w:rPr>
        <w:t xml:space="preserve"> </w:t>
      </w:r>
      <w:r w:rsidR="007F5134" w:rsidRPr="001951C4">
        <w:rPr>
          <w:rFonts w:ascii="Times New Roman" w:hAnsi="Times New Roman" w:cs="Times New Roman"/>
          <w:bCs/>
          <w:sz w:val="24"/>
          <w:szCs w:val="24"/>
        </w:rPr>
        <w:t>foraging, dispersal, and migratory</w:t>
      </w:r>
      <w:r w:rsidR="00530015" w:rsidRPr="001951C4">
        <w:rPr>
          <w:rFonts w:ascii="Times New Roman" w:hAnsi="Times New Roman" w:cs="Times New Roman"/>
          <w:bCs/>
          <w:sz w:val="24"/>
          <w:szCs w:val="24"/>
        </w:rPr>
        <w:t xml:space="preserve"> behaviors</w:t>
      </w:r>
      <w:r w:rsidR="00060269" w:rsidRPr="001951C4">
        <w:rPr>
          <w:rFonts w:ascii="Times New Roman" w:hAnsi="Times New Roman" w:cs="Times New Roman"/>
          <w:bCs/>
          <w:sz w:val="24"/>
          <w:szCs w:val="24"/>
        </w:rPr>
        <w:t xml:space="preserve"> </w:t>
      </w:r>
      <w:r w:rsidR="005F6774" w:rsidRPr="001951C4">
        <w:rPr>
          <w:rFonts w:ascii="Times New Roman" w:hAnsi="Times New Roman" w:cs="Times New Roman"/>
          <w:bCs/>
          <w:sz w:val="24"/>
          <w:szCs w:val="24"/>
        </w:rPr>
        <w:t>for</w:t>
      </w:r>
      <w:r w:rsidR="00212882" w:rsidRPr="001951C4">
        <w:rPr>
          <w:rFonts w:ascii="Times New Roman" w:hAnsi="Times New Roman" w:cs="Times New Roman"/>
          <w:bCs/>
          <w:sz w:val="24"/>
          <w:szCs w:val="24"/>
        </w:rPr>
        <w:t xml:space="preserve"> </w:t>
      </w:r>
      <w:r w:rsidR="009467A9">
        <w:rPr>
          <w:rFonts w:ascii="Times New Roman" w:hAnsi="Times New Roman" w:cs="Times New Roman"/>
          <w:bCs/>
          <w:sz w:val="24"/>
          <w:szCs w:val="24"/>
        </w:rPr>
        <w:t>a variety of bird taxa including</w:t>
      </w:r>
      <w:r w:rsidR="009467A9" w:rsidRPr="001951C4">
        <w:rPr>
          <w:rFonts w:ascii="Times New Roman" w:hAnsi="Times New Roman" w:cs="Times New Roman"/>
          <w:bCs/>
          <w:sz w:val="24"/>
          <w:szCs w:val="24"/>
        </w:rPr>
        <w:t xml:space="preserve"> </w:t>
      </w:r>
      <w:r w:rsidR="00212882" w:rsidRPr="001951C4">
        <w:rPr>
          <w:rFonts w:ascii="Times New Roman" w:hAnsi="Times New Roman" w:cs="Times New Roman"/>
          <w:bCs/>
          <w:sz w:val="24"/>
          <w:szCs w:val="24"/>
        </w:rPr>
        <w:t>shorebirds</w:t>
      </w:r>
      <w:r w:rsidR="002D36A8" w:rsidRPr="001951C4">
        <w:rPr>
          <w:rFonts w:ascii="Times New Roman" w:hAnsi="Times New Roman" w:cs="Times New Roman"/>
          <w:bCs/>
          <w:sz w:val="24"/>
          <w:szCs w:val="24"/>
        </w:rPr>
        <w:t xml:space="preserve">, </w:t>
      </w:r>
      <w:r w:rsidR="00332E3A" w:rsidRPr="001951C4">
        <w:rPr>
          <w:rFonts w:ascii="Times New Roman" w:hAnsi="Times New Roman" w:cs="Times New Roman"/>
          <w:bCs/>
          <w:sz w:val="24"/>
          <w:szCs w:val="24"/>
        </w:rPr>
        <w:t xml:space="preserve">sage-grouse, </w:t>
      </w:r>
      <w:r w:rsidR="00407B92" w:rsidRPr="001951C4">
        <w:rPr>
          <w:rFonts w:ascii="Times New Roman" w:hAnsi="Times New Roman" w:cs="Times New Roman"/>
          <w:bCs/>
          <w:sz w:val="24"/>
          <w:szCs w:val="24"/>
        </w:rPr>
        <w:t>prairie grouse</w:t>
      </w:r>
      <w:r w:rsidR="002D36A8" w:rsidRPr="001951C4">
        <w:rPr>
          <w:rFonts w:ascii="Times New Roman" w:hAnsi="Times New Roman" w:cs="Times New Roman"/>
          <w:bCs/>
          <w:sz w:val="24"/>
          <w:szCs w:val="24"/>
        </w:rPr>
        <w:t>,</w:t>
      </w:r>
      <w:r w:rsidR="00212882" w:rsidRPr="001951C4">
        <w:rPr>
          <w:rFonts w:ascii="Times New Roman" w:hAnsi="Times New Roman" w:cs="Times New Roman"/>
          <w:bCs/>
          <w:sz w:val="24"/>
          <w:szCs w:val="24"/>
        </w:rPr>
        <w:t xml:space="preserve"> and seabirds</w:t>
      </w:r>
      <w:r w:rsidR="00612C19" w:rsidRPr="001951C4">
        <w:rPr>
          <w:rFonts w:ascii="Times New Roman" w:hAnsi="Times New Roman" w:cs="Times New Roman"/>
          <w:bCs/>
          <w:sz w:val="24"/>
          <w:szCs w:val="24"/>
        </w:rPr>
        <w:t xml:space="preserve"> </w:t>
      </w:r>
      <w:r w:rsidR="00340434" w:rsidRPr="001951C4">
        <w:rPr>
          <w:rFonts w:ascii="Times New Roman" w:hAnsi="Times New Roman" w:cs="Times New Roman"/>
          <w:sz w:val="24"/>
          <w:szCs w:val="24"/>
        </w:rPr>
        <w:t>(</w:t>
      </w:r>
      <w:r w:rsidR="002F3C6D" w:rsidRPr="001951C4">
        <w:rPr>
          <w:rFonts w:ascii="Times New Roman" w:hAnsi="Times New Roman" w:cs="Times New Roman"/>
          <w:sz w:val="24"/>
          <w:szCs w:val="24"/>
        </w:rPr>
        <w:t xml:space="preserve">Blomberg et al. 2023, Berigan et al. 2024, </w:t>
      </w:r>
      <w:r w:rsidR="00340434" w:rsidRPr="001951C4">
        <w:rPr>
          <w:rFonts w:ascii="Times New Roman" w:hAnsi="Times New Roman" w:cs="Times New Roman"/>
          <w:sz w:val="24"/>
          <w:szCs w:val="24"/>
        </w:rPr>
        <w:t>Dean et al. 2013, Picardi et al. 2022, Mander et al. 2022</w:t>
      </w:r>
      <w:r w:rsidR="0058268E" w:rsidRPr="001951C4">
        <w:rPr>
          <w:rFonts w:ascii="Times New Roman" w:hAnsi="Times New Roman" w:cs="Times New Roman"/>
          <w:sz w:val="24"/>
          <w:szCs w:val="24"/>
        </w:rPr>
        <w:t>, Zhang et al. 2019</w:t>
      </w:r>
      <w:r w:rsidR="00340434" w:rsidRPr="001951C4">
        <w:rPr>
          <w:rFonts w:ascii="Times New Roman" w:hAnsi="Times New Roman" w:cs="Times New Roman"/>
          <w:sz w:val="24"/>
          <w:szCs w:val="24"/>
        </w:rPr>
        <w:t>)</w:t>
      </w:r>
      <w:r w:rsidR="001B32CA" w:rsidRPr="001951C4">
        <w:rPr>
          <w:rFonts w:ascii="Times New Roman" w:hAnsi="Times New Roman" w:cs="Times New Roman"/>
          <w:bCs/>
          <w:sz w:val="24"/>
          <w:szCs w:val="24"/>
        </w:rPr>
        <w:t>.</w:t>
      </w:r>
      <w:r w:rsidR="00606CFB" w:rsidRPr="001951C4">
        <w:rPr>
          <w:rFonts w:ascii="Times New Roman" w:hAnsi="Times New Roman" w:cs="Times New Roman"/>
          <w:bCs/>
          <w:sz w:val="24"/>
          <w:szCs w:val="24"/>
        </w:rPr>
        <w:t xml:space="preserve"> </w:t>
      </w:r>
      <w:r w:rsidR="00D47AC8" w:rsidRPr="001951C4">
        <w:rPr>
          <w:rFonts w:ascii="Times New Roman" w:hAnsi="Times New Roman" w:cs="Times New Roman"/>
          <w:bCs/>
          <w:sz w:val="24"/>
          <w:szCs w:val="24"/>
        </w:rPr>
        <w:t>These taxa</w:t>
      </w:r>
      <w:r w:rsidR="00612C19" w:rsidRPr="001951C4">
        <w:rPr>
          <w:rFonts w:ascii="Times New Roman" w:hAnsi="Times New Roman" w:cs="Times New Roman"/>
          <w:bCs/>
          <w:sz w:val="24"/>
          <w:szCs w:val="24"/>
        </w:rPr>
        <w:t xml:space="preserve"> can carry large transmitters (often with solar panels) that provide high frequency, regular location data over long periods of time</w:t>
      </w:r>
      <w:r w:rsidR="00D47AC8" w:rsidRPr="001951C4">
        <w:rPr>
          <w:rFonts w:ascii="Times New Roman" w:hAnsi="Times New Roman" w:cs="Times New Roman"/>
          <w:bCs/>
          <w:sz w:val="24"/>
          <w:szCs w:val="24"/>
        </w:rPr>
        <w:t xml:space="preserve">, which assists with fitting hidden </w:t>
      </w:r>
      <w:r w:rsidR="00E34D9D" w:rsidRPr="001951C4">
        <w:rPr>
          <w:rFonts w:ascii="Times New Roman" w:hAnsi="Times New Roman" w:cs="Times New Roman"/>
          <w:bCs/>
          <w:sz w:val="24"/>
          <w:szCs w:val="24"/>
        </w:rPr>
        <w:t>Markov models.</w:t>
      </w:r>
      <w:r w:rsidR="00FB7425" w:rsidRPr="001951C4">
        <w:rPr>
          <w:rFonts w:ascii="Times New Roman" w:hAnsi="Times New Roman" w:cs="Times New Roman"/>
          <w:bCs/>
          <w:sz w:val="24"/>
          <w:szCs w:val="24"/>
        </w:rPr>
        <w:t xml:space="preserve"> </w:t>
      </w:r>
      <w:r w:rsidR="00E11E12" w:rsidRPr="001951C4">
        <w:rPr>
          <w:rFonts w:ascii="Times New Roman" w:hAnsi="Times New Roman" w:cs="Times New Roman"/>
          <w:bCs/>
          <w:sz w:val="24"/>
          <w:szCs w:val="24"/>
        </w:rPr>
        <w:t xml:space="preserve">However, </w:t>
      </w:r>
      <w:r w:rsidR="00B929E0">
        <w:rPr>
          <w:rFonts w:ascii="Times New Roman" w:hAnsi="Times New Roman" w:cs="Times New Roman"/>
          <w:bCs/>
          <w:sz w:val="24"/>
          <w:szCs w:val="24"/>
        </w:rPr>
        <w:t xml:space="preserve">the </w:t>
      </w:r>
      <w:r w:rsidR="00C37BCA" w:rsidRPr="001951C4">
        <w:rPr>
          <w:rFonts w:ascii="Times New Roman" w:hAnsi="Times New Roman" w:cs="Times New Roman"/>
          <w:bCs/>
          <w:sz w:val="24"/>
          <w:szCs w:val="24"/>
        </w:rPr>
        <w:t xml:space="preserve">small </w:t>
      </w:r>
      <w:r w:rsidR="00C93E34" w:rsidRPr="001951C4">
        <w:rPr>
          <w:rFonts w:ascii="Times New Roman" w:hAnsi="Times New Roman" w:cs="Times New Roman"/>
          <w:bCs/>
          <w:sz w:val="24"/>
          <w:szCs w:val="24"/>
        </w:rPr>
        <w:t xml:space="preserve">size </w:t>
      </w:r>
      <w:r w:rsidR="00652AB5" w:rsidRPr="001951C4">
        <w:rPr>
          <w:rFonts w:ascii="Times New Roman" w:hAnsi="Times New Roman" w:cs="Times New Roman"/>
          <w:bCs/>
          <w:sz w:val="24"/>
          <w:szCs w:val="24"/>
        </w:rPr>
        <w:t>and forest dwelling habits</w:t>
      </w:r>
      <w:r w:rsidR="00033E7C" w:rsidRPr="001951C4">
        <w:rPr>
          <w:rFonts w:ascii="Times New Roman" w:hAnsi="Times New Roman" w:cs="Times New Roman"/>
          <w:bCs/>
          <w:sz w:val="24"/>
          <w:szCs w:val="24"/>
        </w:rPr>
        <w:t xml:space="preserve"> </w:t>
      </w:r>
      <w:r w:rsidR="003701F9" w:rsidRPr="001951C4">
        <w:rPr>
          <w:rFonts w:ascii="Times New Roman" w:hAnsi="Times New Roman" w:cs="Times New Roman"/>
          <w:bCs/>
          <w:sz w:val="24"/>
          <w:szCs w:val="24"/>
        </w:rPr>
        <w:t>(i.e.</w:t>
      </w:r>
      <w:r w:rsidR="00B929E0">
        <w:rPr>
          <w:rFonts w:ascii="Times New Roman" w:hAnsi="Times New Roman" w:cs="Times New Roman"/>
          <w:bCs/>
          <w:sz w:val="24"/>
          <w:szCs w:val="24"/>
        </w:rPr>
        <w:t>,</w:t>
      </w:r>
      <w:r w:rsidR="003701F9" w:rsidRPr="001951C4">
        <w:rPr>
          <w:rFonts w:ascii="Times New Roman" w:hAnsi="Times New Roman" w:cs="Times New Roman"/>
          <w:bCs/>
          <w:sz w:val="24"/>
          <w:szCs w:val="24"/>
        </w:rPr>
        <w:t xml:space="preserve"> no direct sunlight for solar panels)</w:t>
      </w:r>
      <w:r w:rsidR="00B929E0">
        <w:rPr>
          <w:rFonts w:ascii="Times New Roman" w:hAnsi="Times New Roman" w:cs="Times New Roman"/>
          <w:bCs/>
          <w:sz w:val="24"/>
          <w:szCs w:val="24"/>
        </w:rPr>
        <w:t xml:space="preserve"> of smaller birds</w:t>
      </w:r>
      <w:r w:rsidR="003701F9" w:rsidRPr="001951C4">
        <w:rPr>
          <w:rFonts w:ascii="Times New Roman" w:hAnsi="Times New Roman" w:cs="Times New Roman"/>
          <w:bCs/>
          <w:sz w:val="24"/>
          <w:szCs w:val="24"/>
        </w:rPr>
        <w:t xml:space="preserve"> </w:t>
      </w:r>
      <w:r w:rsidR="00E60F25" w:rsidRPr="001951C4">
        <w:rPr>
          <w:rFonts w:ascii="Times New Roman" w:hAnsi="Times New Roman" w:cs="Times New Roman"/>
          <w:bCs/>
          <w:sz w:val="24"/>
          <w:szCs w:val="24"/>
        </w:rPr>
        <w:t>may</w:t>
      </w:r>
      <w:r w:rsidR="00C93E34" w:rsidRPr="001951C4">
        <w:rPr>
          <w:rFonts w:ascii="Times New Roman" w:hAnsi="Times New Roman" w:cs="Times New Roman"/>
          <w:bCs/>
          <w:sz w:val="24"/>
          <w:szCs w:val="24"/>
        </w:rPr>
        <w:t xml:space="preserve"> </w:t>
      </w:r>
      <w:r w:rsidR="00D74268" w:rsidRPr="001951C4">
        <w:rPr>
          <w:rFonts w:ascii="Times New Roman" w:hAnsi="Times New Roman" w:cs="Times New Roman"/>
          <w:bCs/>
          <w:sz w:val="24"/>
          <w:szCs w:val="24"/>
        </w:rPr>
        <w:t>preclude</w:t>
      </w:r>
      <w:r w:rsidR="00C93E34" w:rsidRPr="001951C4">
        <w:rPr>
          <w:rFonts w:ascii="Times New Roman" w:hAnsi="Times New Roman" w:cs="Times New Roman"/>
          <w:bCs/>
          <w:sz w:val="24"/>
          <w:szCs w:val="24"/>
        </w:rPr>
        <w:t xml:space="preserve"> </w:t>
      </w:r>
      <w:r w:rsidR="00D86CE5" w:rsidRPr="001951C4">
        <w:rPr>
          <w:rFonts w:ascii="Times New Roman" w:hAnsi="Times New Roman" w:cs="Times New Roman"/>
          <w:bCs/>
          <w:sz w:val="24"/>
          <w:szCs w:val="24"/>
        </w:rPr>
        <w:t>high frequency data collection for</w:t>
      </w:r>
      <w:r w:rsidR="007E66C0" w:rsidRPr="001951C4">
        <w:rPr>
          <w:rFonts w:ascii="Times New Roman" w:hAnsi="Times New Roman" w:cs="Times New Roman"/>
          <w:bCs/>
          <w:sz w:val="24"/>
          <w:szCs w:val="24"/>
        </w:rPr>
        <w:t xml:space="preserve"> GPS</w:t>
      </w:r>
      <w:r w:rsidR="00C32614" w:rsidRPr="001951C4">
        <w:rPr>
          <w:rFonts w:ascii="Times New Roman" w:hAnsi="Times New Roman" w:cs="Times New Roman"/>
          <w:bCs/>
          <w:sz w:val="24"/>
          <w:szCs w:val="24"/>
        </w:rPr>
        <w:t xml:space="preserve"> transmitters </w:t>
      </w:r>
      <w:r w:rsidR="004C5157" w:rsidRPr="001951C4">
        <w:rPr>
          <w:rFonts w:ascii="Times New Roman" w:hAnsi="Times New Roman" w:cs="Times New Roman"/>
          <w:bCs/>
          <w:sz w:val="24"/>
          <w:szCs w:val="24"/>
        </w:rPr>
        <w:t>attached</w:t>
      </w:r>
      <w:r w:rsidR="00C32614" w:rsidRPr="001951C4">
        <w:rPr>
          <w:rFonts w:ascii="Times New Roman" w:hAnsi="Times New Roman" w:cs="Times New Roman"/>
          <w:bCs/>
          <w:sz w:val="24"/>
          <w:szCs w:val="24"/>
        </w:rPr>
        <w:t xml:space="preserve"> to </w:t>
      </w:r>
      <w:r w:rsidR="00B929E0">
        <w:rPr>
          <w:rFonts w:ascii="Times New Roman" w:hAnsi="Times New Roman" w:cs="Times New Roman"/>
          <w:bCs/>
          <w:sz w:val="24"/>
          <w:szCs w:val="24"/>
        </w:rPr>
        <w:t>them</w:t>
      </w:r>
      <w:r w:rsidR="00C32614" w:rsidRPr="001951C4">
        <w:rPr>
          <w:rFonts w:ascii="Times New Roman" w:hAnsi="Times New Roman" w:cs="Times New Roman"/>
          <w:bCs/>
          <w:sz w:val="24"/>
          <w:szCs w:val="24"/>
        </w:rPr>
        <w:t xml:space="preserve"> and </w:t>
      </w:r>
      <w:r w:rsidR="008D3463">
        <w:rPr>
          <w:rFonts w:ascii="Times New Roman" w:hAnsi="Times New Roman" w:cs="Times New Roman"/>
          <w:bCs/>
          <w:sz w:val="24"/>
          <w:szCs w:val="24"/>
        </w:rPr>
        <w:t>complicate</w:t>
      </w:r>
      <w:r w:rsidR="00C32614" w:rsidRPr="001951C4">
        <w:rPr>
          <w:rFonts w:ascii="Times New Roman" w:hAnsi="Times New Roman" w:cs="Times New Roman"/>
          <w:bCs/>
          <w:sz w:val="24"/>
          <w:szCs w:val="24"/>
        </w:rPr>
        <w:t xml:space="preserve"> fitting</w:t>
      </w:r>
      <w:r w:rsidR="004C5157" w:rsidRPr="001951C4">
        <w:rPr>
          <w:rFonts w:ascii="Times New Roman" w:hAnsi="Times New Roman" w:cs="Times New Roman"/>
          <w:bCs/>
          <w:sz w:val="24"/>
          <w:szCs w:val="24"/>
        </w:rPr>
        <w:t xml:space="preserve"> th</w:t>
      </w:r>
      <w:r w:rsidR="00B929E0">
        <w:rPr>
          <w:rFonts w:ascii="Times New Roman" w:hAnsi="Times New Roman" w:cs="Times New Roman"/>
          <w:bCs/>
          <w:sz w:val="24"/>
          <w:szCs w:val="24"/>
        </w:rPr>
        <w:t xml:space="preserve">ose </w:t>
      </w:r>
      <w:r w:rsidR="004C5157" w:rsidRPr="001951C4">
        <w:rPr>
          <w:rFonts w:ascii="Times New Roman" w:hAnsi="Times New Roman" w:cs="Times New Roman"/>
          <w:bCs/>
          <w:sz w:val="24"/>
          <w:szCs w:val="24"/>
        </w:rPr>
        <w:t>data</w:t>
      </w:r>
      <w:r w:rsidR="005C1915" w:rsidRPr="001951C4">
        <w:rPr>
          <w:rFonts w:ascii="Times New Roman" w:hAnsi="Times New Roman" w:cs="Times New Roman"/>
          <w:bCs/>
          <w:sz w:val="24"/>
          <w:szCs w:val="24"/>
        </w:rPr>
        <w:t xml:space="preserve"> using </w:t>
      </w:r>
      <w:r w:rsidR="00847B3C" w:rsidRPr="001951C4">
        <w:rPr>
          <w:rFonts w:ascii="Times New Roman" w:hAnsi="Times New Roman" w:cs="Times New Roman"/>
          <w:bCs/>
          <w:sz w:val="24"/>
          <w:szCs w:val="24"/>
        </w:rPr>
        <w:t xml:space="preserve">traditional </w:t>
      </w:r>
      <w:r w:rsidR="00666CC8" w:rsidRPr="001951C4">
        <w:rPr>
          <w:rFonts w:ascii="Times New Roman" w:hAnsi="Times New Roman" w:cs="Times New Roman"/>
          <w:bCs/>
          <w:sz w:val="24"/>
          <w:szCs w:val="24"/>
        </w:rPr>
        <w:t>hidden Markov model</w:t>
      </w:r>
      <w:r w:rsidR="003F633D" w:rsidRPr="001951C4">
        <w:rPr>
          <w:rFonts w:ascii="Times New Roman" w:hAnsi="Times New Roman" w:cs="Times New Roman"/>
          <w:bCs/>
          <w:sz w:val="24"/>
          <w:szCs w:val="24"/>
        </w:rPr>
        <w:t xml:space="preserve"> approaches</w:t>
      </w:r>
      <w:r w:rsidR="00666CC8" w:rsidRPr="001951C4">
        <w:rPr>
          <w:rFonts w:ascii="Times New Roman" w:hAnsi="Times New Roman" w:cs="Times New Roman"/>
          <w:bCs/>
          <w:sz w:val="24"/>
          <w:szCs w:val="24"/>
        </w:rPr>
        <w:t>.</w:t>
      </w:r>
    </w:p>
    <w:p w14:paraId="13167901" w14:textId="13614E71" w:rsidR="000023CD" w:rsidRDefault="003F7CBD" w:rsidP="002B5795">
      <w:pPr>
        <w:spacing w:line="480" w:lineRule="auto"/>
        <w:ind w:firstLine="720"/>
        <w:rPr>
          <w:rFonts w:ascii="Times New Roman" w:hAnsi="Times New Roman" w:cs="Times New Roman"/>
          <w:bCs/>
          <w:sz w:val="24"/>
          <w:szCs w:val="24"/>
        </w:rPr>
      </w:pPr>
      <w:r w:rsidRPr="003F7CBD">
        <w:rPr>
          <w:rFonts w:ascii="Times New Roman" w:hAnsi="Times New Roman" w:cs="Times New Roman"/>
          <w:bCs/>
          <w:sz w:val="24"/>
          <w:szCs w:val="24"/>
        </w:rPr>
        <w:t>We illustrate the fitting of HMMs to low-frequency GPS data using American woodcock</w:t>
      </w:r>
      <w:r w:rsidR="00B914E4" w:rsidRPr="001951C4">
        <w:rPr>
          <w:rFonts w:ascii="Times New Roman" w:hAnsi="Times New Roman" w:cs="Times New Roman"/>
          <w:bCs/>
          <w:sz w:val="24"/>
          <w:szCs w:val="24"/>
        </w:rPr>
        <w:t xml:space="preserve"> (</w:t>
      </w:r>
      <w:proofErr w:type="spellStart"/>
      <w:r w:rsidR="00B914E4" w:rsidRPr="001951C4">
        <w:rPr>
          <w:rFonts w:ascii="Times New Roman" w:hAnsi="Times New Roman" w:cs="Times New Roman"/>
          <w:bCs/>
          <w:i/>
          <w:iCs/>
          <w:sz w:val="24"/>
          <w:szCs w:val="24"/>
        </w:rPr>
        <w:t>Scolopax</w:t>
      </w:r>
      <w:proofErr w:type="spellEnd"/>
      <w:r w:rsidR="00B914E4" w:rsidRPr="001951C4">
        <w:rPr>
          <w:rFonts w:ascii="Times New Roman" w:hAnsi="Times New Roman" w:cs="Times New Roman"/>
          <w:bCs/>
          <w:i/>
          <w:iCs/>
          <w:sz w:val="24"/>
          <w:szCs w:val="24"/>
        </w:rPr>
        <w:t xml:space="preserve"> minor</w:t>
      </w:r>
      <w:r w:rsidR="00A4537F" w:rsidRPr="001951C4">
        <w:rPr>
          <w:rFonts w:ascii="Times New Roman" w:hAnsi="Times New Roman" w:cs="Times New Roman"/>
          <w:bCs/>
          <w:sz w:val="24"/>
          <w:szCs w:val="24"/>
        </w:rPr>
        <w:t>; here</w:t>
      </w:r>
      <w:r w:rsidR="00B929E0">
        <w:rPr>
          <w:rFonts w:ascii="Times New Roman" w:hAnsi="Times New Roman" w:cs="Times New Roman"/>
          <w:bCs/>
          <w:sz w:val="24"/>
          <w:szCs w:val="24"/>
        </w:rPr>
        <w:t>in</w:t>
      </w:r>
      <w:r w:rsidR="00A4537F" w:rsidRPr="001951C4">
        <w:rPr>
          <w:rFonts w:ascii="Times New Roman" w:hAnsi="Times New Roman" w:cs="Times New Roman"/>
          <w:bCs/>
          <w:sz w:val="24"/>
          <w:szCs w:val="24"/>
        </w:rPr>
        <w:t>after</w:t>
      </w:r>
      <w:r w:rsidR="0065782E" w:rsidRPr="001951C4">
        <w:rPr>
          <w:rFonts w:ascii="Times New Roman" w:hAnsi="Times New Roman" w:cs="Times New Roman"/>
          <w:bCs/>
          <w:sz w:val="24"/>
          <w:szCs w:val="24"/>
        </w:rPr>
        <w:t xml:space="preserve"> woodcock</w:t>
      </w:r>
      <w:r w:rsidR="00B914E4" w:rsidRPr="001951C4">
        <w:rPr>
          <w:rFonts w:ascii="Times New Roman" w:hAnsi="Times New Roman" w:cs="Times New Roman"/>
          <w:bCs/>
          <w:sz w:val="24"/>
          <w:szCs w:val="24"/>
        </w:rPr>
        <w:t>)</w:t>
      </w:r>
      <w:r w:rsidR="00D1450F" w:rsidRPr="001951C4">
        <w:rPr>
          <w:rFonts w:ascii="Times New Roman" w:hAnsi="Times New Roman" w:cs="Times New Roman"/>
          <w:bCs/>
          <w:sz w:val="24"/>
          <w:szCs w:val="24"/>
        </w:rPr>
        <w:t>.</w:t>
      </w:r>
      <w:r w:rsidR="007C7E30" w:rsidRPr="001951C4">
        <w:rPr>
          <w:rFonts w:ascii="Times New Roman" w:hAnsi="Times New Roman" w:cs="Times New Roman"/>
          <w:bCs/>
          <w:sz w:val="24"/>
          <w:szCs w:val="24"/>
        </w:rPr>
        <w:t xml:space="preserve"> </w:t>
      </w:r>
      <w:r w:rsidR="006240CC" w:rsidRPr="001951C4">
        <w:rPr>
          <w:rFonts w:ascii="Times New Roman" w:hAnsi="Times New Roman" w:cs="Times New Roman"/>
          <w:bCs/>
          <w:sz w:val="24"/>
          <w:szCs w:val="24"/>
        </w:rPr>
        <w:t xml:space="preserve">Woodcock </w:t>
      </w:r>
      <w:proofErr w:type="gramStart"/>
      <w:r w:rsidR="006240CC" w:rsidRPr="001951C4">
        <w:rPr>
          <w:rFonts w:ascii="Times New Roman" w:hAnsi="Times New Roman" w:cs="Times New Roman"/>
          <w:bCs/>
          <w:sz w:val="24"/>
          <w:szCs w:val="24"/>
        </w:rPr>
        <w:t>are</w:t>
      </w:r>
      <w:proofErr w:type="gramEnd"/>
      <w:r w:rsidR="006240CC" w:rsidRPr="001951C4">
        <w:rPr>
          <w:rFonts w:ascii="Times New Roman" w:hAnsi="Times New Roman" w:cs="Times New Roman"/>
          <w:bCs/>
          <w:sz w:val="24"/>
          <w:szCs w:val="24"/>
        </w:rPr>
        <w:t xml:space="preserve"> widely distributed throughout eastern North America, typically breed</w:t>
      </w:r>
      <w:r w:rsidR="00047B43" w:rsidRPr="001951C4">
        <w:rPr>
          <w:rFonts w:ascii="Times New Roman" w:hAnsi="Times New Roman" w:cs="Times New Roman"/>
          <w:bCs/>
          <w:sz w:val="24"/>
          <w:szCs w:val="24"/>
        </w:rPr>
        <w:t>ing</w:t>
      </w:r>
      <w:r w:rsidR="006240CC" w:rsidRPr="001951C4">
        <w:rPr>
          <w:rFonts w:ascii="Times New Roman" w:hAnsi="Times New Roman" w:cs="Times New Roman"/>
          <w:bCs/>
          <w:sz w:val="24"/>
          <w:szCs w:val="24"/>
        </w:rPr>
        <w:t xml:space="preserve"> </w:t>
      </w:r>
      <w:r w:rsidR="00830B58">
        <w:rPr>
          <w:rFonts w:ascii="Times New Roman" w:hAnsi="Times New Roman" w:cs="Times New Roman"/>
          <w:bCs/>
          <w:sz w:val="24"/>
          <w:szCs w:val="24"/>
        </w:rPr>
        <w:t xml:space="preserve">in </w:t>
      </w:r>
      <w:r w:rsidR="006240CC" w:rsidRPr="001951C4">
        <w:rPr>
          <w:rFonts w:ascii="Times New Roman" w:hAnsi="Times New Roman" w:cs="Times New Roman"/>
          <w:bCs/>
          <w:sz w:val="24"/>
          <w:szCs w:val="24"/>
        </w:rPr>
        <w:t>the northern United States and southern Canada and winter</w:t>
      </w:r>
      <w:r w:rsidR="00047B43" w:rsidRPr="001951C4">
        <w:rPr>
          <w:rFonts w:ascii="Times New Roman" w:hAnsi="Times New Roman" w:cs="Times New Roman"/>
          <w:bCs/>
          <w:sz w:val="24"/>
          <w:szCs w:val="24"/>
        </w:rPr>
        <w:t>ing</w:t>
      </w:r>
      <w:r w:rsidR="006240CC" w:rsidRPr="001951C4">
        <w:rPr>
          <w:rFonts w:ascii="Times New Roman" w:hAnsi="Times New Roman" w:cs="Times New Roman"/>
          <w:bCs/>
          <w:sz w:val="24"/>
          <w:szCs w:val="24"/>
        </w:rPr>
        <w:t xml:space="preserve"> </w:t>
      </w:r>
      <w:r w:rsidR="00830B58">
        <w:rPr>
          <w:rFonts w:ascii="Times New Roman" w:hAnsi="Times New Roman" w:cs="Times New Roman"/>
          <w:bCs/>
          <w:sz w:val="24"/>
          <w:szCs w:val="24"/>
        </w:rPr>
        <w:t xml:space="preserve">in </w:t>
      </w:r>
      <w:r w:rsidR="006240CC" w:rsidRPr="001951C4">
        <w:rPr>
          <w:rFonts w:ascii="Times New Roman" w:hAnsi="Times New Roman" w:cs="Times New Roman"/>
          <w:bCs/>
          <w:sz w:val="24"/>
          <w:szCs w:val="24"/>
        </w:rPr>
        <w:t>the southern United States. They are frequently among the</w:t>
      </w:r>
      <w:r w:rsidR="00BE6509" w:rsidRPr="001951C4">
        <w:rPr>
          <w:rFonts w:ascii="Times New Roman" w:hAnsi="Times New Roman" w:cs="Times New Roman"/>
          <w:bCs/>
          <w:sz w:val="24"/>
          <w:szCs w:val="24"/>
        </w:rPr>
        <w:t xml:space="preserve"> latest migrants to leave</w:t>
      </w:r>
      <w:r w:rsidR="0031617A" w:rsidRPr="001951C4">
        <w:rPr>
          <w:rFonts w:ascii="Times New Roman" w:hAnsi="Times New Roman" w:cs="Times New Roman"/>
          <w:bCs/>
          <w:sz w:val="24"/>
          <w:szCs w:val="24"/>
        </w:rPr>
        <w:t xml:space="preserve"> the breeding range</w:t>
      </w:r>
      <w:r w:rsidR="00BE6509" w:rsidRPr="001951C4">
        <w:rPr>
          <w:rFonts w:ascii="Times New Roman" w:hAnsi="Times New Roman" w:cs="Times New Roman"/>
          <w:bCs/>
          <w:sz w:val="24"/>
          <w:szCs w:val="24"/>
        </w:rPr>
        <w:t xml:space="preserve"> as frost encroaches in the fall and the earliest to arrive as snow melts in the spring</w:t>
      </w:r>
      <w:r w:rsidR="006240CC" w:rsidRPr="001951C4">
        <w:rPr>
          <w:rFonts w:ascii="Times New Roman" w:hAnsi="Times New Roman" w:cs="Times New Roman"/>
          <w:bCs/>
          <w:sz w:val="24"/>
          <w:szCs w:val="24"/>
        </w:rPr>
        <w:t xml:space="preserve"> </w:t>
      </w:r>
      <w:r w:rsidR="006240CC" w:rsidRPr="001951C4">
        <w:rPr>
          <w:rFonts w:ascii="Times New Roman" w:hAnsi="Times New Roman" w:cs="Times New Roman"/>
          <w:sz w:val="24"/>
          <w:szCs w:val="24"/>
        </w:rPr>
        <w:t>(Moore et al. 2021)</w:t>
      </w:r>
      <w:r w:rsidR="006240CC" w:rsidRPr="001951C4">
        <w:rPr>
          <w:rFonts w:ascii="Times New Roman" w:hAnsi="Times New Roman" w:cs="Times New Roman"/>
          <w:bCs/>
          <w:sz w:val="24"/>
          <w:szCs w:val="24"/>
        </w:rPr>
        <w:t>.</w:t>
      </w:r>
      <w:r w:rsidR="00B57065" w:rsidRPr="001951C4">
        <w:rPr>
          <w:rFonts w:ascii="Times New Roman" w:hAnsi="Times New Roman" w:cs="Times New Roman"/>
          <w:bCs/>
          <w:sz w:val="24"/>
          <w:szCs w:val="24"/>
        </w:rPr>
        <w:t xml:space="preserve"> </w:t>
      </w:r>
      <w:r w:rsidR="00AD73A9" w:rsidRPr="001951C4">
        <w:rPr>
          <w:rFonts w:ascii="Times New Roman" w:hAnsi="Times New Roman" w:cs="Times New Roman"/>
          <w:bCs/>
          <w:sz w:val="24"/>
          <w:szCs w:val="24"/>
        </w:rPr>
        <w:t>Woodcock</w:t>
      </w:r>
      <w:r w:rsidR="00D20BD7" w:rsidRPr="001951C4">
        <w:rPr>
          <w:rFonts w:ascii="Times New Roman" w:hAnsi="Times New Roman" w:cs="Times New Roman"/>
          <w:bCs/>
          <w:sz w:val="24"/>
          <w:szCs w:val="24"/>
        </w:rPr>
        <w:t xml:space="preserve"> </w:t>
      </w:r>
      <w:proofErr w:type="gramStart"/>
      <w:r w:rsidR="00D20BD7" w:rsidRPr="001951C4">
        <w:rPr>
          <w:rFonts w:ascii="Times New Roman" w:hAnsi="Times New Roman" w:cs="Times New Roman"/>
          <w:bCs/>
          <w:sz w:val="24"/>
          <w:szCs w:val="24"/>
        </w:rPr>
        <w:t>are</w:t>
      </w:r>
      <w:proofErr w:type="gramEnd"/>
      <w:r w:rsidR="00D20BD7" w:rsidRPr="001951C4">
        <w:rPr>
          <w:rFonts w:ascii="Times New Roman" w:hAnsi="Times New Roman" w:cs="Times New Roman"/>
          <w:bCs/>
          <w:sz w:val="24"/>
          <w:szCs w:val="24"/>
        </w:rPr>
        <w:t xml:space="preserve"> particularly flexible in their </w:t>
      </w:r>
      <w:r w:rsidR="003003DA" w:rsidRPr="001951C4">
        <w:rPr>
          <w:rFonts w:ascii="Times New Roman" w:hAnsi="Times New Roman" w:cs="Times New Roman"/>
          <w:bCs/>
          <w:sz w:val="24"/>
          <w:szCs w:val="24"/>
        </w:rPr>
        <w:t>migratory and reproductive timing</w:t>
      </w:r>
      <w:r w:rsidR="0046318A" w:rsidRPr="001951C4">
        <w:rPr>
          <w:rFonts w:ascii="Times New Roman" w:hAnsi="Times New Roman" w:cs="Times New Roman"/>
          <w:bCs/>
          <w:sz w:val="24"/>
          <w:szCs w:val="24"/>
        </w:rPr>
        <w:t>; f</w:t>
      </w:r>
      <w:r w:rsidR="0031617A" w:rsidRPr="001951C4">
        <w:rPr>
          <w:rFonts w:ascii="Times New Roman" w:hAnsi="Times New Roman" w:cs="Times New Roman"/>
          <w:bCs/>
          <w:sz w:val="24"/>
          <w:szCs w:val="24"/>
        </w:rPr>
        <w:t>emale</w:t>
      </w:r>
      <w:r w:rsidR="0046318A" w:rsidRPr="001951C4">
        <w:rPr>
          <w:rFonts w:ascii="Times New Roman" w:hAnsi="Times New Roman" w:cs="Times New Roman"/>
          <w:bCs/>
          <w:sz w:val="24"/>
          <w:szCs w:val="24"/>
        </w:rPr>
        <w:t>s</w:t>
      </w:r>
      <w:r w:rsidR="0031617A" w:rsidRPr="001951C4">
        <w:rPr>
          <w:rFonts w:ascii="Times New Roman" w:hAnsi="Times New Roman" w:cs="Times New Roman"/>
          <w:bCs/>
          <w:sz w:val="24"/>
          <w:szCs w:val="24"/>
        </w:rPr>
        <w:t xml:space="preserve"> </w:t>
      </w:r>
      <w:r w:rsidR="00B16AC9">
        <w:rPr>
          <w:rFonts w:ascii="Times New Roman" w:hAnsi="Times New Roman" w:cs="Times New Roman"/>
          <w:bCs/>
          <w:sz w:val="24"/>
          <w:szCs w:val="24"/>
        </w:rPr>
        <w:t>regularly</w:t>
      </w:r>
      <w:r w:rsidR="00B16AC9" w:rsidRPr="001951C4">
        <w:rPr>
          <w:rFonts w:ascii="Times New Roman" w:hAnsi="Times New Roman" w:cs="Times New Roman"/>
          <w:bCs/>
          <w:sz w:val="24"/>
          <w:szCs w:val="24"/>
        </w:rPr>
        <w:t xml:space="preserve"> </w:t>
      </w:r>
      <w:r w:rsidR="008B3DED" w:rsidRPr="001951C4">
        <w:rPr>
          <w:rFonts w:ascii="Times New Roman" w:hAnsi="Times New Roman" w:cs="Times New Roman"/>
          <w:bCs/>
          <w:sz w:val="24"/>
          <w:szCs w:val="24"/>
        </w:rPr>
        <w:t xml:space="preserve">nest </w:t>
      </w:r>
      <w:r w:rsidR="00EF5DF1" w:rsidRPr="001951C4">
        <w:rPr>
          <w:rFonts w:ascii="Times New Roman" w:hAnsi="Times New Roman" w:cs="Times New Roman"/>
          <w:bCs/>
          <w:sz w:val="24"/>
          <w:szCs w:val="24"/>
        </w:rPr>
        <w:t>in</w:t>
      </w:r>
      <w:r w:rsidR="008B3DED" w:rsidRPr="001951C4">
        <w:rPr>
          <w:rFonts w:ascii="Times New Roman" w:hAnsi="Times New Roman" w:cs="Times New Roman"/>
          <w:bCs/>
          <w:sz w:val="24"/>
          <w:szCs w:val="24"/>
        </w:rPr>
        <w:t xml:space="preserve"> the </w:t>
      </w:r>
      <w:r w:rsidR="00BA0E63" w:rsidRPr="001951C4">
        <w:rPr>
          <w:rFonts w:ascii="Times New Roman" w:hAnsi="Times New Roman" w:cs="Times New Roman"/>
          <w:bCs/>
          <w:sz w:val="24"/>
          <w:szCs w:val="24"/>
        </w:rPr>
        <w:t xml:space="preserve">migratory and wintering ranges </w:t>
      </w:r>
      <w:r w:rsidR="008B3DED" w:rsidRPr="001951C4">
        <w:rPr>
          <w:rFonts w:ascii="Times New Roman" w:hAnsi="Times New Roman" w:cs="Times New Roman"/>
          <w:bCs/>
          <w:sz w:val="24"/>
          <w:szCs w:val="24"/>
        </w:rPr>
        <w:t xml:space="preserve">and </w:t>
      </w:r>
      <w:r w:rsidR="00EF5DF1" w:rsidRPr="001951C4">
        <w:rPr>
          <w:rFonts w:ascii="Times New Roman" w:hAnsi="Times New Roman" w:cs="Times New Roman"/>
          <w:bCs/>
          <w:sz w:val="24"/>
          <w:szCs w:val="24"/>
        </w:rPr>
        <w:t xml:space="preserve">have been </w:t>
      </w:r>
      <w:r w:rsidR="00CE2FDF" w:rsidRPr="001951C4">
        <w:rPr>
          <w:rFonts w:ascii="Times New Roman" w:hAnsi="Times New Roman" w:cs="Times New Roman"/>
          <w:bCs/>
          <w:sz w:val="24"/>
          <w:szCs w:val="24"/>
        </w:rPr>
        <w:t xml:space="preserve">observed </w:t>
      </w:r>
      <w:r w:rsidR="00B16AC9">
        <w:rPr>
          <w:rFonts w:ascii="Times New Roman" w:hAnsi="Times New Roman" w:cs="Times New Roman"/>
          <w:bCs/>
          <w:sz w:val="24"/>
          <w:szCs w:val="24"/>
        </w:rPr>
        <w:t>migrating</w:t>
      </w:r>
      <w:r w:rsidR="009850E7" w:rsidRPr="001951C4">
        <w:rPr>
          <w:rFonts w:ascii="Times New Roman" w:hAnsi="Times New Roman" w:cs="Times New Roman"/>
          <w:bCs/>
          <w:sz w:val="24"/>
          <w:szCs w:val="24"/>
        </w:rPr>
        <w:t xml:space="preserve"> </w:t>
      </w:r>
      <w:r w:rsidR="00B16AC9">
        <w:rPr>
          <w:rFonts w:ascii="Times New Roman" w:hAnsi="Times New Roman" w:cs="Times New Roman"/>
          <w:bCs/>
          <w:sz w:val="24"/>
          <w:szCs w:val="24"/>
        </w:rPr>
        <w:t>among</w:t>
      </w:r>
      <w:r w:rsidR="00B16AC9" w:rsidRPr="001951C4">
        <w:rPr>
          <w:rFonts w:ascii="Times New Roman" w:hAnsi="Times New Roman" w:cs="Times New Roman"/>
          <w:bCs/>
          <w:sz w:val="24"/>
          <w:szCs w:val="24"/>
        </w:rPr>
        <w:t xml:space="preserve"> </w:t>
      </w:r>
      <w:r w:rsidR="004643C1" w:rsidRPr="001951C4">
        <w:rPr>
          <w:rFonts w:ascii="Times New Roman" w:hAnsi="Times New Roman" w:cs="Times New Roman"/>
          <w:bCs/>
          <w:sz w:val="24"/>
          <w:szCs w:val="24"/>
        </w:rPr>
        <w:t>nesting attempts</w:t>
      </w:r>
      <w:r w:rsidR="00A102AB" w:rsidRPr="001951C4">
        <w:rPr>
          <w:rFonts w:ascii="Times New Roman" w:hAnsi="Times New Roman" w:cs="Times New Roman"/>
          <w:bCs/>
          <w:sz w:val="24"/>
          <w:szCs w:val="24"/>
        </w:rPr>
        <w:t xml:space="preserve"> (Slezak et al. in press).</w:t>
      </w:r>
      <w:r w:rsidR="004643C1" w:rsidRPr="001951C4">
        <w:rPr>
          <w:rFonts w:ascii="Times New Roman" w:hAnsi="Times New Roman" w:cs="Times New Roman"/>
          <w:bCs/>
          <w:sz w:val="24"/>
          <w:szCs w:val="24"/>
        </w:rPr>
        <w:t xml:space="preserve"> </w:t>
      </w:r>
      <w:r w:rsidR="00887397">
        <w:rPr>
          <w:rFonts w:ascii="Times New Roman" w:hAnsi="Times New Roman" w:cs="Times New Roman"/>
          <w:bCs/>
          <w:sz w:val="24"/>
          <w:szCs w:val="24"/>
        </w:rPr>
        <w:t>W</w:t>
      </w:r>
      <w:r w:rsidR="00943FE7">
        <w:rPr>
          <w:rFonts w:ascii="Times New Roman" w:hAnsi="Times New Roman" w:cs="Times New Roman"/>
          <w:bCs/>
          <w:sz w:val="24"/>
          <w:szCs w:val="24"/>
        </w:rPr>
        <w:t xml:space="preserve">oodcock </w:t>
      </w:r>
      <w:proofErr w:type="gramStart"/>
      <w:r w:rsidR="00887397">
        <w:rPr>
          <w:rFonts w:ascii="Times New Roman" w:hAnsi="Times New Roman" w:cs="Times New Roman"/>
          <w:bCs/>
          <w:sz w:val="24"/>
          <w:szCs w:val="24"/>
        </w:rPr>
        <w:t>are</w:t>
      </w:r>
      <w:proofErr w:type="gramEnd"/>
      <w:r w:rsidR="00887397">
        <w:rPr>
          <w:rFonts w:ascii="Times New Roman" w:hAnsi="Times New Roman" w:cs="Times New Roman"/>
          <w:bCs/>
          <w:sz w:val="24"/>
          <w:szCs w:val="24"/>
        </w:rPr>
        <w:t xml:space="preserve"> of appropriate </w:t>
      </w:r>
      <w:r w:rsidR="00887397">
        <w:rPr>
          <w:rFonts w:ascii="Times New Roman" w:hAnsi="Times New Roman" w:cs="Times New Roman"/>
          <w:bCs/>
          <w:sz w:val="24"/>
          <w:szCs w:val="24"/>
        </w:rPr>
        <w:lastRenderedPageBreak/>
        <w:t xml:space="preserve">size </w:t>
      </w:r>
      <w:r w:rsidR="006C5F13">
        <w:rPr>
          <w:rFonts w:ascii="Times New Roman" w:hAnsi="Times New Roman" w:cs="Times New Roman"/>
          <w:bCs/>
          <w:sz w:val="24"/>
          <w:szCs w:val="24"/>
        </w:rPr>
        <w:t xml:space="preserve">to carry </w:t>
      </w:r>
      <w:r w:rsidR="00340B93">
        <w:rPr>
          <w:rFonts w:ascii="Times New Roman" w:hAnsi="Times New Roman" w:cs="Times New Roman"/>
          <w:bCs/>
          <w:sz w:val="24"/>
          <w:szCs w:val="24"/>
        </w:rPr>
        <w:t xml:space="preserve">small </w:t>
      </w:r>
      <w:r w:rsidR="006C5F13">
        <w:rPr>
          <w:rFonts w:ascii="Times New Roman" w:hAnsi="Times New Roman" w:cs="Times New Roman"/>
          <w:bCs/>
          <w:sz w:val="24"/>
          <w:szCs w:val="24"/>
        </w:rPr>
        <w:t>GPS transmitters</w:t>
      </w:r>
      <w:r w:rsidR="00AA3F7B">
        <w:rPr>
          <w:rFonts w:ascii="Times New Roman" w:hAnsi="Times New Roman" w:cs="Times New Roman"/>
          <w:bCs/>
          <w:sz w:val="24"/>
          <w:szCs w:val="24"/>
        </w:rPr>
        <w:t>,</w:t>
      </w:r>
      <w:r w:rsidR="00340B93">
        <w:rPr>
          <w:rFonts w:ascii="Times New Roman" w:hAnsi="Times New Roman" w:cs="Times New Roman"/>
          <w:bCs/>
          <w:sz w:val="24"/>
          <w:szCs w:val="24"/>
        </w:rPr>
        <w:t xml:space="preserve"> w</w:t>
      </w:r>
      <w:r w:rsidR="002B5795">
        <w:rPr>
          <w:rFonts w:ascii="Times New Roman" w:hAnsi="Times New Roman" w:cs="Times New Roman"/>
          <w:bCs/>
          <w:sz w:val="24"/>
          <w:szCs w:val="24"/>
        </w:rPr>
        <w:t>hich are often constrained by</w:t>
      </w:r>
      <w:r w:rsidR="00340B93">
        <w:rPr>
          <w:rFonts w:ascii="Times New Roman" w:hAnsi="Times New Roman" w:cs="Times New Roman"/>
          <w:bCs/>
          <w:sz w:val="24"/>
          <w:szCs w:val="24"/>
        </w:rPr>
        <w:t xml:space="preserve"> limited battery life</w:t>
      </w:r>
      <w:r w:rsidR="00AA3F7B">
        <w:rPr>
          <w:rFonts w:ascii="Times New Roman" w:hAnsi="Times New Roman" w:cs="Times New Roman"/>
          <w:bCs/>
          <w:sz w:val="24"/>
          <w:szCs w:val="24"/>
        </w:rPr>
        <w:t xml:space="preserve"> (woodcock </w:t>
      </w:r>
      <w:r w:rsidR="00AA3F7B" w:rsidRPr="001951C4">
        <w:rPr>
          <w:rFonts w:ascii="Times New Roman" w:hAnsi="Times New Roman" w:cs="Times New Roman"/>
          <w:bCs/>
          <w:sz w:val="24"/>
          <w:szCs w:val="24"/>
        </w:rPr>
        <w:t>mass: 116–279 g</w:t>
      </w:r>
      <w:r w:rsidR="00AA3F7B">
        <w:rPr>
          <w:rFonts w:ascii="Times New Roman" w:hAnsi="Times New Roman" w:cs="Times New Roman"/>
          <w:bCs/>
          <w:sz w:val="24"/>
          <w:szCs w:val="24"/>
        </w:rPr>
        <w:t xml:space="preserve">, transmitter mass: </w:t>
      </w:r>
      <w:r w:rsidR="00AA3F7B" w:rsidRPr="001951C4">
        <w:rPr>
          <w:rFonts w:ascii="Times New Roman" w:hAnsi="Times New Roman" w:cs="Times New Roman"/>
          <w:bCs/>
          <w:sz w:val="24"/>
          <w:szCs w:val="24"/>
        </w:rPr>
        <w:t xml:space="preserve">4–6 g; </w:t>
      </w:r>
      <w:r w:rsidR="00AA3F7B" w:rsidRPr="001951C4">
        <w:rPr>
          <w:rFonts w:ascii="Times New Roman" w:hAnsi="Times New Roman" w:cs="Times New Roman"/>
          <w:sz w:val="24"/>
          <w:szCs w:val="24"/>
        </w:rPr>
        <w:t>McAuley et al. 2020</w:t>
      </w:r>
      <w:r w:rsidR="00AA3F7B">
        <w:rPr>
          <w:rFonts w:ascii="Times New Roman" w:hAnsi="Times New Roman" w:cs="Times New Roman"/>
          <w:bCs/>
          <w:sz w:val="24"/>
          <w:szCs w:val="24"/>
        </w:rPr>
        <w:t>)</w:t>
      </w:r>
      <w:r w:rsidR="00340B93">
        <w:rPr>
          <w:rFonts w:ascii="Times New Roman" w:hAnsi="Times New Roman" w:cs="Times New Roman"/>
          <w:bCs/>
          <w:sz w:val="24"/>
          <w:szCs w:val="24"/>
        </w:rPr>
        <w:t>.</w:t>
      </w:r>
    </w:p>
    <w:p w14:paraId="0DBF2482" w14:textId="7DA48722" w:rsidR="00E851CB" w:rsidRPr="001951C4" w:rsidRDefault="00666CC8" w:rsidP="0085236A">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 xml:space="preserve">Here we </w:t>
      </w:r>
      <w:r w:rsidR="00BA6085" w:rsidRPr="001951C4">
        <w:rPr>
          <w:rFonts w:ascii="Times New Roman" w:hAnsi="Times New Roman" w:cs="Times New Roman"/>
          <w:bCs/>
          <w:sz w:val="24"/>
          <w:szCs w:val="24"/>
        </w:rPr>
        <w:t>present</w:t>
      </w:r>
      <w:r w:rsidRPr="001951C4">
        <w:rPr>
          <w:rFonts w:ascii="Times New Roman" w:hAnsi="Times New Roman" w:cs="Times New Roman"/>
          <w:bCs/>
          <w:sz w:val="24"/>
          <w:szCs w:val="24"/>
        </w:rPr>
        <w:t xml:space="preserve"> a modified approach </w:t>
      </w:r>
      <w:r w:rsidR="00E45326">
        <w:rPr>
          <w:rFonts w:ascii="Times New Roman" w:hAnsi="Times New Roman" w:cs="Times New Roman"/>
          <w:bCs/>
          <w:sz w:val="24"/>
          <w:szCs w:val="24"/>
        </w:rPr>
        <w:t>combining step-threshold and</w:t>
      </w:r>
      <w:r w:rsidRPr="001951C4">
        <w:rPr>
          <w:rFonts w:ascii="Times New Roman" w:hAnsi="Times New Roman" w:cs="Times New Roman"/>
          <w:bCs/>
          <w:sz w:val="24"/>
          <w:szCs w:val="24"/>
        </w:rPr>
        <w:t xml:space="preserve"> hidden Markov models to </w:t>
      </w:r>
      <w:r w:rsidR="004A317B" w:rsidRPr="001951C4">
        <w:rPr>
          <w:rFonts w:ascii="Times New Roman" w:hAnsi="Times New Roman" w:cs="Times New Roman"/>
          <w:bCs/>
          <w:sz w:val="24"/>
          <w:szCs w:val="24"/>
        </w:rPr>
        <w:t>classify</w:t>
      </w:r>
      <w:r w:rsidRPr="001951C4">
        <w:rPr>
          <w:rFonts w:ascii="Times New Roman" w:hAnsi="Times New Roman" w:cs="Times New Roman"/>
          <w:bCs/>
          <w:sz w:val="24"/>
          <w:szCs w:val="24"/>
        </w:rPr>
        <w:t xml:space="preserve"> large</w:t>
      </w:r>
      <w:r w:rsidR="00B929E0">
        <w:rPr>
          <w:rFonts w:ascii="Times New Roman" w:hAnsi="Times New Roman" w:cs="Times New Roman"/>
          <w:bCs/>
          <w:sz w:val="24"/>
          <w:szCs w:val="24"/>
        </w:rPr>
        <w:t>-</w:t>
      </w:r>
      <w:r w:rsidR="002C1A53" w:rsidRPr="001951C4">
        <w:rPr>
          <w:rFonts w:ascii="Times New Roman" w:hAnsi="Times New Roman" w:cs="Times New Roman"/>
          <w:bCs/>
          <w:sz w:val="24"/>
          <w:szCs w:val="24"/>
        </w:rPr>
        <w:t xml:space="preserve">scale movement behaviors, such as migration, using sparse and irregular GPS data. </w:t>
      </w:r>
      <w:r w:rsidR="007942B0" w:rsidRPr="001951C4">
        <w:rPr>
          <w:rFonts w:ascii="Times New Roman" w:hAnsi="Times New Roman" w:cs="Times New Roman"/>
          <w:bCs/>
          <w:sz w:val="24"/>
          <w:szCs w:val="24"/>
        </w:rPr>
        <w:t xml:space="preserve">We suggest a </w:t>
      </w:r>
      <w:r w:rsidR="00141315" w:rsidRPr="001951C4">
        <w:rPr>
          <w:rFonts w:ascii="Times New Roman" w:hAnsi="Times New Roman" w:cs="Times New Roman"/>
          <w:bCs/>
          <w:sz w:val="24"/>
          <w:szCs w:val="24"/>
        </w:rPr>
        <w:t>three</w:t>
      </w:r>
      <w:r w:rsidR="007942B0" w:rsidRPr="001951C4">
        <w:rPr>
          <w:rFonts w:ascii="Times New Roman" w:hAnsi="Times New Roman" w:cs="Times New Roman"/>
          <w:bCs/>
          <w:sz w:val="24"/>
          <w:szCs w:val="24"/>
        </w:rPr>
        <w:t xml:space="preserve">-stage process: </w:t>
      </w:r>
      <w:r w:rsidR="006F1E28" w:rsidRPr="001951C4">
        <w:rPr>
          <w:rFonts w:ascii="Times New Roman" w:hAnsi="Times New Roman" w:cs="Times New Roman"/>
          <w:bCs/>
          <w:sz w:val="24"/>
          <w:szCs w:val="24"/>
        </w:rPr>
        <w:t xml:space="preserve">1) </w:t>
      </w:r>
      <w:r w:rsidR="007942B0" w:rsidRPr="001951C4">
        <w:rPr>
          <w:rFonts w:ascii="Times New Roman" w:hAnsi="Times New Roman" w:cs="Times New Roman"/>
          <w:bCs/>
          <w:sz w:val="24"/>
          <w:szCs w:val="24"/>
        </w:rPr>
        <w:t>interpol</w:t>
      </w:r>
      <w:r w:rsidR="00A861AC" w:rsidRPr="001951C4">
        <w:rPr>
          <w:rFonts w:ascii="Times New Roman" w:hAnsi="Times New Roman" w:cs="Times New Roman"/>
          <w:bCs/>
          <w:sz w:val="24"/>
          <w:szCs w:val="24"/>
        </w:rPr>
        <w:t>ation of data at a regular interval</w:t>
      </w:r>
      <w:r w:rsidR="00765889" w:rsidRPr="001951C4">
        <w:rPr>
          <w:rFonts w:ascii="Times New Roman" w:hAnsi="Times New Roman" w:cs="Times New Roman"/>
          <w:bCs/>
          <w:sz w:val="24"/>
          <w:szCs w:val="24"/>
        </w:rPr>
        <w:t xml:space="preserve"> using a correlated random walk model</w:t>
      </w:r>
      <w:r w:rsidR="007A3321">
        <w:rPr>
          <w:rFonts w:ascii="Times New Roman" w:hAnsi="Times New Roman" w:cs="Times New Roman"/>
          <w:bCs/>
          <w:sz w:val="24"/>
          <w:szCs w:val="24"/>
        </w:rPr>
        <w:t xml:space="preserve"> </w:t>
      </w:r>
      <w:r w:rsidR="007A3321" w:rsidRPr="001951C4">
        <w:rPr>
          <w:rFonts w:ascii="Times New Roman" w:hAnsi="Times New Roman" w:cs="Times New Roman"/>
          <w:bCs/>
          <w:sz w:val="24"/>
          <w:szCs w:val="24"/>
        </w:rPr>
        <w:t>(</w:t>
      </w:r>
      <w:proofErr w:type="spellStart"/>
      <w:r w:rsidR="007A3321" w:rsidRPr="001951C4">
        <w:rPr>
          <w:rFonts w:ascii="Times New Roman" w:hAnsi="Times New Roman" w:cs="Times New Roman"/>
          <w:bCs/>
          <w:sz w:val="24"/>
          <w:szCs w:val="24"/>
        </w:rPr>
        <w:t>Kareiva</w:t>
      </w:r>
      <w:proofErr w:type="spellEnd"/>
      <w:r w:rsidR="007A3321" w:rsidRPr="001951C4">
        <w:rPr>
          <w:rFonts w:ascii="Times New Roman" w:hAnsi="Times New Roman" w:cs="Times New Roman"/>
          <w:bCs/>
          <w:sz w:val="24"/>
          <w:szCs w:val="24"/>
        </w:rPr>
        <w:t xml:space="preserve"> and </w:t>
      </w:r>
      <w:proofErr w:type="spellStart"/>
      <w:r w:rsidR="007A3321" w:rsidRPr="001951C4">
        <w:rPr>
          <w:rFonts w:ascii="Times New Roman" w:hAnsi="Times New Roman" w:cs="Times New Roman"/>
          <w:bCs/>
          <w:sz w:val="24"/>
          <w:szCs w:val="24"/>
        </w:rPr>
        <w:t>Shigesada</w:t>
      </w:r>
      <w:proofErr w:type="spellEnd"/>
      <w:r w:rsidR="007A3321" w:rsidRPr="001951C4">
        <w:rPr>
          <w:rFonts w:ascii="Times New Roman" w:hAnsi="Times New Roman" w:cs="Times New Roman"/>
          <w:bCs/>
          <w:sz w:val="24"/>
          <w:szCs w:val="24"/>
        </w:rPr>
        <w:t xml:space="preserve"> 1983)</w:t>
      </w:r>
      <w:r w:rsidR="000561C3" w:rsidRPr="001951C4">
        <w:rPr>
          <w:rFonts w:ascii="Times New Roman" w:hAnsi="Times New Roman" w:cs="Times New Roman"/>
          <w:bCs/>
          <w:sz w:val="24"/>
          <w:szCs w:val="24"/>
        </w:rPr>
        <w:t xml:space="preserve">, </w:t>
      </w:r>
      <w:r w:rsidR="0080670F" w:rsidRPr="001951C4">
        <w:rPr>
          <w:rFonts w:ascii="Times New Roman" w:hAnsi="Times New Roman" w:cs="Times New Roman"/>
          <w:bCs/>
          <w:sz w:val="24"/>
          <w:szCs w:val="24"/>
        </w:rPr>
        <w:t xml:space="preserve">2) </w:t>
      </w:r>
      <w:r w:rsidR="003F106D" w:rsidRPr="001951C4">
        <w:rPr>
          <w:rFonts w:ascii="Times New Roman" w:hAnsi="Times New Roman" w:cs="Times New Roman"/>
          <w:bCs/>
          <w:sz w:val="24"/>
          <w:szCs w:val="24"/>
        </w:rPr>
        <w:t xml:space="preserve">delineating </w:t>
      </w:r>
      <w:r w:rsidR="006A2F69" w:rsidRPr="001951C4">
        <w:rPr>
          <w:rFonts w:ascii="Times New Roman" w:hAnsi="Times New Roman" w:cs="Times New Roman"/>
          <w:bCs/>
          <w:sz w:val="24"/>
          <w:szCs w:val="24"/>
        </w:rPr>
        <w:t xml:space="preserve">known </w:t>
      </w:r>
      <w:r w:rsidR="003F106D" w:rsidRPr="001951C4">
        <w:rPr>
          <w:rFonts w:ascii="Times New Roman" w:hAnsi="Times New Roman" w:cs="Times New Roman"/>
          <w:bCs/>
          <w:sz w:val="24"/>
          <w:szCs w:val="24"/>
        </w:rPr>
        <w:t>movement states using the step-</w:t>
      </w:r>
      <w:r w:rsidR="00D26FF0" w:rsidRPr="001951C4">
        <w:rPr>
          <w:rFonts w:ascii="Times New Roman" w:hAnsi="Times New Roman" w:cs="Times New Roman"/>
          <w:bCs/>
          <w:sz w:val="24"/>
          <w:szCs w:val="24"/>
        </w:rPr>
        <w:t>threshold method</w:t>
      </w:r>
      <w:r w:rsidR="0080670F" w:rsidRPr="001951C4">
        <w:rPr>
          <w:rFonts w:ascii="Times New Roman" w:hAnsi="Times New Roman" w:cs="Times New Roman"/>
          <w:bCs/>
          <w:sz w:val="24"/>
          <w:szCs w:val="24"/>
        </w:rPr>
        <w:t xml:space="preserve">, </w:t>
      </w:r>
      <w:r w:rsidR="000561C3" w:rsidRPr="001951C4">
        <w:rPr>
          <w:rFonts w:ascii="Times New Roman" w:hAnsi="Times New Roman" w:cs="Times New Roman"/>
          <w:bCs/>
          <w:sz w:val="24"/>
          <w:szCs w:val="24"/>
        </w:rPr>
        <w:t xml:space="preserve">and </w:t>
      </w:r>
      <w:r w:rsidR="00D26FF0" w:rsidRPr="001951C4">
        <w:rPr>
          <w:rFonts w:ascii="Times New Roman" w:hAnsi="Times New Roman" w:cs="Times New Roman"/>
          <w:bCs/>
          <w:sz w:val="24"/>
          <w:szCs w:val="24"/>
        </w:rPr>
        <w:t>3</w:t>
      </w:r>
      <w:r w:rsidR="006F1E28" w:rsidRPr="001951C4">
        <w:rPr>
          <w:rFonts w:ascii="Times New Roman" w:hAnsi="Times New Roman" w:cs="Times New Roman"/>
          <w:bCs/>
          <w:sz w:val="24"/>
          <w:szCs w:val="24"/>
        </w:rPr>
        <w:t xml:space="preserve">) </w:t>
      </w:r>
      <w:r w:rsidR="00D26FF0" w:rsidRPr="001951C4">
        <w:rPr>
          <w:rFonts w:ascii="Times New Roman" w:hAnsi="Times New Roman" w:cs="Times New Roman"/>
          <w:bCs/>
          <w:sz w:val="24"/>
          <w:szCs w:val="24"/>
        </w:rPr>
        <w:t>estimating unknown movement states using a hidden Markov model with</w:t>
      </w:r>
      <w:r w:rsidR="000561C3" w:rsidRPr="001951C4">
        <w:rPr>
          <w:rFonts w:ascii="Times New Roman" w:hAnsi="Times New Roman" w:cs="Times New Roman"/>
          <w:bCs/>
          <w:sz w:val="24"/>
          <w:szCs w:val="24"/>
        </w:rPr>
        <w:t xml:space="preserve"> a</w:t>
      </w:r>
      <w:r w:rsidR="00470FC3" w:rsidRPr="001951C4">
        <w:rPr>
          <w:rFonts w:ascii="Times New Roman" w:hAnsi="Times New Roman" w:cs="Times New Roman"/>
          <w:bCs/>
          <w:sz w:val="24"/>
          <w:szCs w:val="24"/>
        </w:rPr>
        <w:t xml:space="preserve">dditional data streams that </w:t>
      </w:r>
      <w:r w:rsidR="00BA2713" w:rsidRPr="001951C4">
        <w:rPr>
          <w:rFonts w:ascii="Times New Roman" w:hAnsi="Times New Roman" w:cs="Times New Roman"/>
          <w:bCs/>
          <w:sz w:val="24"/>
          <w:szCs w:val="24"/>
        </w:rPr>
        <w:t>describe the</w:t>
      </w:r>
      <w:r w:rsidR="00E916B2" w:rsidRPr="001951C4">
        <w:rPr>
          <w:rFonts w:ascii="Times New Roman" w:hAnsi="Times New Roman" w:cs="Times New Roman"/>
          <w:bCs/>
          <w:sz w:val="24"/>
          <w:szCs w:val="24"/>
        </w:rPr>
        <w:t xml:space="preserve"> time, location, and movement characteristics</w:t>
      </w:r>
      <w:r w:rsidR="00BA2713" w:rsidRPr="001951C4">
        <w:rPr>
          <w:rFonts w:ascii="Times New Roman" w:hAnsi="Times New Roman" w:cs="Times New Roman"/>
          <w:bCs/>
          <w:sz w:val="24"/>
          <w:szCs w:val="24"/>
        </w:rPr>
        <w:t xml:space="preserve"> of </w:t>
      </w:r>
      <w:r w:rsidR="00E45326">
        <w:rPr>
          <w:rFonts w:ascii="Times New Roman" w:hAnsi="Times New Roman" w:cs="Times New Roman"/>
          <w:bCs/>
          <w:sz w:val="24"/>
          <w:szCs w:val="24"/>
        </w:rPr>
        <w:t>each</w:t>
      </w:r>
      <w:r w:rsidR="00BA2713" w:rsidRPr="001951C4">
        <w:rPr>
          <w:rFonts w:ascii="Times New Roman" w:hAnsi="Times New Roman" w:cs="Times New Roman"/>
          <w:bCs/>
          <w:sz w:val="24"/>
          <w:szCs w:val="24"/>
        </w:rPr>
        <w:t xml:space="preserve"> GPS point</w:t>
      </w:r>
      <w:r w:rsidR="00E916B2" w:rsidRPr="001951C4">
        <w:rPr>
          <w:rFonts w:ascii="Times New Roman" w:hAnsi="Times New Roman" w:cs="Times New Roman"/>
          <w:bCs/>
          <w:sz w:val="24"/>
          <w:szCs w:val="24"/>
        </w:rPr>
        <w:t>.</w:t>
      </w:r>
      <w:r w:rsidR="000561C3" w:rsidRPr="001951C4">
        <w:rPr>
          <w:rFonts w:ascii="Times New Roman" w:hAnsi="Times New Roman" w:cs="Times New Roman"/>
          <w:bCs/>
          <w:sz w:val="24"/>
          <w:szCs w:val="24"/>
        </w:rPr>
        <w:t xml:space="preserve"> </w:t>
      </w:r>
      <w:r w:rsidR="006F1E28" w:rsidRPr="001951C4">
        <w:rPr>
          <w:rFonts w:ascii="Times New Roman" w:hAnsi="Times New Roman" w:cs="Times New Roman"/>
          <w:bCs/>
          <w:sz w:val="24"/>
          <w:szCs w:val="24"/>
        </w:rPr>
        <w:t xml:space="preserve">We demonstrate this approach </w:t>
      </w:r>
      <w:r w:rsidR="001E0B85" w:rsidRPr="001951C4">
        <w:rPr>
          <w:rFonts w:ascii="Times New Roman" w:hAnsi="Times New Roman" w:cs="Times New Roman"/>
          <w:bCs/>
          <w:sz w:val="24"/>
          <w:szCs w:val="24"/>
        </w:rPr>
        <w:t>on data collected from American Woo</w:t>
      </w:r>
      <w:r w:rsidR="001C7E1A" w:rsidRPr="001951C4">
        <w:rPr>
          <w:rFonts w:ascii="Times New Roman" w:hAnsi="Times New Roman" w:cs="Times New Roman"/>
          <w:bCs/>
          <w:sz w:val="24"/>
          <w:szCs w:val="24"/>
        </w:rPr>
        <w:t>dcock</w:t>
      </w:r>
      <w:r w:rsidR="00FE6470" w:rsidRPr="001951C4">
        <w:rPr>
          <w:rFonts w:ascii="Times New Roman" w:hAnsi="Times New Roman" w:cs="Times New Roman"/>
          <w:bCs/>
          <w:sz w:val="24"/>
          <w:szCs w:val="24"/>
        </w:rPr>
        <w:t xml:space="preserve"> during </w:t>
      </w:r>
      <w:r w:rsidR="004F095E" w:rsidRPr="001951C4">
        <w:rPr>
          <w:rFonts w:ascii="Times New Roman" w:hAnsi="Times New Roman" w:cs="Times New Roman"/>
          <w:bCs/>
          <w:sz w:val="24"/>
          <w:szCs w:val="24"/>
        </w:rPr>
        <w:t xml:space="preserve">a </w:t>
      </w:r>
      <w:r w:rsidR="009B529A" w:rsidRPr="001951C4">
        <w:rPr>
          <w:rFonts w:ascii="Times New Roman" w:hAnsi="Times New Roman" w:cs="Times New Roman"/>
          <w:bCs/>
          <w:sz w:val="24"/>
          <w:szCs w:val="24"/>
        </w:rPr>
        <w:t>range</w:t>
      </w:r>
      <w:r w:rsidR="008A2D62" w:rsidRPr="001951C4">
        <w:rPr>
          <w:rFonts w:ascii="Times New Roman" w:hAnsi="Times New Roman" w:cs="Times New Roman"/>
          <w:bCs/>
          <w:sz w:val="24"/>
          <w:szCs w:val="24"/>
        </w:rPr>
        <w:t>-</w:t>
      </w:r>
      <w:r w:rsidR="009B529A" w:rsidRPr="001951C4">
        <w:rPr>
          <w:rFonts w:ascii="Times New Roman" w:hAnsi="Times New Roman" w:cs="Times New Roman"/>
          <w:bCs/>
          <w:sz w:val="24"/>
          <w:szCs w:val="24"/>
        </w:rPr>
        <w:t>wide</w:t>
      </w:r>
      <w:r w:rsidR="004F095E" w:rsidRPr="001951C4">
        <w:rPr>
          <w:rFonts w:ascii="Times New Roman" w:hAnsi="Times New Roman" w:cs="Times New Roman"/>
          <w:bCs/>
          <w:sz w:val="24"/>
          <w:szCs w:val="24"/>
        </w:rPr>
        <w:t xml:space="preserve"> study of migratory phenology, habitat use, and survival. </w:t>
      </w:r>
      <w:r w:rsidR="00EE46DC" w:rsidRPr="001951C4">
        <w:rPr>
          <w:rFonts w:ascii="Times New Roman" w:hAnsi="Times New Roman" w:cs="Times New Roman"/>
          <w:bCs/>
          <w:sz w:val="24"/>
          <w:szCs w:val="24"/>
        </w:rPr>
        <w:t xml:space="preserve">Our objectives were to determine whether use of </w:t>
      </w:r>
      <w:r w:rsidR="00750FC4" w:rsidRPr="001951C4">
        <w:rPr>
          <w:rFonts w:ascii="Times New Roman" w:hAnsi="Times New Roman" w:cs="Times New Roman"/>
          <w:bCs/>
          <w:sz w:val="24"/>
          <w:szCs w:val="24"/>
        </w:rPr>
        <w:t>additional data</w:t>
      </w:r>
      <w:r w:rsidR="00CF249E" w:rsidRPr="001951C4">
        <w:rPr>
          <w:rFonts w:ascii="Times New Roman" w:hAnsi="Times New Roman" w:cs="Times New Roman"/>
          <w:bCs/>
          <w:sz w:val="24"/>
          <w:szCs w:val="24"/>
        </w:rPr>
        <w:t xml:space="preserve"> </w:t>
      </w:r>
      <w:r w:rsidR="00750FC4" w:rsidRPr="001951C4">
        <w:rPr>
          <w:rFonts w:ascii="Times New Roman" w:hAnsi="Times New Roman" w:cs="Times New Roman"/>
          <w:bCs/>
          <w:sz w:val="24"/>
          <w:szCs w:val="24"/>
        </w:rPr>
        <w:t xml:space="preserve">streams </w:t>
      </w:r>
      <w:r w:rsidR="00E45326">
        <w:rPr>
          <w:rFonts w:ascii="Times New Roman" w:hAnsi="Times New Roman" w:cs="Times New Roman"/>
          <w:bCs/>
          <w:sz w:val="24"/>
          <w:szCs w:val="24"/>
        </w:rPr>
        <w:t xml:space="preserve">facilitated </w:t>
      </w:r>
      <w:r w:rsidR="00616C09" w:rsidRPr="001951C4">
        <w:rPr>
          <w:rFonts w:ascii="Times New Roman" w:hAnsi="Times New Roman" w:cs="Times New Roman"/>
          <w:bCs/>
          <w:sz w:val="24"/>
          <w:szCs w:val="24"/>
        </w:rPr>
        <w:t>estimation of terminal</w:t>
      </w:r>
      <w:r w:rsidR="009F46A7" w:rsidRPr="001951C4">
        <w:rPr>
          <w:rFonts w:ascii="Times New Roman" w:hAnsi="Times New Roman" w:cs="Times New Roman"/>
          <w:bCs/>
          <w:sz w:val="24"/>
          <w:szCs w:val="24"/>
        </w:rPr>
        <w:t xml:space="preserve"> movement state</w:t>
      </w:r>
      <w:r w:rsidR="00616C09" w:rsidRPr="001951C4">
        <w:rPr>
          <w:rFonts w:ascii="Times New Roman" w:hAnsi="Times New Roman" w:cs="Times New Roman"/>
          <w:bCs/>
          <w:sz w:val="24"/>
          <w:szCs w:val="24"/>
        </w:rPr>
        <w:t>s</w:t>
      </w:r>
      <w:r w:rsidR="009F46A7" w:rsidRPr="001951C4">
        <w:rPr>
          <w:rFonts w:ascii="Times New Roman" w:hAnsi="Times New Roman" w:cs="Times New Roman"/>
          <w:bCs/>
          <w:sz w:val="24"/>
          <w:szCs w:val="24"/>
        </w:rPr>
        <w:t xml:space="preserve"> </w:t>
      </w:r>
      <w:r w:rsidR="00616C09" w:rsidRPr="001951C4">
        <w:rPr>
          <w:rFonts w:ascii="Times New Roman" w:hAnsi="Times New Roman" w:cs="Times New Roman"/>
          <w:bCs/>
          <w:sz w:val="24"/>
          <w:szCs w:val="24"/>
        </w:rPr>
        <w:t>from</w:t>
      </w:r>
      <w:r w:rsidR="009F46A7" w:rsidRPr="001951C4">
        <w:rPr>
          <w:rFonts w:ascii="Times New Roman" w:hAnsi="Times New Roman" w:cs="Times New Roman"/>
          <w:bCs/>
          <w:sz w:val="24"/>
          <w:szCs w:val="24"/>
        </w:rPr>
        <w:t xml:space="preserve"> incomplete </w:t>
      </w:r>
      <w:r w:rsidR="00616C09" w:rsidRPr="001951C4">
        <w:rPr>
          <w:rFonts w:ascii="Times New Roman" w:hAnsi="Times New Roman" w:cs="Times New Roman"/>
          <w:bCs/>
          <w:sz w:val="24"/>
          <w:szCs w:val="24"/>
        </w:rPr>
        <w:t xml:space="preserve">GPS </w:t>
      </w:r>
      <w:r w:rsidR="009F46A7" w:rsidRPr="001951C4">
        <w:rPr>
          <w:rFonts w:ascii="Times New Roman" w:hAnsi="Times New Roman" w:cs="Times New Roman"/>
          <w:bCs/>
          <w:sz w:val="24"/>
          <w:szCs w:val="24"/>
        </w:rPr>
        <w:t>track</w:t>
      </w:r>
      <w:r w:rsidR="00616C09" w:rsidRPr="001951C4">
        <w:rPr>
          <w:rFonts w:ascii="Times New Roman" w:hAnsi="Times New Roman" w:cs="Times New Roman"/>
          <w:bCs/>
          <w:sz w:val="24"/>
          <w:szCs w:val="24"/>
        </w:rPr>
        <w:t>s</w:t>
      </w:r>
      <w:r w:rsidR="009412D8" w:rsidRPr="001951C4">
        <w:rPr>
          <w:rFonts w:ascii="Times New Roman" w:hAnsi="Times New Roman" w:cs="Times New Roman"/>
          <w:bCs/>
          <w:sz w:val="24"/>
          <w:szCs w:val="24"/>
        </w:rPr>
        <w:t xml:space="preserve"> and </w:t>
      </w:r>
      <w:r w:rsidR="00E45326">
        <w:rPr>
          <w:rFonts w:ascii="Times New Roman" w:hAnsi="Times New Roman" w:cs="Times New Roman"/>
          <w:bCs/>
          <w:sz w:val="24"/>
          <w:szCs w:val="24"/>
        </w:rPr>
        <w:t xml:space="preserve">improved </w:t>
      </w:r>
      <w:r w:rsidR="00747C44">
        <w:rPr>
          <w:rFonts w:ascii="Times New Roman" w:hAnsi="Times New Roman" w:cs="Times New Roman"/>
          <w:bCs/>
          <w:sz w:val="24"/>
          <w:szCs w:val="24"/>
        </w:rPr>
        <w:t>our ability to quantify</w:t>
      </w:r>
      <w:r w:rsidR="009412D8" w:rsidRPr="001951C4">
        <w:rPr>
          <w:rFonts w:ascii="Times New Roman" w:hAnsi="Times New Roman" w:cs="Times New Roman"/>
          <w:bCs/>
          <w:sz w:val="24"/>
          <w:szCs w:val="24"/>
        </w:rPr>
        <w:t xml:space="preserve"> of woodcock migratory distance, duration, phenology, </w:t>
      </w:r>
      <w:r w:rsidR="00533834" w:rsidRPr="001951C4">
        <w:rPr>
          <w:rFonts w:ascii="Times New Roman" w:hAnsi="Times New Roman" w:cs="Times New Roman"/>
          <w:bCs/>
          <w:sz w:val="24"/>
          <w:szCs w:val="24"/>
        </w:rPr>
        <w:t xml:space="preserve">and </w:t>
      </w:r>
      <w:r w:rsidR="0085236A" w:rsidRPr="001951C4">
        <w:rPr>
          <w:rFonts w:ascii="Times New Roman" w:hAnsi="Times New Roman" w:cs="Times New Roman"/>
          <w:bCs/>
          <w:sz w:val="24"/>
          <w:szCs w:val="24"/>
        </w:rPr>
        <w:t>long-distance</w:t>
      </w:r>
      <w:r w:rsidR="00533834" w:rsidRPr="001951C4">
        <w:rPr>
          <w:rFonts w:ascii="Times New Roman" w:hAnsi="Times New Roman" w:cs="Times New Roman"/>
          <w:bCs/>
          <w:sz w:val="24"/>
          <w:szCs w:val="24"/>
        </w:rPr>
        <w:t xml:space="preserve"> movements outside of fall and spring migration.</w:t>
      </w:r>
    </w:p>
    <w:p w14:paraId="24EEE16D" w14:textId="18871DD7" w:rsidR="009943B0" w:rsidRPr="001951C4" w:rsidRDefault="00D81B72">
      <w:pPr>
        <w:spacing w:line="480" w:lineRule="auto"/>
        <w:rPr>
          <w:rFonts w:ascii="Times New Roman" w:hAnsi="Times New Roman" w:cs="Times New Roman"/>
          <w:b/>
          <w:sz w:val="24"/>
          <w:szCs w:val="24"/>
        </w:rPr>
      </w:pPr>
      <w:r w:rsidRPr="001951C4">
        <w:rPr>
          <w:rFonts w:ascii="Times New Roman" w:hAnsi="Times New Roman" w:cs="Times New Roman"/>
          <w:b/>
          <w:sz w:val="24"/>
          <w:szCs w:val="24"/>
        </w:rPr>
        <w:t>2 Methods</w:t>
      </w:r>
    </w:p>
    <w:p w14:paraId="24EEE16E" w14:textId="77777777"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2.1 Collecting data via GPS </w:t>
      </w:r>
      <w:proofErr w:type="gramStart"/>
      <w:r w:rsidRPr="001951C4">
        <w:rPr>
          <w:rFonts w:ascii="Times New Roman" w:hAnsi="Times New Roman" w:cs="Times New Roman"/>
          <w:i/>
          <w:sz w:val="24"/>
          <w:szCs w:val="24"/>
        </w:rPr>
        <w:t>transmitters</w:t>
      </w:r>
      <w:proofErr w:type="gramEnd"/>
    </w:p>
    <w:p w14:paraId="24EEE16F" w14:textId="11AEE5DF"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w:t>
      </w:r>
      <w:r w:rsidR="00E45326">
        <w:rPr>
          <w:rFonts w:ascii="Times New Roman" w:hAnsi="Times New Roman" w:cs="Times New Roman"/>
          <w:sz w:val="24"/>
          <w:szCs w:val="24"/>
        </w:rPr>
        <w:t xml:space="preserve">used </w:t>
      </w:r>
      <w:r w:rsidRPr="001951C4">
        <w:rPr>
          <w:rFonts w:ascii="Times New Roman" w:hAnsi="Times New Roman" w:cs="Times New Roman"/>
          <w:sz w:val="24"/>
          <w:szCs w:val="24"/>
        </w:rPr>
        <w:t xml:space="preserve">GPS-tracking data </w:t>
      </w:r>
      <w:r w:rsidR="00FC49BB">
        <w:rPr>
          <w:rFonts w:ascii="Times New Roman" w:hAnsi="Times New Roman" w:cs="Times New Roman"/>
          <w:sz w:val="24"/>
          <w:szCs w:val="24"/>
        </w:rPr>
        <w:t>from</w:t>
      </w:r>
      <w:r w:rsidR="004E38F6">
        <w:rPr>
          <w:rFonts w:ascii="Times New Roman" w:hAnsi="Times New Roman" w:cs="Times New Roman"/>
          <w:sz w:val="24"/>
          <w:szCs w:val="24"/>
        </w:rPr>
        <w:t xml:space="preserve"> </w:t>
      </w:r>
      <w:r w:rsidR="004E38F6" w:rsidRPr="001951C4">
        <w:rPr>
          <w:rFonts w:ascii="Times New Roman" w:hAnsi="Times New Roman" w:cs="Times New Roman"/>
          <w:sz w:val="24"/>
          <w:szCs w:val="24"/>
        </w:rPr>
        <w:t>2017–2022</w:t>
      </w:r>
      <w:r w:rsidR="004E38F6">
        <w:rPr>
          <w:rFonts w:ascii="Times New Roman" w:hAnsi="Times New Roman" w:cs="Times New Roman"/>
          <w:sz w:val="24"/>
          <w:szCs w:val="24"/>
        </w:rPr>
        <w:t xml:space="preserve"> </w:t>
      </w:r>
      <w:r w:rsidR="00FC49BB">
        <w:rPr>
          <w:rFonts w:ascii="Times New Roman" w:hAnsi="Times New Roman" w:cs="Times New Roman"/>
          <w:sz w:val="24"/>
          <w:szCs w:val="24"/>
        </w:rPr>
        <w:t>collected by</w:t>
      </w:r>
      <w:r w:rsidRPr="001951C4">
        <w:rPr>
          <w:rFonts w:ascii="Times New Roman" w:hAnsi="Times New Roman" w:cs="Times New Roman"/>
          <w:sz w:val="24"/>
          <w:szCs w:val="24"/>
        </w:rPr>
        <w:t xml:space="preserve"> the Eastern Woodcock Migration Research Cooperative, a collaboration of 42 </w:t>
      </w:r>
      <w:r w:rsidR="006D3CFE" w:rsidRPr="001951C4">
        <w:rPr>
          <w:rFonts w:ascii="Times New Roman" w:hAnsi="Times New Roman" w:cs="Times New Roman"/>
          <w:sz w:val="24"/>
          <w:szCs w:val="24"/>
        </w:rPr>
        <w:t xml:space="preserve">agency, </w:t>
      </w:r>
      <w:r w:rsidR="0048083D" w:rsidRPr="001951C4">
        <w:rPr>
          <w:rFonts w:ascii="Times New Roman" w:hAnsi="Times New Roman" w:cs="Times New Roman"/>
          <w:sz w:val="24"/>
          <w:szCs w:val="24"/>
        </w:rPr>
        <w:t xml:space="preserve">non-profit, and academic </w:t>
      </w:r>
      <w:r w:rsidR="006C794B" w:rsidRPr="001951C4">
        <w:rPr>
          <w:rFonts w:ascii="Times New Roman" w:hAnsi="Times New Roman" w:cs="Times New Roman"/>
          <w:sz w:val="24"/>
          <w:szCs w:val="24"/>
        </w:rPr>
        <w:t>organizations</w:t>
      </w:r>
      <w:r w:rsidR="0048083D" w:rsidRPr="001951C4">
        <w:rPr>
          <w:rFonts w:ascii="Times New Roman" w:hAnsi="Times New Roman" w:cs="Times New Roman"/>
          <w:sz w:val="24"/>
          <w:szCs w:val="24"/>
        </w:rPr>
        <w:t xml:space="preserve"> </w:t>
      </w:r>
      <w:r w:rsidR="006C794B" w:rsidRPr="001951C4">
        <w:rPr>
          <w:rFonts w:ascii="Times New Roman" w:hAnsi="Times New Roman" w:cs="Times New Roman"/>
          <w:sz w:val="24"/>
          <w:szCs w:val="24"/>
        </w:rPr>
        <w:t>in</w:t>
      </w:r>
      <w:r w:rsidR="0048083D" w:rsidRPr="001951C4">
        <w:rPr>
          <w:rFonts w:ascii="Times New Roman" w:hAnsi="Times New Roman" w:cs="Times New Roman"/>
          <w:sz w:val="24"/>
          <w:szCs w:val="24"/>
        </w:rPr>
        <w:t xml:space="preserve"> eastern North America</w:t>
      </w:r>
      <w:r w:rsidRPr="001951C4">
        <w:rPr>
          <w:rFonts w:ascii="Times New Roman" w:hAnsi="Times New Roman" w:cs="Times New Roman"/>
          <w:sz w:val="24"/>
          <w:szCs w:val="24"/>
        </w:rPr>
        <w:t xml:space="preserve"> (</w:t>
      </w:r>
      <w:r w:rsidR="00051E81">
        <w:rPr>
          <w:rFonts w:ascii="Times New Roman" w:hAnsi="Times New Roman" w:cs="Times New Roman"/>
          <w:sz w:val="24"/>
          <w:szCs w:val="24"/>
        </w:rPr>
        <w:t>Blomberg et al. 2023</w:t>
      </w:r>
      <w:r w:rsidR="00573D42">
        <w:rPr>
          <w:rFonts w:ascii="Times New Roman" w:hAnsi="Times New Roman" w:cs="Times New Roman"/>
          <w:sz w:val="24"/>
          <w:szCs w:val="24"/>
        </w:rPr>
        <w:t>, Clements et al. 2024</w:t>
      </w:r>
      <w:r w:rsidR="00E11522">
        <w:rPr>
          <w:rFonts w:ascii="Times New Roman" w:hAnsi="Times New Roman" w:cs="Times New Roman"/>
          <w:sz w:val="24"/>
          <w:szCs w:val="24"/>
        </w:rPr>
        <w:t>, Fish et al. 2024</w:t>
      </w:r>
      <w:r w:rsidRPr="001951C4">
        <w:rPr>
          <w:rFonts w:ascii="Times New Roman" w:hAnsi="Times New Roman" w:cs="Times New Roman"/>
          <w:sz w:val="24"/>
          <w:szCs w:val="24"/>
        </w:rPr>
        <w:t xml:space="preserve">). We captured woodcock at 78 sites </w:t>
      </w:r>
      <w:r w:rsidR="00823198" w:rsidRPr="001951C4">
        <w:rPr>
          <w:rFonts w:ascii="Times New Roman" w:hAnsi="Times New Roman" w:cs="Times New Roman"/>
          <w:sz w:val="24"/>
          <w:szCs w:val="24"/>
        </w:rPr>
        <w:t>throughout</w:t>
      </w:r>
      <w:r w:rsidRPr="001951C4">
        <w:rPr>
          <w:rFonts w:ascii="Times New Roman" w:hAnsi="Times New Roman" w:cs="Times New Roman"/>
          <w:sz w:val="24"/>
          <w:szCs w:val="24"/>
        </w:rPr>
        <w:t xml:space="preserve"> Quebec, Ontario, Nova Scotia, Maine, Vermont, New Jersey, New York, Rhode Island, Pennsylvania, Maryland, West Virginia, Virginia, North Carolina, South Carolina, Georgia, Alabama, Louisiana, and Florida</w:t>
      </w:r>
      <w:r w:rsidR="00823198" w:rsidRPr="001951C4">
        <w:rPr>
          <w:rFonts w:ascii="Times New Roman" w:hAnsi="Times New Roman" w:cs="Times New Roman"/>
          <w:sz w:val="24"/>
          <w:szCs w:val="24"/>
        </w:rPr>
        <w:t>. We used</w:t>
      </w:r>
      <w:r w:rsidRPr="001951C4">
        <w:rPr>
          <w:rFonts w:ascii="Times New Roman" w:hAnsi="Times New Roman" w:cs="Times New Roman"/>
          <w:sz w:val="24"/>
          <w:szCs w:val="24"/>
        </w:rPr>
        <w:t xml:space="preserve"> mist nets</w:t>
      </w:r>
      <w:r w:rsidR="00823198" w:rsidRPr="001951C4">
        <w:rPr>
          <w:rFonts w:ascii="Times New Roman" w:hAnsi="Times New Roman" w:cs="Times New Roman"/>
          <w:sz w:val="24"/>
          <w:szCs w:val="24"/>
        </w:rPr>
        <w:t xml:space="preserve"> to </w:t>
      </w:r>
      <w:r w:rsidR="00823198" w:rsidRPr="001951C4">
        <w:rPr>
          <w:rFonts w:ascii="Times New Roman" w:hAnsi="Times New Roman" w:cs="Times New Roman"/>
          <w:sz w:val="24"/>
          <w:szCs w:val="24"/>
        </w:rPr>
        <w:lastRenderedPageBreak/>
        <w:t>capture woodcock</w:t>
      </w:r>
      <w:r w:rsidRPr="001951C4">
        <w:rPr>
          <w:rFonts w:ascii="Times New Roman" w:hAnsi="Times New Roman" w:cs="Times New Roman"/>
          <w:sz w:val="24"/>
          <w:szCs w:val="24"/>
        </w:rPr>
        <w:t xml:space="preserve"> during morning and evening flights </w:t>
      </w:r>
      <w:r w:rsidR="00F63FFF" w:rsidRPr="001951C4">
        <w:rPr>
          <w:rFonts w:ascii="Times New Roman" w:hAnsi="Times New Roman" w:cs="Times New Roman"/>
          <w:sz w:val="24"/>
          <w:szCs w:val="24"/>
        </w:rPr>
        <w:t>(Sheldon 1960</w:t>
      </w:r>
      <w:r w:rsidR="007072CF" w:rsidRPr="001951C4">
        <w:rPr>
          <w:rFonts w:ascii="Times New Roman" w:hAnsi="Times New Roman" w:cs="Times New Roman"/>
          <w:sz w:val="24"/>
          <w:szCs w:val="24"/>
        </w:rPr>
        <w:t>) and</w:t>
      </w:r>
      <w:r w:rsidRPr="001951C4">
        <w:rPr>
          <w:rFonts w:ascii="Times New Roman" w:hAnsi="Times New Roman" w:cs="Times New Roman"/>
          <w:sz w:val="24"/>
          <w:szCs w:val="24"/>
        </w:rPr>
        <w:t xml:space="preserve"> using spotlights and dip nets</w:t>
      </w:r>
      <w:r w:rsidR="00823198" w:rsidRPr="001951C4">
        <w:rPr>
          <w:rFonts w:ascii="Times New Roman" w:hAnsi="Times New Roman" w:cs="Times New Roman"/>
          <w:sz w:val="24"/>
          <w:szCs w:val="24"/>
        </w:rPr>
        <w:t xml:space="preserve"> on night roosts</w:t>
      </w:r>
      <w:r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 xml:space="preserve">(Rieffenberger and </w:t>
      </w:r>
      <w:proofErr w:type="spellStart"/>
      <w:r w:rsidR="00F63FFF" w:rsidRPr="001951C4">
        <w:rPr>
          <w:rFonts w:ascii="Times New Roman" w:hAnsi="Times New Roman" w:cs="Times New Roman"/>
          <w:sz w:val="24"/>
          <w:szCs w:val="24"/>
        </w:rPr>
        <w:t>Kletzly</w:t>
      </w:r>
      <w:proofErr w:type="spellEnd"/>
      <w:r w:rsidR="00F63FFF" w:rsidRPr="001951C4">
        <w:rPr>
          <w:rFonts w:ascii="Times New Roman" w:hAnsi="Times New Roman" w:cs="Times New Roman"/>
          <w:sz w:val="24"/>
          <w:szCs w:val="24"/>
        </w:rPr>
        <w:t xml:space="preserve"> 1966, McAuley et al. 1993)</w:t>
      </w:r>
      <w:r w:rsidRPr="001951C4">
        <w:rPr>
          <w:rFonts w:ascii="Times New Roman" w:hAnsi="Times New Roman" w:cs="Times New Roman"/>
          <w:sz w:val="24"/>
          <w:szCs w:val="24"/>
        </w:rPr>
        <w:t xml:space="preserve">. We attached 4g, 5g, or 6.3g </w:t>
      </w:r>
      <w:proofErr w:type="spellStart"/>
      <w:r w:rsidRPr="001951C4">
        <w:rPr>
          <w:rFonts w:ascii="Times New Roman" w:hAnsi="Times New Roman" w:cs="Times New Roman"/>
          <w:sz w:val="24"/>
          <w:szCs w:val="24"/>
        </w:rPr>
        <w:t>PinPoint</w:t>
      </w:r>
      <w:proofErr w:type="spellEnd"/>
      <w:r w:rsidRPr="001951C4">
        <w:rPr>
          <w:rFonts w:ascii="Times New Roman" w:hAnsi="Times New Roman" w:cs="Times New Roman"/>
          <w:sz w:val="24"/>
          <w:szCs w:val="24"/>
        </w:rPr>
        <w:t xml:space="preserve"> GPS Argos transmitters (Lotek Wireless Inc., Newmarket, Ontario, CA) to captured woodcock. Transmitters, bands, and harness materials never exceeded 4% of a bird’s body mass, and all capture and handling were conducted with methods approved by the University of Maine Institutional Animal Care and Use Committee (Protocol</w:t>
      </w:r>
      <w:r w:rsidR="00F33A5E" w:rsidRPr="001951C4">
        <w:rPr>
          <w:rFonts w:ascii="Times New Roman" w:hAnsi="Times New Roman" w:cs="Times New Roman"/>
          <w:sz w:val="24"/>
          <w:szCs w:val="24"/>
        </w:rPr>
        <w:t xml:space="preserve"> # A2017-05-02 and</w:t>
      </w:r>
      <w:r w:rsidRPr="001951C4">
        <w:rPr>
          <w:rFonts w:ascii="Times New Roman" w:hAnsi="Times New Roman" w:cs="Times New Roman"/>
          <w:sz w:val="24"/>
          <w:szCs w:val="24"/>
        </w:rPr>
        <w:t xml:space="preserve"> A2020-07-01).</w:t>
      </w:r>
    </w:p>
    <w:p w14:paraId="24EEE170" w14:textId="3FDDD96E" w:rsidR="009943B0" w:rsidRPr="001951C4" w:rsidRDefault="00D81B72" w:rsidP="008861BB">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GPS transmitters were programmed with one of several schedules, each of which collected data at a slightly different pace to optimize battery life</w:t>
      </w:r>
      <w:r w:rsidR="0096025C">
        <w:rPr>
          <w:rFonts w:ascii="Times New Roman" w:hAnsi="Times New Roman" w:cs="Times New Roman"/>
          <w:sz w:val="24"/>
          <w:szCs w:val="24"/>
        </w:rPr>
        <w:t xml:space="preserve"> according to specific project objectives</w:t>
      </w:r>
      <w:r w:rsidRPr="001951C4">
        <w:rPr>
          <w:rFonts w:ascii="Times New Roman" w:hAnsi="Times New Roman" w:cs="Times New Roman"/>
          <w:sz w:val="24"/>
          <w:szCs w:val="24"/>
        </w:rPr>
        <w:t xml:space="preserve">. </w:t>
      </w:r>
      <w:r w:rsidR="00FB00A7" w:rsidRPr="001951C4">
        <w:rPr>
          <w:rFonts w:ascii="Times New Roman" w:hAnsi="Times New Roman" w:cs="Times New Roman"/>
          <w:sz w:val="24"/>
          <w:szCs w:val="24"/>
        </w:rPr>
        <w:t>The</w:t>
      </w:r>
      <w:r w:rsidR="005C170A" w:rsidRPr="001951C4">
        <w:rPr>
          <w:rFonts w:ascii="Times New Roman" w:hAnsi="Times New Roman" w:cs="Times New Roman"/>
          <w:sz w:val="24"/>
          <w:szCs w:val="24"/>
        </w:rPr>
        <w:t xml:space="preserve"> most frequent schedules </w:t>
      </w:r>
      <w:r w:rsidR="00823198" w:rsidRPr="001951C4">
        <w:rPr>
          <w:rFonts w:ascii="Times New Roman" w:hAnsi="Times New Roman" w:cs="Times New Roman"/>
          <w:sz w:val="24"/>
          <w:szCs w:val="24"/>
        </w:rPr>
        <w:t>r</w:t>
      </w:r>
      <w:r w:rsidR="005C170A" w:rsidRPr="001951C4">
        <w:rPr>
          <w:rFonts w:ascii="Times New Roman" w:hAnsi="Times New Roman" w:cs="Times New Roman"/>
          <w:sz w:val="24"/>
          <w:szCs w:val="24"/>
        </w:rPr>
        <w:t>ecord</w:t>
      </w:r>
      <w:r w:rsidR="00823198" w:rsidRPr="001951C4">
        <w:rPr>
          <w:rFonts w:ascii="Times New Roman" w:hAnsi="Times New Roman" w:cs="Times New Roman"/>
          <w:sz w:val="24"/>
          <w:szCs w:val="24"/>
        </w:rPr>
        <w:t>ed</w:t>
      </w:r>
      <w:r w:rsidR="005C170A" w:rsidRPr="001951C4">
        <w:rPr>
          <w:rFonts w:ascii="Times New Roman" w:hAnsi="Times New Roman" w:cs="Times New Roman"/>
          <w:sz w:val="24"/>
          <w:szCs w:val="24"/>
        </w:rPr>
        <w:t xml:space="preserve"> locations daily, while </w:t>
      </w:r>
      <w:r w:rsidR="008A4D0B" w:rsidRPr="001951C4">
        <w:rPr>
          <w:rFonts w:ascii="Times New Roman" w:hAnsi="Times New Roman" w:cs="Times New Roman"/>
          <w:sz w:val="24"/>
          <w:szCs w:val="24"/>
        </w:rPr>
        <w:t>in</w:t>
      </w:r>
      <w:r w:rsidR="00FB00A7" w:rsidRPr="001951C4">
        <w:rPr>
          <w:rFonts w:ascii="Times New Roman" w:hAnsi="Times New Roman" w:cs="Times New Roman"/>
          <w:sz w:val="24"/>
          <w:szCs w:val="24"/>
        </w:rPr>
        <w:t xml:space="preserve">frequent schedules </w:t>
      </w:r>
      <w:r w:rsidR="00823198" w:rsidRPr="001951C4">
        <w:rPr>
          <w:rFonts w:ascii="Times New Roman" w:hAnsi="Times New Roman" w:cs="Times New Roman"/>
          <w:sz w:val="24"/>
          <w:szCs w:val="24"/>
        </w:rPr>
        <w:t>recorded</w:t>
      </w:r>
      <w:r w:rsidR="00FB00A7" w:rsidRPr="001951C4">
        <w:rPr>
          <w:rFonts w:ascii="Times New Roman" w:hAnsi="Times New Roman" w:cs="Times New Roman"/>
          <w:sz w:val="24"/>
          <w:szCs w:val="24"/>
        </w:rPr>
        <w:t xml:space="preserve"> locations every </w:t>
      </w:r>
      <w:r w:rsidR="00643DDC">
        <w:rPr>
          <w:rFonts w:ascii="Times New Roman" w:hAnsi="Times New Roman" w:cs="Times New Roman"/>
          <w:sz w:val="24"/>
          <w:szCs w:val="24"/>
        </w:rPr>
        <w:t>2</w:t>
      </w:r>
      <w:r w:rsidR="00643DDC" w:rsidRPr="001951C4">
        <w:rPr>
          <w:rFonts w:ascii="Times New Roman" w:hAnsi="Times New Roman" w:cs="Times New Roman"/>
          <w:sz w:val="24"/>
          <w:szCs w:val="24"/>
        </w:rPr>
        <w:t>–</w:t>
      </w:r>
      <w:r w:rsidR="00643DDC">
        <w:rPr>
          <w:rFonts w:ascii="Times New Roman" w:hAnsi="Times New Roman" w:cs="Times New Roman"/>
          <w:sz w:val="24"/>
          <w:szCs w:val="24"/>
        </w:rPr>
        <w:t xml:space="preserve">3 days during migratory time periods and every </w:t>
      </w:r>
      <w:r w:rsidR="00FB00A7" w:rsidRPr="001951C4">
        <w:rPr>
          <w:rFonts w:ascii="Times New Roman" w:hAnsi="Times New Roman" w:cs="Times New Roman"/>
          <w:sz w:val="24"/>
          <w:szCs w:val="24"/>
        </w:rPr>
        <w:t>3–7 days</w:t>
      </w:r>
      <w:r w:rsidR="00D01D9A" w:rsidRPr="001951C4">
        <w:rPr>
          <w:rFonts w:ascii="Times New Roman" w:hAnsi="Times New Roman" w:cs="Times New Roman"/>
          <w:sz w:val="24"/>
          <w:szCs w:val="24"/>
        </w:rPr>
        <w:t xml:space="preserve"> outside of migrat</w:t>
      </w:r>
      <w:r w:rsidR="00643DDC">
        <w:rPr>
          <w:rFonts w:ascii="Times New Roman" w:hAnsi="Times New Roman" w:cs="Times New Roman"/>
          <w:sz w:val="24"/>
          <w:szCs w:val="24"/>
        </w:rPr>
        <w:t>ion</w:t>
      </w:r>
      <w:r w:rsidR="00FB00A7" w:rsidRPr="001951C4">
        <w:rPr>
          <w:rFonts w:ascii="Times New Roman" w:hAnsi="Times New Roman" w:cs="Times New Roman"/>
          <w:sz w:val="24"/>
          <w:szCs w:val="24"/>
        </w:rPr>
        <w:t xml:space="preserve">. </w:t>
      </w:r>
      <w:r w:rsidR="006D198A" w:rsidRPr="001951C4">
        <w:rPr>
          <w:rFonts w:ascii="Times New Roman" w:hAnsi="Times New Roman" w:cs="Times New Roman"/>
          <w:sz w:val="24"/>
          <w:szCs w:val="24"/>
        </w:rPr>
        <w:t>Certain s</w:t>
      </w:r>
      <w:r w:rsidR="00FB00A7" w:rsidRPr="001951C4">
        <w:rPr>
          <w:rFonts w:ascii="Times New Roman" w:hAnsi="Times New Roman" w:cs="Times New Roman"/>
          <w:sz w:val="24"/>
          <w:szCs w:val="24"/>
        </w:rPr>
        <w:t>chedules w</w:t>
      </w:r>
      <w:r w:rsidR="006D198A" w:rsidRPr="001951C4">
        <w:rPr>
          <w:rFonts w:ascii="Times New Roman" w:hAnsi="Times New Roman" w:cs="Times New Roman"/>
          <w:sz w:val="24"/>
          <w:szCs w:val="24"/>
        </w:rPr>
        <w:t xml:space="preserve">ere programmed to </w:t>
      </w:r>
      <w:r w:rsidR="00157F0E" w:rsidRPr="001951C4">
        <w:rPr>
          <w:rFonts w:ascii="Times New Roman" w:hAnsi="Times New Roman" w:cs="Times New Roman"/>
          <w:sz w:val="24"/>
          <w:szCs w:val="24"/>
        </w:rPr>
        <w:t xml:space="preserve">switch between </w:t>
      </w:r>
      <w:r w:rsidR="008A4D0B" w:rsidRPr="001951C4">
        <w:rPr>
          <w:rFonts w:ascii="Times New Roman" w:hAnsi="Times New Roman" w:cs="Times New Roman"/>
          <w:sz w:val="24"/>
          <w:szCs w:val="24"/>
        </w:rPr>
        <w:t xml:space="preserve">frequent and </w:t>
      </w:r>
      <w:r w:rsidR="00996C97" w:rsidRPr="001951C4">
        <w:rPr>
          <w:rFonts w:ascii="Times New Roman" w:hAnsi="Times New Roman" w:cs="Times New Roman"/>
          <w:sz w:val="24"/>
          <w:szCs w:val="24"/>
        </w:rPr>
        <w:t xml:space="preserve">infrequent </w:t>
      </w:r>
      <w:r w:rsidR="00F9788A" w:rsidRPr="001951C4">
        <w:rPr>
          <w:rFonts w:ascii="Times New Roman" w:hAnsi="Times New Roman" w:cs="Times New Roman"/>
          <w:sz w:val="24"/>
          <w:szCs w:val="24"/>
        </w:rPr>
        <w:t>modes</w:t>
      </w:r>
      <w:r w:rsidR="00D01D9A" w:rsidRPr="001951C4">
        <w:rPr>
          <w:rFonts w:ascii="Times New Roman" w:hAnsi="Times New Roman" w:cs="Times New Roman"/>
          <w:sz w:val="24"/>
          <w:szCs w:val="24"/>
        </w:rPr>
        <w:t>,</w:t>
      </w:r>
      <w:r w:rsidR="006D198A" w:rsidRPr="001951C4">
        <w:rPr>
          <w:rFonts w:ascii="Times New Roman" w:hAnsi="Times New Roman" w:cs="Times New Roman"/>
          <w:sz w:val="24"/>
          <w:szCs w:val="24"/>
        </w:rPr>
        <w:t xml:space="preserve"> and transmitters were </w:t>
      </w:r>
      <w:r w:rsidR="00F9788A" w:rsidRPr="001951C4">
        <w:rPr>
          <w:rFonts w:ascii="Times New Roman" w:hAnsi="Times New Roman" w:cs="Times New Roman"/>
          <w:sz w:val="24"/>
          <w:szCs w:val="24"/>
        </w:rPr>
        <w:t xml:space="preserve">occasionally set to go dormant for periods of </w:t>
      </w:r>
      <w:r w:rsidR="0059113A" w:rsidRPr="001951C4">
        <w:rPr>
          <w:rFonts w:ascii="Times New Roman" w:hAnsi="Times New Roman" w:cs="Times New Roman"/>
          <w:sz w:val="24"/>
          <w:szCs w:val="24"/>
        </w:rPr>
        <w:t>1–3 months</w:t>
      </w:r>
      <w:r w:rsidR="008A715A" w:rsidRPr="001951C4">
        <w:rPr>
          <w:rFonts w:ascii="Times New Roman" w:hAnsi="Times New Roman" w:cs="Times New Roman"/>
          <w:sz w:val="24"/>
          <w:szCs w:val="24"/>
        </w:rPr>
        <w:t xml:space="preserve"> during summer and fall</w:t>
      </w:r>
      <w:r w:rsidR="0059113A" w:rsidRPr="001951C4">
        <w:rPr>
          <w:rFonts w:ascii="Times New Roman" w:hAnsi="Times New Roman" w:cs="Times New Roman"/>
          <w:sz w:val="24"/>
          <w:szCs w:val="24"/>
        </w:rPr>
        <w:t xml:space="preserve"> to preserve battery life</w:t>
      </w:r>
      <w:r w:rsidR="00066DA3" w:rsidRPr="001951C4">
        <w:rPr>
          <w:rFonts w:ascii="Times New Roman" w:hAnsi="Times New Roman" w:cs="Times New Roman"/>
          <w:sz w:val="24"/>
          <w:szCs w:val="24"/>
        </w:rPr>
        <w:t xml:space="preserve"> for separate study objective</w:t>
      </w:r>
      <w:r w:rsidR="00823198" w:rsidRPr="001951C4">
        <w:rPr>
          <w:rFonts w:ascii="Times New Roman" w:hAnsi="Times New Roman" w:cs="Times New Roman"/>
          <w:sz w:val="24"/>
          <w:szCs w:val="24"/>
        </w:rPr>
        <w:t>s</w:t>
      </w:r>
      <w:r w:rsidR="0059113A" w:rsidRPr="001951C4">
        <w:rPr>
          <w:rFonts w:ascii="Times New Roman" w:hAnsi="Times New Roman" w:cs="Times New Roman"/>
          <w:sz w:val="24"/>
          <w:szCs w:val="24"/>
        </w:rPr>
        <w:t>.</w:t>
      </w:r>
      <w:r w:rsidR="008861BB" w:rsidRPr="001951C4">
        <w:rPr>
          <w:rFonts w:ascii="Times New Roman" w:hAnsi="Times New Roman" w:cs="Times New Roman"/>
          <w:sz w:val="24"/>
          <w:szCs w:val="24"/>
        </w:rPr>
        <w:t xml:space="preserve"> </w:t>
      </w:r>
      <w:r w:rsidR="00A5506A">
        <w:rPr>
          <w:rFonts w:ascii="Times New Roman" w:hAnsi="Times New Roman" w:cs="Times New Roman"/>
          <w:sz w:val="24"/>
          <w:szCs w:val="24"/>
        </w:rPr>
        <w:t>T</w:t>
      </w:r>
      <w:r w:rsidRPr="001951C4">
        <w:rPr>
          <w:rFonts w:ascii="Times New Roman" w:hAnsi="Times New Roman" w:cs="Times New Roman"/>
          <w:sz w:val="24"/>
          <w:szCs w:val="24"/>
        </w:rPr>
        <w:t>ransmitter</w:t>
      </w:r>
      <w:r w:rsidR="00A5506A">
        <w:rPr>
          <w:rFonts w:ascii="Times New Roman" w:hAnsi="Times New Roman" w:cs="Times New Roman"/>
          <w:sz w:val="24"/>
          <w:szCs w:val="24"/>
        </w:rPr>
        <w:t>s</w:t>
      </w:r>
      <w:r w:rsidRPr="001951C4">
        <w:rPr>
          <w:rFonts w:ascii="Times New Roman" w:hAnsi="Times New Roman" w:cs="Times New Roman"/>
          <w:sz w:val="24"/>
          <w:szCs w:val="24"/>
        </w:rPr>
        <w:t xml:space="preserve"> w</w:t>
      </w:r>
      <w:r w:rsidR="00A5506A">
        <w:rPr>
          <w:rFonts w:ascii="Times New Roman" w:hAnsi="Times New Roman" w:cs="Times New Roman"/>
          <w:sz w:val="24"/>
          <w:szCs w:val="24"/>
        </w:rPr>
        <w:t>ere</w:t>
      </w:r>
      <w:r w:rsidRPr="001951C4">
        <w:rPr>
          <w:rFonts w:ascii="Times New Roman" w:hAnsi="Times New Roman" w:cs="Times New Roman"/>
          <w:sz w:val="24"/>
          <w:szCs w:val="24"/>
        </w:rPr>
        <w:t xml:space="preserve"> predicted to collect a maximum of 75–150 GPS locations, depending on transmitter size and schedule, at 12–60m accuracy. Transmitters relayed GPS locations to the ARGOS satellite network after every 3</w:t>
      </w:r>
      <w:r w:rsidRPr="001951C4">
        <w:rPr>
          <w:rFonts w:ascii="Times New Roman" w:hAnsi="Times New Roman" w:cs="Times New Roman"/>
          <w:sz w:val="24"/>
          <w:szCs w:val="24"/>
          <w:vertAlign w:val="superscript"/>
        </w:rPr>
        <w:t>rd</w:t>
      </w:r>
      <w:r w:rsidRPr="001951C4">
        <w:rPr>
          <w:rFonts w:ascii="Times New Roman" w:hAnsi="Times New Roman" w:cs="Times New Roman"/>
          <w:sz w:val="24"/>
          <w:szCs w:val="24"/>
        </w:rPr>
        <w:t xml:space="preserve"> location</w:t>
      </w:r>
      <w:r w:rsidR="00694BAC">
        <w:rPr>
          <w:rFonts w:ascii="Times New Roman" w:hAnsi="Times New Roman" w:cs="Times New Roman"/>
          <w:sz w:val="24"/>
          <w:szCs w:val="24"/>
        </w:rPr>
        <w:t>;</w:t>
      </w:r>
      <w:r w:rsidR="00A5506A">
        <w:rPr>
          <w:rFonts w:ascii="Times New Roman" w:hAnsi="Times New Roman" w:cs="Times New Roman"/>
          <w:sz w:val="24"/>
          <w:szCs w:val="24"/>
        </w:rPr>
        <w:t xml:space="preserve"> </w:t>
      </w:r>
      <w:commentRangeStart w:id="2"/>
      <w:r w:rsidR="00A5506A">
        <w:rPr>
          <w:rFonts w:ascii="Times New Roman" w:hAnsi="Times New Roman" w:cs="Times New Roman"/>
          <w:sz w:val="24"/>
          <w:szCs w:val="24"/>
        </w:rPr>
        <w:t>h</w:t>
      </w:r>
      <w:r w:rsidRPr="001951C4">
        <w:rPr>
          <w:rFonts w:ascii="Times New Roman" w:hAnsi="Times New Roman" w:cs="Times New Roman"/>
          <w:sz w:val="24"/>
          <w:szCs w:val="24"/>
        </w:rPr>
        <w:t xml:space="preserve">owever, transmitters occasionally failed to relay data, sometimes resulting in missing </w:t>
      </w:r>
      <w:r w:rsidR="00823198" w:rsidRPr="001951C4">
        <w:rPr>
          <w:rFonts w:ascii="Times New Roman" w:hAnsi="Times New Roman" w:cs="Times New Roman"/>
          <w:sz w:val="24"/>
          <w:szCs w:val="24"/>
        </w:rPr>
        <w:t>programmed locations</w:t>
      </w:r>
      <w:commentRangeEnd w:id="2"/>
      <w:r w:rsidR="00042D48">
        <w:rPr>
          <w:rStyle w:val="CommentReference"/>
        </w:rPr>
        <w:commentReference w:id="2"/>
      </w:r>
      <w:r w:rsidRPr="001951C4">
        <w:rPr>
          <w:rFonts w:ascii="Times New Roman" w:hAnsi="Times New Roman" w:cs="Times New Roman"/>
          <w:sz w:val="24"/>
          <w:szCs w:val="24"/>
        </w:rPr>
        <w:t>.</w:t>
      </w:r>
    </w:p>
    <w:p w14:paraId="24EEE171" w14:textId="66D82A9E"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2.2 Delineating spring and fall </w:t>
      </w:r>
      <w:proofErr w:type="gramStart"/>
      <w:r w:rsidRPr="001951C4">
        <w:rPr>
          <w:rFonts w:ascii="Times New Roman" w:hAnsi="Times New Roman" w:cs="Times New Roman"/>
          <w:i/>
          <w:sz w:val="24"/>
          <w:szCs w:val="24"/>
        </w:rPr>
        <w:t>migration</w:t>
      </w:r>
      <w:proofErr w:type="gramEnd"/>
    </w:p>
    <w:p w14:paraId="24EEE172" w14:textId="114BE29A"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2.2.1 </w:t>
      </w:r>
      <w:r w:rsidR="006A72F3" w:rsidRPr="001951C4">
        <w:rPr>
          <w:rFonts w:ascii="Times New Roman" w:hAnsi="Times New Roman" w:cs="Times New Roman"/>
          <w:i/>
          <w:sz w:val="24"/>
          <w:szCs w:val="24"/>
        </w:rPr>
        <w:t>Track interpolation and application of the step-threshold method</w:t>
      </w:r>
    </w:p>
    <w:p w14:paraId="24EEE173" w14:textId="51E5A92A" w:rsidR="009943B0" w:rsidRPr="001951C4" w:rsidRDefault="00193D47" w:rsidP="004C51EB">
      <w:pPr>
        <w:spacing w:line="480" w:lineRule="auto"/>
        <w:rPr>
          <w:rFonts w:ascii="Times New Roman" w:hAnsi="Times New Roman" w:cs="Times New Roman"/>
          <w:sz w:val="24"/>
          <w:szCs w:val="24"/>
        </w:rPr>
      </w:pPr>
      <w:r w:rsidRPr="001951C4">
        <w:rPr>
          <w:rFonts w:ascii="Times New Roman" w:hAnsi="Times New Roman" w:cs="Times New Roman"/>
          <w:sz w:val="24"/>
          <w:szCs w:val="24"/>
        </w:rPr>
        <w:t>We delineated woodcock movements</w:t>
      </w:r>
      <w:r w:rsidR="00891D10" w:rsidRPr="001951C4">
        <w:rPr>
          <w:rFonts w:ascii="Times New Roman" w:hAnsi="Times New Roman" w:cs="Times New Roman"/>
          <w:sz w:val="24"/>
          <w:szCs w:val="24"/>
        </w:rPr>
        <w:t xml:space="preserve"> during</w:t>
      </w:r>
      <w:r w:rsidRPr="001951C4">
        <w:rPr>
          <w:rFonts w:ascii="Times New Roman" w:hAnsi="Times New Roman" w:cs="Times New Roman"/>
          <w:sz w:val="24"/>
          <w:szCs w:val="24"/>
        </w:rPr>
        <w:t xml:space="preserve"> </w:t>
      </w:r>
      <w:r w:rsidR="00606A5B">
        <w:rPr>
          <w:rFonts w:ascii="Times New Roman" w:hAnsi="Times New Roman" w:cs="Times New Roman"/>
          <w:sz w:val="24"/>
          <w:szCs w:val="24"/>
        </w:rPr>
        <w:t xml:space="preserve">periods of </w:t>
      </w:r>
      <w:commentRangeStart w:id="3"/>
      <w:r w:rsidR="00272710" w:rsidRPr="001951C4">
        <w:rPr>
          <w:rFonts w:ascii="Times New Roman" w:hAnsi="Times New Roman" w:cs="Times New Roman"/>
          <w:sz w:val="24"/>
          <w:szCs w:val="24"/>
        </w:rPr>
        <w:t xml:space="preserve">fall </w:t>
      </w:r>
      <w:r w:rsidR="00606A5B">
        <w:rPr>
          <w:rFonts w:ascii="Times New Roman" w:hAnsi="Times New Roman" w:cs="Times New Roman"/>
          <w:sz w:val="24"/>
          <w:szCs w:val="24"/>
        </w:rPr>
        <w:t>(</w:t>
      </w:r>
      <w:r w:rsidR="00757C4F" w:rsidRPr="001951C4">
        <w:rPr>
          <w:rFonts w:ascii="Times New Roman" w:hAnsi="Times New Roman" w:cs="Times New Roman"/>
          <w:sz w:val="24"/>
          <w:szCs w:val="24"/>
        </w:rPr>
        <w:t>Aug. 1</w:t>
      </w:r>
      <w:r w:rsidR="00757C4F" w:rsidRPr="001951C4">
        <w:rPr>
          <w:rFonts w:ascii="Times New Roman" w:hAnsi="Times New Roman" w:cs="Times New Roman"/>
          <w:sz w:val="24"/>
          <w:szCs w:val="24"/>
          <w:vertAlign w:val="superscript"/>
        </w:rPr>
        <w:t>st</w:t>
      </w:r>
      <w:r w:rsidR="00757C4F" w:rsidRPr="001951C4">
        <w:rPr>
          <w:rFonts w:ascii="Times New Roman" w:hAnsi="Times New Roman" w:cs="Times New Roman"/>
          <w:sz w:val="24"/>
          <w:szCs w:val="24"/>
        </w:rPr>
        <w:t>–Feb. 25</w:t>
      </w:r>
      <w:r w:rsidR="00757C4F" w:rsidRPr="001951C4">
        <w:rPr>
          <w:rFonts w:ascii="Times New Roman" w:hAnsi="Times New Roman" w:cs="Times New Roman"/>
          <w:sz w:val="24"/>
          <w:szCs w:val="24"/>
          <w:vertAlign w:val="superscript"/>
        </w:rPr>
        <w:t>th</w:t>
      </w:r>
      <w:r w:rsidR="00606A5B">
        <w:rPr>
          <w:rFonts w:ascii="Times New Roman" w:hAnsi="Times New Roman" w:cs="Times New Roman"/>
          <w:sz w:val="24"/>
          <w:szCs w:val="24"/>
        </w:rPr>
        <w:t>)</w:t>
      </w:r>
      <w:r w:rsidR="00757C4F" w:rsidRPr="001951C4">
        <w:rPr>
          <w:rFonts w:ascii="Times New Roman" w:hAnsi="Times New Roman" w:cs="Times New Roman"/>
          <w:sz w:val="24"/>
          <w:szCs w:val="24"/>
        </w:rPr>
        <w:t xml:space="preserve"> and spring </w:t>
      </w:r>
      <w:r w:rsidR="00606A5B">
        <w:rPr>
          <w:rFonts w:ascii="Times New Roman" w:hAnsi="Times New Roman" w:cs="Times New Roman"/>
          <w:sz w:val="24"/>
          <w:szCs w:val="24"/>
        </w:rPr>
        <w:t>(</w:t>
      </w:r>
      <w:r w:rsidR="00757C4F" w:rsidRPr="001951C4">
        <w:rPr>
          <w:rFonts w:ascii="Times New Roman" w:hAnsi="Times New Roman" w:cs="Times New Roman"/>
          <w:sz w:val="24"/>
          <w:szCs w:val="24"/>
        </w:rPr>
        <w:t>Jan. 5</w:t>
      </w:r>
      <w:r w:rsidR="00757C4F" w:rsidRPr="001951C4">
        <w:rPr>
          <w:rFonts w:ascii="Times New Roman" w:hAnsi="Times New Roman" w:cs="Times New Roman"/>
          <w:sz w:val="24"/>
          <w:szCs w:val="24"/>
          <w:vertAlign w:val="superscript"/>
        </w:rPr>
        <w:t>th</w:t>
      </w:r>
      <w:r w:rsidR="00757C4F" w:rsidRPr="001951C4">
        <w:rPr>
          <w:rFonts w:ascii="Times New Roman" w:hAnsi="Times New Roman" w:cs="Times New Roman"/>
          <w:sz w:val="24"/>
          <w:szCs w:val="24"/>
        </w:rPr>
        <w:t>–Jun. 30</w:t>
      </w:r>
      <w:r w:rsidR="00757C4F" w:rsidRPr="001951C4">
        <w:rPr>
          <w:rFonts w:ascii="Times New Roman" w:hAnsi="Times New Roman" w:cs="Times New Roman"/>
          <w:sz w:val="24"/>
          <w:szCs w:val="24"/>
          <w:vertAlign w:val="superscript"/>
        </w:rPr>
        <w:t>th</w:t>
      </w:r>
      <w:r w:rsidR="00606A5B">
        <w:rPr>
          <w:rFonts w:ascii="Times New Roman" w:hAnsi="Times New Roman" w:cs="Times New Roman"/>
          <w:sz w:val="24"/>
          <w:szCs w:val="24"/>
        </w:rPr>
        <w:t>) migration</w:t>
      </w:r>
      <w:commentRangeEnd w:id="3"/>
      <w:r w:rsidR="00690963">
        <w:rPr>
          <w:rStyle w:val="CommentReference"/>
        </w:rPr>
        <w:commentReference w:id="3"/>
      </w:r>
      <w:r w:rsidR="00757C4F" w:rsidRPr="001951C4">
        <w:rPr>
          <w:rFonts w:ascii="Times New Roman" w:hAnsi="Times New Roman" w:cs="Times New Roman"/>
          <w:sz w:val="24"/>
          <w:szCs w:val="24"/>
        </w:rPr>
        <w:t>. However, for a small subset of birds (n = 14</w:t>
      </w:r>
      <w:r w:rsidR="002D54B8" w:rsidRPr="001951C4">
        <w:rPr>
          <w:rFonts w:ascii="Times New Roman" w:hAnsi="Times New Roman" w:cs="Times New Roman"/>
          <w:sz w:val="24"/>
          <w:szCs w:val="24"/>
        </w:rPr>
        <w:t>; 3%</w:t>
      </w:r>
      <w:r w:rsidR="00757C4F" w:rsidRPr="001951C4">
        <w:rPr>
          <w:rFonts w:ascii="Times New Roman" w:hAnsi="Times New Roman" w:cs="Times New Roman"/>
          <w:sz w:val="24"/>
          <w:szCs w:val="24"/>
        </w:rPr>
        <w:t xml:space="preserve">) we </w:t>
      </w:r>
      <w:r w:rsidR="00273A70" w:rsidRPr="001951C4">
        <w:rPr>
          <w:rFonts w:ascii="Times New Roman" w:hAnsi="Times New Roman" w:cs="Times New Roman"/>
          <w:sz w:val="24"/>
          <w:szCs w:val="24"/>
        </w:rPr>
        <w:t>extended these</w:t>
      </w:r>
      <w:r w:rsidR="00757C4F" w:rsidRPr="001951C4">
        <w:rPr>
          <w:rFonts w:ascii="Times New Roman" w:hAnsi="Times New Roman" w:cs="Times New Roman"/>
          <w:sz w:val="24"/>
          <w:szCs w:val="24"/>
        </w:rPr>
        <w:t xml:space="preserve"> </w:t>
      </w:r>
      <w:r w:rsidR="00757C4F" w:rsidRPr="001951C4">
        <w:rPr>
          <w:rFonts w:ascii="Times New Roman" w:hAnsi="Times New Roman" w:cs="Times New Roman"/>
          <w:sz w:val="24"/>
          <w:szCs w:val="24"/>
        </w:rPr>
        <w:lastRenderedPageBreak/>
        <w:t>date ranges due to migratory movements</w:t>
      </w:r>
      <w:r w:rsidR="00891D10" w:rsidRPr="001951C4">
        <w:rPr>
          <w:rFonts w:ascii="Times New Roman" w:hAnsi="Times New Roman" w:cs="Times New Roman"/>
          <w:sz w:val="24"/>
          <w:szCs w:val="24"/>
        </w:rPr>
        <w:t xml:space="preserve"> </w:t>
      </w:r>
      <w:r w:rsidR="008D3BBE" w:rsidRPr="001951C4">
        <w:rPr>
          <w:rFonts w:ascii="Times New Roman" w:hAnsi="Times New Roman" w:cs="Times New Roman"/>
          <w:sz w:val="24"/>
          <w:szCs w:val="24"/>
        </w:rPr>
        <w:t xml:space="preserve">that </w:t>
      </w:r>
      <w:r w:rsidR="00E5591E" w:rsidRPr="001951C4">
        <w:rPr>
          <w:rFonts w:ascii="Times New Roman" w:hAnsi="Times New Roman" w:cs="Times New Roman"/>
          <w:sz w:val="24"/>
          <w:szCs w:val="24"/>
        </w:rPr>
        <w:t>occurred</w:t>
      </w:r>
      <w:r w:rsidR="00891D10" w:rsidRPr="001951C4">
        <w:rPr>
          <w:rFonts w:ascii="Times New Roman" w:hAnsi="Times New Roman" w:cs="Times New Roman"/>
          <w:sz w:val="24"/>
          <w:szCs w:val="24"/>
        </w:rPr>
        <w:t xml:space="preserve"> outside these periods</w:t>
      </w:r>
      <w:r w:rsidR="00757C4F" w:rsidRPr="001951C4">
        <w:rPr>
          <w:rFonts w:ascii="Times New Roman" w:hAnsi="Times New Roman" w:cs="Times New Roman"/>
          <w:sz w:val="24"/>
          <w:szCs w:val="24"/>
        </w:rPr>
        <w:t xml:space="preserve"> (Supplementary Information </w:t>
      </w:r>
      <w:r w:rsidR="00F974B9" w:rsidRPr="001951C4">
        <w:rPr>
          <w:rFonts w:ascii="Times New Roman" w:hAnsi="Times New Roman" w:cs="Times New Roman"/>
          <w:sz w:val="24"/>
          <w:szCs w:val="24"/>
        </w:rPr>
        <w:t>A</w:t>
      </w:r>
      <w:r w:rsidR="00757C4F" w:rsidRPr="001951C4">
        <w:rPr>
          <w:rFonts w:ascii="Times New Roman" w:hAnsi="Times New Roman" w:cs="Times New Roman"/>
          <w:sz w:val="24"/>
          <w:szCs w:val="24"/>
        </w:rPr>
        <w:t>).</w:t>
      </w:r>
      <w:r w:rsidR="00D00942" w:rsidRPr="001951C4">
        <w:rPr>
          <w:rFonts w:ascii="Times New Roman" w:hAnsi="Times New Roman" w:cs="Times New Roman"/>
          <w:sz w:val="24"/>
          <w:szCs w:val="24"/>
        </w:rPr>
        <w:t xml:space="preserve"> </w:t>
      </w:r>
      <w:r w:rsidR="004801F4" w:rsidRPr="001951C4">
        <w:rPr>
          <w:rFonts w:ascii="Times New Roman" w:hAnsi="Times New Roman" w:cs="Times New Roman"/>
          <w:sz w:val="24"/>
          <w:szCs w:val="24"/>
        </w:rPr>
        <w:t xml:space="preserve">To ensure that </w:t>
      </w:r>
      <w:r w:rsidR="00665324" w:rsidRPr="001951C4">
        <w:rPr>
          <w:rFonts w:ascii="Times New Roman" w:hAnsi="Times New Roman" w:cs="Times New Roman"/>
          <w:sz w:val="24"/>
          <w:szCs w:val="24"/>
        </w:rPr>
        <w:t xml:space="preserve">fall and spring migratory movements were </w:t>
      </w:r>
      <w:r w:rsidR="008D3BBE" w:rsidRPr="001951C4">
        <w:rPr>
          <w:rFonts w:ascii="Times New Roman" w:hAnsi="Times New Roman" w:cs="Times New Roman"/>
          <w:sz w:val="24"/>
          <w:szCs w:val="24"/>
        </w:rPr>
        <w:t xml:space="preserve">delineated </w:t>
      </w:r>
      <w:r w:rsidR="00E5591E" w:rsidRPr="001951C4">
        <w:rPr>
          <w:rFonts w:ascii="Times New Roman" w:hAnsi="Times New Roman" w:cs="Times New Roman"/>
          <w:sz w:val="24"/>
          <w:szCs w:val="24"/>
        </w:rPr>
        <w:t>separately</w:t>
      </w:r>
      <w:r w:rsidR="00665324" w:rsidRPr="001951C4">
        <w:rPr>
          <w:rFonts w:ascii="Times New Roman" w:hAnsi="Times New Roman" w:cs="Times New Roman"/>
          <w:sz w:val="24"/>
          <w:szCs w:val="24"/>
        </w:rPr>
        <w:t xml:space="preserve">, we </w:t>
      </w:r>
      <w:r w:rsidR="000555FE" w:rsidRPr="001951C4">
        <w:rPr>
          <w:rFonts w:ascii="Times New Roman" w:hAnsi="Times New Roman" w:cs="Times New Roman"/>
          <w:sz w:val="24"/>
          <w:szCs w:val="24"/>
        </w:rPr>
        <w:t>modeled</w:t>
      </w:r>
      <w:r w:rsidR="00665324" w:rsidRPr="001951C4">
        <w:rPr>
          <w:rFonts w:ascii="Times New Roman" w:hAnsi="Times New Roman" w:cs="Times New Roman"/>
          <w:sz w:val="24"/>
          <w:szCs w:val="24"/>
        </w:rPr>
        <w:t xml:space="preserve"> spring migrations first</w:t>
      </w:r>
      <w:r w:rsidR="00891D10" w:rsidRPr="001951C4">
        <w:rPr>
          <w:rFonts w:ascii="Times New Roman" w:hAnsi="Times New Roman" w:cs="Times New Roman"/>
          <w:sz w:val="24"/>
          <w:szCs w:val="24"/>
        </w:rPr>
        <w:t xml:space="preserve"> for each woodcock</w:t>
      </w:r>
      <w:r w:rsidR="00665324" w:rsidRPr="001951C4">
        <w:rPr>
          <w:rFonts w:ascii="Times New Roman" w:hAnsi="Times New Roman" w:cs="Times New Roman"/>
          <w:sz w:val="24"/>
          <w:szCs w:val="24"/>
        </w:rPr>
        <w:t xml:space="preserve">, </w:t>
      </w:r>
      <w:r w:rsidR="00B81548" w:rsidRPr="001951C4">
        <w:rPr>
          <w:rFonts w:ascii="Times New Roman" w:hAnsi="Times New Roman" w:cs="Times New Roman"/>
          <w:sz w:val="24"/>
          <w:szCs w:val="24"/>
        </w:rPr>
        <w:t xml:space="preserve">and </w:t>
      </w:r>
      <w:r w:rsidR="00174567" w:rsidRPr="001951C4">
        <w:rPr>
          <w:rFonts w:ascii="Times New Roman" w:hAnsi="Times New Roman" w:cs="Times New Roman"/>
          <w:sz w:val="24"/>
          <w:szCs w:val="24"/>
        </w:rPr>
        <w:t xml:space="preserve">shortened the end of the default fall migration timeframe (Aug. 1–Feb. 25) to </w:t>
      </w:r>
      <w:r w:rsidR="00606A5B">
        <w:rPr>
          <w:rFonts w:ascii="Times New Roman" w:hAnsi="Times New Roman" w:cs="Times New Roman"/>
          <w:sz w:val="24"/>
          <w:szCs w:val="24"/>
        </w:rPr>
        <w:t>1</w:t>
      </w:r>
      <w:r w:rsidR="00174567" w:rsidRPr="001951C4">
        <w:rPr>
          <w:rFonts w:ascii="Times New Roman" w:hAnsi="Times New Roman" w:cs="Times New Roman"/>
          <w:sz w:val="24"/>
          <w:szCs w:val="24"/>
        </w:rPr>
        <w:t xml:space="preserve"> day before </w:t>
      </w:r>
      <w:r w:rsidR="00245FAC" w:rsidRPr="001951C4">
        <w:rPr>
          <w:rFonts w:ascii="Times New Roman" w:hAnsi="Times New Roman" w:cs="Times New Roman"/>
          <w:sz w:val="24"/>
          <w:szCs w:val="24"/>
        </w:rPr>
        <w:t xml:space="preserve">the subsequent </w:t>
      </w:r>
      <w:r w:rsidR="00174567" w:rsidRPr="001951C4">
        <w:rPr>
          <w:rFonts w:ascii="Times New Roman" w:hAnsi="Times New Roman" w:cs="Times New Roman"/>
          <w:sz w:val="24"/>
          <w:szCs w:val="24"/>
        </w:rPr>
        <w:t xml:space="preserve">spring migration began for that </w:t>
      </w:r>
      <w:r w:rsidR="00B81548" w:rsidRPr="001951C4">
        <w:rPr>
          <w:rFonts w:ascii="Times New Roman" w:hAnsi="Times New Roman" w:cs="Times New Roman"/>
          <w:sz w:val="24"/>
          <w:szCs w:val="24"/>
        </w:rPr>
        <w:t>individual.</w:t>
      </w:r>
    </w:p>
    <w:p w14:paraId="24EEE174" w14:textId="513518BF" w:rsidR="009943B0" w:rsidRPr="001951C4" w:rsidRDefault="00CC7129" w:rsidP="0000577C">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We interpolate</w:t>
      </w:r>
      <w:r w:rsidR="00606A5B">
        <w:rPr>
          <w:rFonts w:ascii="Times New Roman" w:hAnsi="Times New Roman" w:cs="Times New Roman"/>
          <w:sz w:val="24"/>
          <w:szCs w:val="24"/>
        </w:rPr>
        <w:t>d</w:t>
      </w:r>
      <w:r w:rsidRPr="001951C4">
        <w:rPr>
          <w:rFonts w:ascii="Times New Roman" w:hAnsi="Times New Roman" w:cs="Times New Roman"/>
          <w:sz w:val="24"/>
          <w:szCs w:val="24"/>
        </w:rPr>
        <w:t xml:space="preserve"> daily locations within each track prior to fitting </w:t>
      </w:r>
      <w:r w:rsidR="0000577C" w:rsidRPr="001951C4">
        <w:rPr>
          <w:rFonts w:ascii="Times New Roman" w:hAnsi="Times New Roman" w:cs="Times New Roman"/>
          <w:sz w:val="24"/>
          <w:szCs w:val="24"/>
        </w:rPr>
        <w:t>HMMs, as i</w:t>
      </w:r>
      <w:r w:rsidR="00D81B72" w:rsidRPr="001951C4">
        <w:rPr>
          <w:rFonts w:ascii="Times New Roman" w:hAnsi="Times New Roman" w:cs="Times New Roman"/>
          <w:sz w:val="24"/>
          <w:szCs w:val="24"/>
        </w:rPr>
        <w:t xml:space="preserve">nfrequent </w:t>
      </w:r>
      <w:r w:rsidR="007E6D98" w:rsidRPr="001951C4">
        <w:rPr>
          <w:rFonts w:ascii="Times New Roman" w:hAnsi="Times New Roman" w:cs="Times New Roman"/>
          <w:sz w:val="24"/>
          <w:szCs w:val="24"/>
        </w:rPr>
        <w:t xml:space="preserve">and missing </w:t>
      </w:r>
      <w:r w:rsidR="00D81B72" w:rsidRPr="001951C4">
        <w:rPr>
          <w:rFonts w:ascii="Times New Roman" w:hAnsi="Times New Roman" w:cs="Times New Roman"/>
          <w:sz w:val="24"/>
          <w:szCs w:val="24"/>
        </w:rPr>
        <w:t xml:space="preserve">locations can impede the ability of the </w:t>
      </w:r>
      <w:r w:rsidR="00606A5B">
        <w:rPr>
          <w:rFonts w:ascii="Times New Roman" w:hAnsi="Times New Roman" w:cs="Times New Roman"/>
          <w:sz w:val="24"/>
          <w:szCs w:val="24"/>
        </w:rPr>
        <w:t xml:space="preserve">HMMs </w:t>
      </w:r>
      <w:r w:rsidR="00D81B72" w:rsidRPr="001951C4">
        <w:rPr>
          <w:rFonts w:ascii="Times New Roman" w:hAnsi="Times New Roman" w:cs="Times New Roman"/>
          <w:sz w:val="24"/>
          <w:szCs w:val="24"/>
        </w:rPr>
        <w:t>to detect recursive movements</w:t>
      </w:r>
      <w:r w:rsidR="00430291" w:rsidRPr="001951C4">
        <w:rPr>
          <w:rFonts w:ascii="Times New Roman" w:hAnsi="Times New Roman" w:cs="Times New Roman"/>
          <w:sz w:val="24"/>
          <w:szCs w:val="24"/>
        </w:rPr>
        <w:t xml:space="preserve"> (defined as repeated</w:t>
      </w:r>
      <w:r w:rsidR="001B7235" w:rsidRPr="001951C4">
        <w:rPr>
          <w:rFonts w:ascii="Times New Roman" w:hAnsi="Times New Roman" w:cs="Times New Roman"/>
          <w:sz w:val="24"/>
          <w:szCs w:val="24"/>
        </w:rPr>
        <w:t xml:space="preserve"> visitations to the same locations in </w:t>
      </w:r>
      <w:r w:rsidR="00B9771D" w:rsidRPr="001951C4">
        <w:rPr>
          <w:rFonts w:ascii="Times New Roman" w:hAnsi="Times New Roman" w:cs="Times New Roman"/>
          <w:sz w:val="24"/>
          <w:szCs w:val="24"/>
        </w:rPr>
        <w:t>a systematic manner</w:t>
      </w:r>
      <w:r w:rsidR="00606A5B">
        <w:rPr>
          <w:rFonts w:ascii="Times New Roman" w:hAnsi="Times New Roman" w:cs="Times New Roman"/>
          <w:sz w:val="24"/>
          <w:szCs w:val="24"/>
        </w:rPr>
        <w:t>, sensu</w:t>
      </w:r>
      <w:r w:rsidR="00B9771D"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Berger-Tal and Bar-David 2015)</w:t>
      </w:r>
      <w:r w:rsidR="00D81B72" w:rsidRPr="001951C4">
        <w:rPr>
          <w:rFonts w:ascii="Times New Roman" w:hAnsi="Times New Roman" w:cs="Times New Roman"/>
          <w:sz w:val="24"/>
          <w:szCs w:val="24"/>
        </w:rPr>
        <w:t xml:space="preserve"> which could be indicative </w:t>
      </w:r>
      <w:r w:rsidR="0000577C" w:rsidRPr="001951C4">
        <w:rPr>
          <w:rFonts w:ascii="Times New Roman" w:hAnsi="Times New Roman" w:cs="Times New Roman"/>
          <w:sz w:val="24"/>
          <w:szCs w:val="24"/>
        </w:rPr>
        <w:t>of</w:t>
      </w:r>
      <w:r w:rsidR="00D81B72" w:rsidRPr="001951C4">
        <w:rPr>
          <w:rFonts w:ascii="Times New Roman" w:hAnsi="Times New Roman" w:cs="Times New Roman"/>
          <w:sz w:val="24"/>
          <w:szCs w:val="24"/>
        </w:rPr>
        <w:t xml:space="preserve"> stopovers and post-migratory settlement. We </w:t>
      </w:r>
      <w:r w:rsidR="00606A5B">
        <w:rPr>
          <w:rFonts w:ascii="Times New Roman" w:hAnsi="Times New Roman" w:cs="Times New Roman"/>
          <w:sz w:val="24"/>
          <w:szCs w:val="24"/>
        </w:rPr>
        <w:t>used</w:t>
      </w:r>
      <w:r w:rsidR="00D81B72" w:rsidRPr="001951C4">
        <w:rPr>
          <w:rFonts w:ascii="Times New Roman" w:hAnsi="Times New Roman" w:cs="Times New Roman"/>
          <w:sz w:val="24"/>
          <w:szCs w:val="24"/>
        </w:rPr>
        <w:t xml:space="preserve"> a correlated random walk model </w:t>
      </w:r>
      <w:r w:rsidR="00A56197" w:rsidRPr="001951C4">
        <w:rPr>
          <w:rFonts w:ascii="Times New Roman" w:hAnsi="Times New Roman" w:cs="Times New Roman"/>
          <w:sz w:val="24"/>
          <w:szCs w:val="24"/>
        </w:rPr>
        <w:t>implemented in the</w:t>
      </w:r>
      <w:r w:rsidR="00D81B72" w:rsidRPr="001951C4">
        <w:rPr>
          <w:rFonts w:ascii="Times New Roman" w:hAnsi="Times New Roman" w:cs="Times New Roman"/>
          <w:sz w:val="24"/>
          <w:szCs w:val="24"/>
        </w:rPr>
        <w:t xml:space="preserve"> R package crawl </w:t>
      </w:r>
      <w:r w:rsidR="00F63FFF" w:rsidRPr="001951C4">
        <w:rPr>
          <w:rFonts w:ascii="Times New Roman" w:hAnsi="Times New Roman" w:cs="Times New Roman"/>
          <w:sz w:val="24"/>
          <w:szCs w:val="24"/>
        </w:rPr>
        <w:t>(Johnson and London 2018, R Core Team 202</w:t>
      </w:r>
      <w:r w:rsidR="00950410" w:rsidRPr="001951C4">
        <w:rPr>
          <w:rFonts w:ascii="Times New Roman" w:hAnsi="Times New Roman" w:cs="Times New Roman"/>
          <w:sz w:val="24"/>
          <w:szCs w:val="24"/>
        </w:rPr>
        <w:t>4</w:t>
      </w:r>
      <w:r w:rsidR="00F63FFF" w:rsidRPr="001951C4">
        <w:rPr>
          <w:rFonts w:ascii="Times New Roman" w:hAnsi="Times New Roman" w:cs="Times New Roman"/>
          <w:sz w:val="24"/>
          <w:szCs w:val="24"/>
        </w:rPr>
        <w:t>)</w:t>
      </w:r>
      <w:r w:rsidR="00606A5B">
        <w:rPr>
          <w:rFonts w:ascii="Times New Roman" w:hAnsi="Times New Roman" w:cs="Times New Roman"/>
          <w:sz w:val="24"/>
          <w:szCs w:val="24"/>
        </w:rPr>
        <w:t xml:space="preserve">, which </w:t>
      </w:r>
      <w:r w:rsidR="006F6821" w:rsidRPr="001951C4">
        <w:rPr>
          <w:rFonts w:ascii="Times New Roman" w:hAnsi="Times New Roman" w:cs="Times New Roman"/>
          <w:sz w:val="24"/>
          <w:szCs w:val="24"/>
        </w:rPr>
        <w:t>interpolate</w:t>
      </w:r>
      <w:r w:rsidR="001B3F8C">
        <w:rPr>
          <w:rFonts w:ascii="Times New Roman" w:hAnsi="Times New Roman" w:cs="Times New Roman"/>
          <w:sz w:val="24"/>
          <w:szCs w:val="24"/>
        </w:rPr>
        <w:t>d</w:t>
      </w:r>
      <w:r w:rsidR="000F7558" w:rsidRPr="001951C4">
        <w:rPr>
          <w:rFonts w:ascii="Times New Roman" w:hAnsi="Times New Roman" w:cs="Times New Roman"/>
          <w:sz w:val="24"/>
          <w:szCs w:val="24"/>
        </w:rPr>
        <w:t xml:space="preserve"> locations </w:t>
      </w:r>
      <w:r w:rsidR="006F6821" w:rsidRPr="001951C4">
        <w:rPr>
          <w:rFonts w:ascii="Times New Roman" w:hAnsi="Times New Roman" w:cs="Times New Roman"/>
          <w:sz w:val="24"/>
          <w:szCs w:val="24"/>
        </w:rPr>
        <w:t xml:space="preserve">based on </w:t>
      </w:r>
      <w:r w:rsidR="00F8507F" w:rsidRPr="001951C4">
        <w:rPr>
          <w:rFonts w:ascii="Times New Roman" w:hAnsi="Times New Roman" w:cs="Times New Roman"/>
          <w:sz w:val="24"/>
          <w:szCs w:val="24"/>
        </w:rPr>
        <w:t>prior and subsequent location, speed, and direction.</w:t>
      </w:r>
      <w:r w:rsidR="004F1D1D" w:rsidRPr="001951C4">
        <w:rPr>
          <w:rFonts w:ascii="Times New Roman" w:hAnsi="Times New Roman" w:cs="Times New Roman"/>
          <w:sz w:val="24"/>
          <w:szCs w:val="24"/>
        </w:rPr>
        <w:t xml:space="preserve"> </w:t>
      </w:r>
      <w:r w:rsidR="00AF0258">
        <w:rPr>
          <w:rFonts w:ascii="Times New Roman" w:hAnsi="Times New Roman" w:cs="Times New Roman"/>
          <w:sz w:val="24"/>
          <w:szCs w:val="24"/>
        </w:rPr>
        <w:t>We predicted that</w:t>
      </w:r>
      <w:r w:rsidR="004F1D1D" w:rsidRPr="001951C4">
        <w:rPr>
          <w:rFonts w:ascii="Times New Roman" w:hAnsi="Times New Roman" w:cs="Times New Roman"/>
          <w:sz w:val="24"/>
          <w:szCs w:val="24"/>
        </w:rPr>
        <w:t xml:space="preserve"> interpolated locations </w:t>
      </w:r>
      <w:r w:rsidR="00AF0258">
        <w:rPr>
          <w:rFonts w:ascii="Times New Roman" w:hAnsi="Times New Roman" w:cs="Times New Roman"/>
          <w:sz w:val="24"/>
          <w:szCs w:val="24"/>
        </w:rPr>
        <w:t>would improve</w:t>
      </w:r>
      <w:r w:rsidR="004F1D1D"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the </w:t>
      </w:r>
      <w:r w:rsidR="00AF0258">
        <w:rPr>
          <w:rFonts w:ascii="Times New Roman" w:hAnsi="Times New Roman" w:cs="Times New Roman"/>
          <w:sz w:val="24"/>
          <w:szCs w:val="24"/>
        </w:rPr>
        <w:t xml:space="preserve">capacity of the </w:t>
      </w:r>
      <w:r w:rsidR="00D81B72" w:rsidRPr="001951C4">
        <w:rPr>
          <w:rFonts w:ascii="Times New Roman" w:hAnsi="Times New Roman" w:cs="Times New Roman"/>
          <w:sz w:val="24"/>
          <w:szCs w:val="24"/>
        </w:rPr>
        <w:t>HMM to detect recursive movements more accurately during stationary periods</w:t>
      </w:r>
      <w:r w:rsidR="00AF0258">
        <w:rPr>
          <w:rFonts w:ascii="Times New Roman" w:hAnsi="Times New Roman" w:cs="Times New Roman"/>
          <w:sz w:val="24"/>
          <w:szCs w:val="24"/>
        </w:rPr>
        <w:t>, h</w:t>
      </w:r>
      <w:r w:rsidR="008127F3" w:rsidRPr="001951C4">
        <w:rPr>
          <w:rFonts w:ascii="Times New Roman" w:hAnsi="Times New Roman" w:cs="Times New Roman"/>
          <w:sz w:val="24"/>
          <w:szCs w:val="24"/>
        </w:rPr>
        <w:t xml:space="preserve">owever, during </w:t>
      </w:r>
      <w:r w:rsidR="00AF0258">
        <w:rPr>
          <w:rFonts w:ascii="Times New Roman" w:hAnsi="Times New Roman" w:cs="Times New Roman"/>
          <w:sz w:val="24"/>
          <w:szCs w:val="24"/>
        </w:rPr>
        <w:t>initial model fitting, we observed that</w:t>
      </w:r>
      <w:r w:rsidR="008127F3" w:rsidRPr="001951C4">
        <w:rPr>
          <w:rFonts w:ascii="Times New Roman" w:hAnsi="Times New Roman" w:cs="Times New Roman"/>
          <w:sz w:val="24"/>
          <w:szCs w:val="24"/>
        </w:rPr>
        <w:t xml:space="preserve"> </w:t>
      </w:r>
      <w:r w:rsidR="00AF0258">
        <w:rPr>
          <w:rFonts w:ascii="Times New Roman" w:hAnsi="Times New Roman" w:cs="Times New Roman"/>
          <w:sz w:val="24"/>
          <w:szCs w:val="24"/>
        </w:rPr>
        <w:t>they did not accurately reflect the distribution of known migratory movements</w:t>
      </w:r>
      <w:r w:rsidR="00AB0E05" w:rsidRPr="001951C4">
        <w:rPr>
          <w:rFonts w:ascii="Times New Roman" w:hAnsi="Times New Roman" w:cs="Times New Roman"/>
          <w:sz w:val="24"/>
          <w:szCs w:val="24"/>
        </w:rPr>
        <w:t xml:space="preserve">. To </w:t>
      </w:r>
      <w:r w:rsidR="00AF0258">
        <w:rPr>
          <w:rFonts w:ascii="Times New Roman" w:hAnsi="Times New Roman" w:cs="Times New Roman"/>
          <w:sz w:val="24"/>
          <w:szCs w:val="24"/>
        </w:rPr>
        <w:t>address</w:t>
      </w:r>
      <w:r w:rsidR="00AF0258" w:rsidRPr="001951C4">
        <w:rPr>
          <w:rFonts w:ascii="Times New Roman" w:hAnsi="Times New Roman" w:cs="Times New Roman"/>
          <w:sz w:val="24"/>
          <w:szCs w:val="24"/>
        </w:rPr>
        <w:t xml:space="preserve"> </w:t>
      </w:r>
      <w:r w:rsidR="00AB0E05" w:rsidRPr="001951C4">
        <w:rPr>
          <w:rFonts w:ascii="Times New Roman" w:hAnsi="Times New Roman" w:cs="Times New Roman"/>
          <w:sz w:val="24"/>
          <w:szCs w:val="24"/>
        </w:rPr>
        <w:t>this tendency, w</w:t>
      </w:r>
      <w:r w:rsidR="00D81B72" w:rsidRPr="001951C4">
        <w:rPr>
          <w:rFonts w:ascii="Times New Roman" w:hAnsi="Times New Roman" w:cs="Times New Roman"/>
          <w:sz w:val="24"/>
          <w:szCs w:val="24"/>
        </w:rPr>
        <w:t>e only used the correlated random walk model to interpolate locations between points that were &lt;</w:t>
      </w:r>
      <w:r w:rsidR="00F57878"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apart (i.e., when the bird was either at a stopover or not migrating</w:t>
      </w:r>
      <w:r w:rsidR="00981E23" w:rsidRPr="001951C4">
        <w:rPr>
          <w:rFonts w:ascii="Times New Roman" w:hAnsi="Times New Roman" w:cs="Times New Roman"/>
          <w:sz w:val="24"/>
          <w:szCs w:val="24"/>
        </w:rPr>
        <w:t>)</w:t>
      </w:r>
      <w:r w:rsidR="00D81B72" w:rsidRPr="001951C4">
        <w:rPr>
          <w:rFonts w:ascii="Times New Roman" w:hAnsi="Times New Roman" w:cs="Times New Roman"/>
          <w:sz w:val="24"/>
          <w:szCs w:val="24"/>
        </w:rPr>
        <w:t>. Due to the directional consistency inherent in correlated random walks, models occasionally produced erroneous loops of interpolated points when birds made recursive movements during non-migratory periods. These interpolated loops were often lengthy and could artificially create step lengths ≥</w:t>
      </w:r>
      <w:r w:rsidR="00F57878"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To ensure that HMMs did</w:t>
      </w:r>
      <w:r w:rsidR="009D19DF">
        <w:rPr>
          <w:rFonts w:ascii="Times New Roman" w:hAnsi="Times New Roman" w:cs="Times New Roman"/>
          <w:sz w:val="24"/>
          <w:szCs w:val="24"/>
        </w:rPr>
        <w:t xml:space="preserve"> no</w:t>
      </w:r>
      <w:r w:rsidR="00D81B72" w:rsidRPr="001951C4">
        <w:rPr>
          <w:rFonts w:ascii="Times New Roman" w:hAnsi="Times New Roman" w:cs="Times New Roman"/>
          <w:sz w:val="24"/>
          <w:szCs w:val="24"/>
        </w:rPr>
        <w:t xml:space="preserve">t incorrectly </w:t>
      </w:r>
      <w:r w:rsidR="003A580C">
        <w:rPr>
          <w:rFonts w:ascii="Times New Roman" w:hAnsi="Times New Roman" w:cs="Times New Roman"/>
          <w:sz w:val="24"/>
          <w:szCs w:val="24"/>
        </w:rPr>
        <w:t>assign</w:t>
      </w:r>
      <w:r w:rsidR="003A580C"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these loops as migratory movements, we removed all loops of interpolated points for which the total length of the loop </w:t>
      </w:r>
      <w:r w:rsidR="00A56197" w:rsidRPr="001951C4">
        <w:rPr>
          <w:rFonts w:ascii="Times New Roman" w:hAnsi="Times New Roman" w:cs="Times New Roman"/>
          <w:sz w:val="24"/>
          <w:szCs w:val="24"/>
        </w:rPr>
        <w:t>exceeded</w:t>
      </w:r>
      <w:r w:rsidR="004670F8">
        <w:rPr>
          <w:rFonts w:ascii="Times New Roman" w:hAnsi="Times New Roman" w:cs="Times New Roman"/>
          <w:sz w:val="24"/>
          <w:szCs w:val="24"/>
        </w:rPr>
        <w:t xml:space="preserve"> 10</w:t>
      </w:r>
      <w:r w:rsidR="009E24F0">
        <w:rPr>
          <w:rFonts w:ascii="Times New Roman" w:hAnsi="Times New Roman" w:cs="Times New Roman"/>
          <w:sz w:val="24"/>
          <w:szCs w:val="24"/>
        </w:rPr>
        <w:t xml:space="preserve"> times</w:t>
      </w:r>
      <w:r w:rsidR="00D81B72" w:rsidRPr="001951C4">
        <w:rPr>
          <w:rFonts w:ascii="Times New Roman" w:hAnsi="Times New Roman" w:cs="Times New Roman"/>
          <w:sz w:val="24"/>
          <w:szCs w:val="24"/>
        </w:rPr>
        <w:t xml:space="preserve"> the distance between observed </w:t>
      </w:r>
      <w:r w:rsidR="009E24F0" w:rsidRPr="001951C4">
        <w:rPr>
          <w:rFonts w:ascii="Times New Roman" w:hAnsi="Times New Roman" w:cs="Times New Roman"/>
          <w:sz w:val="24"/>
          <w:szCs w:val="24"/>
        </w:rPr>
        <w:t>points</w:t>
      </w:r>
      <w:r w:rsidR="009E24F0">
        <w:rPr>
          <w:rFonts w:ascii="Times New Roman" w:hAnsi="Times New Roman" w:cs="Times New Roman"/>
          <w:sz w:val="24"/>
          <w:szCs w:val="24"/>
        </w:rPr>
        <w:t xml:space="preserve"> and</w:t>
      </w:r>
      <w:r w:rsidR="00D81B72" w:rsidRPr="001951C4">
        <w:rPr>
          <w:rFonts w:ascii="Times New Roman" w:hAnsi="Times New Roman" w:cs="Times New Roman"/>
          <w:sz w:val="24"/>
          <w:szCs w:val="24"/>
        </w:rPr>
        <w:t xml:space="preserve"> replaced the loops with predicted locations spaced evenly between the observed points.</w:t>
      </w:r>
    </w:p>
    <w:p w14:paraId="33FDED96" w14:textId="0853F5F4" w:rsidR="006A72F3" w:rsidRPr="001951C4" w:rsidRDefault="00866AAE" w:rsidP="0000577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Following point interpolation, w</w:t>
      </w:r>
      <w:r w:rsidR="006A72F3" w:rsidRPr="001951C4">
        <w:rPr>
          <w:rFonts w:ascii="Times New Roman" w:hAnsi="Times New Roman" w:cs="Times New Roman"/>
          <w:sz w:val="24"/>
          <w:szCs w:val="24"/>
        </w:rPr>
        <w:t xml:space="preserve">e applied the threshold method (Burnside et al. 2017) to define migration for </w:t>
      </w:r>
      <w:r w:rsidR="00A624D4" w:rsidRPr="001951C4">
        <w:rPr>
          <w:rFonts w:ascii="Times New Roman" w:hAnsi="Times New Roman" w:cs="Times New Roman"/>
          <w:sz w:val="24"/>
          <w:szCs w:val="24"/>
        </w:rPr>
        <w:t>each season</w:t>
      </w:r>
      <w:r w:rsidR="00A624D4" w:rsidRPr="00A624D4">
        <w:rPr>
          <w:rFonts w:ascii="Times New Roman" w:hAnsi="Times New Roman" w:cs="Times New Roman"/>
          <w:sz w:val="24"/>
          <w:szCs w:val="24"/>
        </w:rPr>
        <w:t xml:space="preserve"> </w:t>
      </w:r>
      <w:r w:rsidR="00A624D4" w:rsidRPr="001951C4">
        <w:rPr>
          <w:rFonts w:ascii="Times New Roman" w:hAnsi="Times New Roman" w:cs="Times New Roman"/>
          <w:sz w:val="24"/>
          <w:szCs w:val="24"/>
        </w:rPr>
        <w:t>on an individual basis</w:t>
      </w:r>
      <w:r w:rsidR="00A624D4">
        <w:rPr>
          <w:rFonts w:ascii="Times New Roman" w:hAnsi="Times New Roman" w:cs="Times New Roman"/>
          <w:sz w:val="24"/>
          <w:szCs w:val="24"/>
        </w:rPr>
        <w:t>,</w:t>
      </w:r>
      <w:r w:rsidR="00A624D4" w:rsidRPr="001951C4" w:rsidDel="00A624D4">
        <w:rPr>
          <w:rFonts w:ascii="Times New Roman" w:hAnsi="Times New Roman" w:cs="Times New Roman"/>
          <w:sz w:val="24"/>
          <w:szCs w:val="24"/>
        </w:rPr>
        <w:t xml:space="preserve"> </w:t>
      </w:r>
      <w:r w:rsidR="006A72F3" w:rsidRPr="001951C4">
        <w:rPr>
          <w:rFonts w:ascii="Times New Roman" w:hAnsi="Times New Roman" w:cs="Times New Roman"/>
          <w:sz w:val="24"/>
          <w:szCs w:val="24"/>
        </w:rPr>
        <w:t>beginning after the first movement ≥16.1 km and ending after the final ≥16.1 km movement. We chose a 16.1 km threshold as it roughly bisects the bimodal distribution of log-transformed step lengths in the dataset (Blomberg et al. 2023). We then used HMMs to refine movement state classifications and assign ending states to incomplete migration tracks.</w:t>
      </w:r>
    </w:p>
    <w:p w14:paraId="7F93C71D" w14:textId="136B0327" w:rsidR="0023780A" w:rsidRPr="001951C4" w:rsidRDefault="0023780A" w:rsidP="0023780A">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2.2.2 Use of additional data streams to inform </w:t>
      </w:r>
      <w:proofErr w:type="gramStart"/>
      <w:r w:rsidRPr="001951C4">
        <w:rPr>
          <w:rFonts w:ascii="Times New Roman" w:hAnsi="Times New Roman" w:cs="Times New Roman"/>
          <w:i/>
          <w:sz w:val="24"/>
          <w:szCs w:val="24"/>
        </w:rPr>
        <w:t>HMM</w:t>
      </w:r>
      <w:r w:rsidR="008758A8" w:rsidRPr="001951C4">
        <w:rPr>
          <w:rFonts w:ascii="Times New Roman" w:hAnsi="Times New Roman" w:cs="Times New Roman"/>
          <w:i/>
          <w:sz w:val="24"/>
          <w:szCs w:val="24"/>
        </w:rPr>
        <w:t>s</w:t>
      </w:r>
      <w:proofErr w:type="gramEnd"/>
    </w:p>
    <w:p w14:paraId="13DAD6D7" w14:textId="2EA5523D" w:rsidR="00431231" w:rsidRPr="001951C4" w:rsidRDefault="00A624D4" w:rsidP="004E3604">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1D0C20" w:rsidRPr="001951C4">
        <w:rPr>
          <w:rFonts w:ascii="Times New Roman" w:hAnsi="Times New Roman" w:cs="Times New Roman"/>
          <w:sz w:val="24"/>
          <w:szCs w:val="24"/>
        </w:rPr>
        <w:t xml:space="preserve">e measured a subset of variables </w:t>
      </w:r>
      <w:r>
        <w:rPr>
          <w:rFonts w:ascii="Times New Roman" w:hAnsi="Times New Roman" w:cs="Times New Roman"/>
          <w:sz w:val="24"/>
          <w:szCs w:val="24"/>
        </w:rPr>
        <w:t>as additional data streams,</w:t>
      </w:r>
      <w:r w:rsidRPr="001951C4">
        <w:rPr>
          <w:rFonts w:ascii="Times New Roman" w:hAnsi="Times New Roman" w:cs="Times New Roman"/>
          <w:sz w:val="24"/>
          <w:szCs w:val="24"/>
        </w:rPr>
        <w:t xml:space="preserve"> </w:t>
      </w:r>
      <w:r w:rsidR="001D0C20" w:rsidRPr="001951C4">
        <w:rPr>
          <w:rFonts w:ascii="Times New Roman" w:hAnsi="Times New Roman" w:cs="Times New Roman"/>
          <w:sz w:val="24"/>
          <w:szCs w:val="24"/>
        </w:rPr>
        <w:t xml:space="preserve">which we believed would allow </w:t>
      </w:r>
      <w:r w:rsidR="00D81B72" w:rsidRPr="001951C4">
        <w:rPr>
          <w:rFonts w:ascii="Times New Roman" w:hAnsi="Times New Roman" w:cs="Times New Roman"/>
          <w:sz w:val="24"/>
          <w:szCs w:val="24"/>
        </w:rPr>
        <w:t>models to better differentiate between stopovers and post-migratory locations</w:t>
      </w:r>
      <w:r w:rsidR="004616FE" w:rsidRPr="001951C4">
        <w:rPr>
          <w:rFonts w:ascii="Times New Roman" w:hAnsi="Times New Roman" w:cs="Times New Roman"/>
          <w:sz w:val="24"/>
          <w:szCs w:val="24"/>
        </w:rPr>
        <w:t xml:space="preserve"> (Table 1)</w:t>
      </w:r>
      <w:r w:rsidR="00CE5728" w:rsidRPr="001951C4">
        <w:rPr>
          <w:rFonts w:ascii="Times New Roman" w:hAnsi="Times New Roman" w:cs="Times New Roman"/>
          <w:sz w:val="24"/>
          <w:szCs w:val="24"/>
        </w:rPr>
        <w:t xml:space="preserve">. </w:t>
      </w:r>
      <w:r>
        <w:rPr>
          <w:rFonts w:ascii="Times New Roman" w:hAnsi="Times New Roman" w:cs="Times New Roman"/>
          <w:sz w:val="24"/>
          <w:szCs w:val="24"/>
        </w:rPr>
        <w:t>L</w:t>
      </w:r>
      <w:r w:rsidR="00BD5142" w:rsidRPr="001951C4">
        <w:rPr>
          <w:rFonts w:ascii="Times New Roman" w:hAnsi="Times New Roman" w:cs="Times New Roman"/>
          <w:sz w:val="24"/>
          <w:szCs w:val="24"/>
        </w:rPr>
        <w:t>og</w:t>
      </w:r>
      <w:r w:rsidR="00BB1750" w:rsidRPr="001951C4">
        <w:rPr>
          <w:rFonts w:ascii="Times New Roman" w:hAnsi="Times New Roman" w:cs="Times New Roman"/>
          <w:sz w:val="24"/>
          <w:szCs w:val="24"/>
        </w:rPr>
        <w:t xml:space="preserve"> </w:t>
      </w:r>
      <w:r w:rsidR="00844B00" w:rsidRPr="001951C4">
        <w:rPr>
          <w:rFonts w:ascii="Times New Roman" w:hAnsi="Times New Roman" w:cs="Times New Roman"/>
          <w:sz w:val="24"/>
          <w:szCs w:val="24"/>
        </w:rPr>
        <w:t>m</w:t>
      </w:r>
      <w:r w:rsidR="00D81B72" w:rsidRPr="001951C4">
        <w:rPr>
          <w:rFonts w:ascii="Times New Roman" w:hAnsi="Times New Roman" w:cs="Times New Roman"/>
          <w:sz w:val="24"/>
          <w:szCs w:val="24"/>
        </w:rPr>
        <w:t xml:space="preserve">ean distance to the nearest 7 points </w:t>
      </w:r>
      <w:r w:rsidR="00FD5516" w:rsidRPr="001951C4">
        <w:rPr>
          <w:rFonts w:ascii="Times New Roman" w:hAnsi="Times New Roman" w:cs="Times New Roman"/>
          <w:sz w:val="24"/>
          <w:szCs w:val="24"/>
        </w:rPr>
        <w:t>measur</w:t>
      </w:r>
      <w:r w:rsidR="00502129" w:rsidRPr="001951C4">
        <w:rPr>
          <w:rFonts w:ascii="Times New Roman" w:hAnsi="Times New Roman" w:cs="Times New Roman"/>
          <w:sz w:val="24"/>
          <w:szCs w:val="24"/>
        </w:rPr>
        <w:t>ed</w:t>
      </w:r>
      <w:r w:rsidR="00D81B72" w:rsidRPr="001951C4">
        <w:rPr>
          <w:rFonts w:ascii="Times New Roman" w:hAnsi="Times New Roman" w:cs="Times New Roman"/>
          <w:sz w:val="24"/>
          <w:szCs w:val="24"/>
        </w:rPr>
        <w:t xml:space="preserve"> whether </w:t>
      </w:r>
      <w:r w:rsidR="006328B8" w:rsidRPr="001951C4">
        <w:rPr>
          <w:rFonts w:ascii="Times New Roman" w:hAnsi="Times New Roman" w:cs="Times New Roman"/>
          <w:sz w:val="24"/>
          <w:szCs w:val="24"/>
        </w:rPr>
        <w:t xml:space="preserve">the nearest 7 </w:t>
      </w:r>
      <w:r w:rsidR="00D81B72" w:rsidRPr="001951C4">
        <w:rPr>
          <w:rFonts w:ascii="Times New Roman" w:hAnsi="Times New Roman" w:cs="Times New Roman"/>
          <w:sz w:val="24"/>
          <w:szCs w:val="24"/>
        </w:rPr>
        <w:t>bird locations</w:t>
      </w:r>
      <w:r w:rsidR="006328B8" w:rsidRPr="001951C4">
        <w:rPr>
          <w:rFonts w:ascii="Times New Roman" w:hAnsi="Times New Roman" w:cs="Times New Roman"/>
          <w:sz w:val="24"/>
          <w:szCs w:val="24"/>
        </w:rPr>
        <w:t xml:space="preserve"> (meant to approximate space use over the period of </w:t>
      </w:r>
      <w:r>
        <w:rPr>
          <w:rFonts w:ascii="Times New Roman" w:hAnsi="Times New Roman" w:cs="Times New Roman"/>
          <w:sz w:val="24"/>
          <w:szCs w:val="24"/>
        </w:rPr>
        <w:t>1</w:t>
      </w:r>
      <w:r w:rsidR="006328B8" w:rsidRPr="001951C4">
        <w:rPr>
          <w:rFonts w:ascii="Times New Roman" w:hAnsi="Times New Roman" w:cs="Times New Roman"/>
          <w:sz w:val="24"/>
          <w:szCs w:val="24"/>
        </w:rPr>
        <w:t xml:space="preserve"> week)</w:t>
      </w:r>
      <w:r w:rsidR="001F41A9"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reflected intensive use of the same area</w:t>
      </w:r>
      <w:r w:rsidR="001F41A9" w:rsidRPr="001951C4">
        <w:rPr>
          <w:rFonts w:ascii="Times New Roman" w:hAnsi="Times New Roman" w:cs="Times New Roman"/>
          <w:sz w:val="24"/>
          <w:szCs w:val="24"/>
        </w:rPr>
        <w:t xml:space="preserve">, and </w:t>
      </w:r>
      <w:r w:rsidR="00D81B72" w:rsidRPr="001951C4">
        <w:rPr>
          <w:rFonts w:ascii="Times New Roman" w:hAnsi="Times New Roman" w:cs="Times New Roman"/>
          <w:sz w:val="24"/>
          <w:szCs w:val="24"/>
        </w:rPr>
        <w:t>presumably resource utilization</w:t>
      </w:r>
      <w:r w:rsidR="001F41A9"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or spread-out movement throughout the area</w:t>
      </w:r>
      <w:r w:rsidR="00A03F4E"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possibly reflecting exploration. </w:t>
      </w:r>
      <w:r>
        <w:rPr>
          <w:rFonts w:ascii="Times New Roman" w:hAnsi="Times New Roman" w:cs="Times New Roman"/>
          <w:sz w:val="24"/>
          <w:szCs w:val="24"/>
        </w:rPr>
        <w:t>R</w:t>
      </w:r>
      <w:r w:rsidR="00D81B72" w:rsidRPr="001951C4">
        <w:rPr>
          <w:rFonts w:ascii="Times New Roman" w:hAnsi="Times New Roman" w:cs="Times New Roman"/>
          <w:sz w:val="24"/>
          <w:szCs w:val="24"/>
        </w:rPr>
        <w:t>esidence time</w:t>
      </w:r>
      <w:r w:rsidR="009D6D3E" w:rsidRPr="001951C4">
        <w:rPr>
          <w:rFonts w:ascii="Times New Roman" w:hAnsi="Times New Roman" w:cs="Times New Roman"/>
          <w:sz w:val="24"/>
          <w:szCs w:val="24"/>
        </w:rPr>
        <w:t xml:space="preserve"> </w:t>
      </w:r>
      <w:r w:rsidR="00AE6D58" w:rsidRPr="001951C4">
        <w:rPr>
          <w:rFonts w:ascii="Times New Roman" w:hAnsi="Times New Roman" w:cs="Times New Roman"/>
          <w:sz w:val="24"/>
          <w:szCs w:val="24"/>
        </w:rPr>
        <w:t>measured</w:t>
      </w:r>
      <w:r w:rsidR="00D81B72" w:rsidRPr="001951C4">
        <w:rPr>
          <w:rFonts w:ascii="Times New Roman" w:hAnsi="Times New Roman" w:cs="Times New Roman"/>
          <w:sz w:val="24"/>
          <w:szCs w:val="24"/>
        </w:rPr>
        <w:t xml:space="preserve"> the time difference between the first and last day that </w:t>
      </w:r>
      <w:r>
        <w:rPr>
          <w:rFonts w:ascii="Times New Roman" w:hAnsi="Times New Roman" w:cs="Times New Roman"/>
          <w:sz w:val="24"/>
          <w:szCs w:val="24"/>
        </w:rPr>
        <w:t>the</w:t>
      </w:r>
      <w:r w:rsidR="00D81B72" w:rsidRPr="001951C4">
        <w:rPr>
          <w:rFonts w:ascii="Times New Roman" w:hAnsi="Times New Roman" w:cs="Times New Roman"/>
          <w:sz w:val="24"/>
          <w:szCs w:val="24"/>
        </w:rPr>
        <w:t xml:space="preserve"> bird was</w:t>
      </w:r>
      <w:r>
        <w:rPr>
          <w:rFonts w:ascii="Times New Roman" w:hAnsi="Times New Roman" w:cs="Times New Roman"/>
          <w:sz w:val="24"/>
          <w:szCs w:val="24"/>
        </w:rPr>
        <w:t xml:space="preserve"> located</w:t>
      </w:r>
      <w:r w:rsidR="00D81B72" w:rsidRPr="001951C4">
        <w:rPr>
          <w:rFonts w:ascii="Times New Roman" w:hAnsi="Times New Roman" w:cs="Times New Roman"/>
          <w:sz w:val="24"/>
          <w:szCs w:val="24"/>
        </w:rPr>
        <w:t xml:space="preserve"> within a 10</w:t>
      </w:r>
      <w:r w:rsidR="00E23F22"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km radius of </w:t>
      </w:r>
      <w:r w:rsidR="00015278" w:rsidRPr="001951C4">
        <w:rPr>
          <w:rFonts w:ascii="Times New Roman" w:hAnsi="Times New Roman" w:cs="Times New Roman"/>
          <w:sz w:val="24"/>
          <w:szCs w:val="24"/>
        </w:rPr>
        <w:t>a</w:t>
      </w:r>
      <w:r>
        <w:rPr>
          <w:rFonts w:ascii="Times New Roman" w:hAnsi="Times New Roman" w:cs="Times New Roman"/>
          <w:sz w:val="24"/>
          <w:szCs w:val="24"/>
        </w:rPr>
        <w:t xml:space="preserve"> focal</w:t>
      </w:r>
      <w:r w:rsidR="00015278" w:rsidRPr="001951C4">
        <w:rPr>
          <w:rFonts w:ascii="Times New Roman" w:hAnsi="Times New Roman" w:cs="Times New Roman"/>
          <w:sz w:val="24"/>
          <w:szCs w:val="24"/>
        </w:rPr>
        <w:t xml:space="preserve"> location</w:t>
      </w:r>
      <w:r w:rsidR="00D81B72" w:rsidRPr="001951C4">
        <w:rPr>
          <w:rFonts w:ascii="Times New Roman" w:hAnsi="Times New Roman" w:cs="Times New Roman"/>
          <w:sz w:val="24"/>
          <w:szCs w:val="24"/>
        </w:rPr>
        <w:t xml:space="preserve">. This reflected the difference between the amount of time that woodcock spent occupying stopover sites as opposed to their post-migratory sites. </w:t>
      </w:r>
      <w:r>
        <w:rPr>
          <w:rFonts w:ascii="Times New Roman" w:hAnsi="Times New Roman" w:cs="Times New Roman"/>
          <w:sz w:val="24"/>
          <w:szCs w:val="24"/>
        </w:rPr>
        <w:t>O</w:t>
      </w:r>
      <w:r w:rsidR="00D81B72" w:rsidRPr="001951C4">
        <w:rPr>
          <w:rFonts w:ascii="Times New Roman" w:hAnsi="Times New Roman" w:cs="Times New Roman"/>
          <w:sz w:val="24"/>
          <w:szCs w:val="24"/>
        </w:rPr>
        <w:t xml:space="preserve">rdinal day </w:t>
      </w:r>
      <w:r w:rsidR="00277366">
        <w:rPr>
          <w:rFonts w:ascii="Times New Roman" w:hAnsi="Times New Roman" w:cs="Times New Roman"/>
          <w:sz w:val="24"/>
          <w:szCs w:val="24"/>
        </w:rPr>
        <w:t xml:space="preserve">captured </w:t>
      </w:r>
      <w:r w:rsidR="004E3604">
        <w:rPr>
          <w:rFonts w:ascii="Times New Roman" w:hAnsi="Times New Roman" w:cs="Times New Roman"/>
          <w:sz w:val="24"/>
          <w:szCs w:val="24"/>
        </w:rPr>
        <w:t>woodcocks’</w:t>
      </w:r>
      <w:r w:rsidR="00277366">
        <w:rPr>
          <w:rFonts w:ascii="Times New Roman" w:hAnsi="Times New Roman" w:cs="Times New Roman"/>
          <w:sz w:val="24"/>
          <w:szCs w:val="24"/>
        </w:rPr>
        <w:t xml:space="preserve"> annual phenology of migration.</w:t>
      </w:r>
      <w:r w:rsidR="00286B6F" w:rsidRPr="001951C4">
        <w:rPr>
          <w:rFonts w:ascii="Times New Roman" w:hAnsi="Times New Roman" w:cs="Times New Roman"/>
          <w:sz w:val="24"/>
          <w:szCs w:val="24"/>
        </w:rPr>
        <w:t xml:space="preserve"> </w:t>
      </w:r>
      <w:r>
        <w:rPr>
          <w:rFonts w:ascii="Times New Roman" w:hAnsi="Times New Roman" w:cs="Times New Roman"/>
          <w:sz w:val="24"/>
          <w:szCs w:val="24"/>
        </w:rPr>
        <w:t>L</w:t>
      </w:r>
      <w:r w:rsidR="00286B6F" w:rsidRPr="001951C4">
        <w:rPr>
          <w:rFonts w:ascii="Times New Roman" w:hAnsi="Times New Roman" w:cs="Times New Roman"/>
          <w:sz w:val="24"/>
          <w:szCs w:val="24"/>
        </w:rPr>
        <w:t>atitude reflect</w:t>
      </w:r>
      <w:r>
        <w:rPr>
          <w:rFonts w:ascii="Times New Roman" w:hAnsi="Times New Roman" w:cs="Times New Roman"/>
          <w:sz w:val="24"/>
          <w:szCs w:val="24"/>
        </w:rPr>
        <w:t>ed</w:t>
      </w:r>
      <w:r w:rsidR="00286B6F" w:rsidRPr="001951C4">
        <w:rPr>
          <w:rFonts w:ascii="Times New Roman" w:hAnsi="Times New Roman" w:cs="Times New Roman"/>
          <w:sz w:val="24"/>
          <w:szCs w:val="24"/>
        </w:rPr>
        <w:t xml:space="preserve"> </w:t>
      </w:r>
      <w:r w:rsidR="00F058D3" w:rsidRPr="001951C4">
        <w:rPr>
          <w:rFonts w:ascii="Times New Roman" w:hAnsi="Times New Roman" w:cs="Times New Roman"/>
          <w:sz w:val="24"/>
          <w:szCs w:val="24"/>
        </w:rPr>
        <w:t xml:space="preserve">latitudinal differences in the breeding, migratory, and wintering ranges of woodcock. </w:t>
      </w:r>
      <w:r>
        <w:rPr>
          <w:rFonts w:ascii="Times New Roman" w:hAnsi="Times New Roman" w:cs="Times New Roman"/>
          <w:sz w:val="24"/>
          <w:szCs w:val="24"/>
        </w:rPr>
        <w:t xml:space="preserve">Distance from start </w:t>
      </w:r>
      <w:r w:rsidR="00127DDE" w:rsidRPr="001951C4">
        <w:rPr>
          <w:rFonts w:ascii="Times New Roman" w:hAnsi="Times New Roman" w:cs="Times New Roman"/>
          <w:sz w:val="24"/>
          <w:szCs w:val="24"/>
        </w:rPr>
        <w:t>measured</w:t>
      </w:r>
      <w:r w:rsidR="00D81B72" w:rsidRPr="001951C4">
        <w:rPr>
          <w:rFonts w:ascii="Times New Roman" w:hAnsi="Times New Roman" w:cs="Times New Roman"/>
          <w:sz w:val="24"/>
          <w:szCs w:val="24"/>
        </w:rPr>
        <w:t xml:space="preserve"> whether a bird had moved </w:t>
      </w:r>
      <w:r w:rsidR="000613B1" w:rsidRPr="001951C4">
        <w:rPr>
          <w:rFonts w:ascii="Times New Roman" w:hAnsi="Times New Roman" w:cs="Times New Roman"/>
          <w:sz w:val="24"/>
          <w:szCs w:val="24"/>
        </w:rPr>
        <w:t>≥</w:t>
      </w:r>
      <w:r w:rsidR="00D81B72" w:rsidRPr="001951C4">
        <w:rPr>
          <w:rFonts w:ascii="Times New Roman" w:hAnsi="Times New Roman" w:cs="Times New Roman"/>
          <w:sz w:val="24"/>
          <w:szCs w:val="24"/>
        </w:rPr>
        <w:t>16.1 km from its position at the beginning of the season</w:t>
      </w:r>
      <w:r w:rsidR="00B736EA"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w:t>
      </w:r>
      <w:r w:rsidR="005907C8" w:rsidRPr="001951C4">
        <w:rPr>
          <w:rFonts w:ascii="Times New Roman" w:hAnsi="Times New Roman" w:cs="Times New Roman"/>
          <w:sz w:val="24"/>
          <w:szCs w:val="24"/>
        </w:rPr>
        <w:t xml:space="preserve">indicating it had </w:t>
      </w:r>
      <w:r w:rsidR="00D81B72" w:rsidRPr="001951C4">
        <w:rPr>
          <w:rFonts w:ascii="Times New Roman" w:hAnsi="Times New Roman" w:cs="Times New Roman"/>
          <w:sz w:val="24"/>
          <w:szCs w:val="24"/>
        </w:rPr>
        <w:t xml:space="preserve">departed its initial site to begin migration. </w:t>
      </w:r>
      <w:r>
        <w:rPr>
          <w:rFonts w:ascii="Times New Roman" w:hAnsi="Times New Roman" w:cs="Times New Roman"/>
          <w:sz w:val="24"/>
          <w:szCs w:val="24"/>
        </w:rPr>
        <w:t>Breeding range</w:t>
      </w:r>
      <w:r w:rsidR="00CA4F3F"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reflected whether the bird was currently within the woodcock breeding range, as delineated using the eBird 2021 Status and Trends abundance maps </w:t>
      </w:r>
      <w:r w:rsidR="00F63FFF" w:rsidRPr="001951C4">
        <w:rPr>
          <w:rFonts w:ascii="Times New Roman" w:hAnsi="Times New Roman" w:cs="Times New Roman"/>
          <w:sz w:val="24"/>
          <w:szCs w:val="24"/>
        </w:rPr>
        <w:t>(Fink et al. 2022)</w:t>
      </w:r>
      <w:r w:rsidR="00D81B72" w:rsidRPr="001951C4">
        <w:rPr>
          <w:rFonts w:ascii="Times New Roman" w:hAnsi="Times New Roman" w:cs="Times New Roman"/>
          <w:sz w:val="24"/>
          <w:szCs w:val="24"/>
        </w:rPr>
        <w:t>.</w:t>
      </w:r>
    </w:p>
    <w:p w14:paraId="4D70C514" w14:textId="1A787B60" w:rsidR="00431231" w:rsidRPr="001951C4" w:rsidRDefault="00431231" w:rsidP="00431231">
      <w:pPr>
        <w:spacing w:line="480" w:lineRule="auto"/>
        <w:ind w:firstLine="720"/>
        <w:rPr>
          <w:rFonts w:ascii="Times New Roman" w:hAnsi="Times New Roman" w:cs="Times New Roman"/>
          <w:iCs/>
          <w:sz w:val="24"/>
          <w:szCs w:val="24"/>
        </w:rPr>
      </w:pPr>
      <w:r w:rsidRPr="001951C4">
        <w:rPr>
          <w:rFonts w:ascii="Times New Roman" w:hAnsi="Times New Roman" w:cs="Times New Roman"/>
          <w:iCs/>
          <w:sz w:val="24"/>
          <w:szCs w:val="24"/>
        </w:rPr>
        <w:t xml:space="preserve">We created two versions of each seasonal HMM, described as base and full models, with different suites of data streams used to inform </w:t>
      </w:r>
      <w:r w:rsidR="00633448">
        <w:rPr>
          <w:rFonts w:ascii="Times New Roman" w:hAnsi="Times New Roman" w:cs="Times New Roman"/>
          <w:iCs/>
          <w:sz w:val="24"/>
          <w:szCs w:val="24"/>
        </w:rPr>
        <w:t>each</w:t>
      </w:r>
      <w:r w:rsidRPr="001951C4">
        <w:rPr>
          <w:rFonts w:ascii="Times New Roman" w:hAnsi="Times New Roman" w:cs="Times New Roman"/>
          <w:iCs/>
          <w:sz w:val="24"/>
          <w:szCs w:val="24"/>
        </w:rPr>
        <w:t xml:space="preserve">. The base model included </w:t>
      </w:r>
      <w:r w:rsidR="00633448">
        <w:rPr>
          <w:rFonts w:ascii="Times New Roman" w:hAnsi="Times New Roman" w:cs="Times New Roman"/>
          <w:iCs/>
          <w:sz w:val="24"/>
          <w:szCs w:val="24"/>
        </w:rPr>
        <w:t>only</w:t>
      </w:r>
      <w:r w:rsidRPr="001951C4">
        <w:rPr>
          <w:rFonts w:ascii="Times New Roman" w:hAnsi="Times New Roman" w:cs="Times New Roman"/>
          <w:iCs/>
          <w:sz w:val="24"/>
          <w:szCs w:val="24"/>
        </w:rPr>
        <w:t xml:space="preserve"> step length, </w:t>
      </w:r>
      <w:r w:rsidRPr="001951C4">
        <w:rPr>
          <w:rFonts w:ascii="Times New Roman" w:hAnsi="Times New Roman" w:cs="Times New Roman"/>
          <w:iCs/>
          <w:sz w:val="24"/>
          <w:szCs w:val="24"/>
        </w:rPr>
        <w:lastRenderedPageBreak/>
        <w:t xml:space="preserve">turn angle, and step length threshold data streams, while the full model included all 6 additional data streams (Table 1). We </w:t>
      </w:r>
      <w:r w:rsidR="00633448">
        <w:rPr>
          <w:rFonts w:ascii="Times New Roman" w:hAnsi="Times New Roman" w:cs="Times New Roman"/>
          <w:iCs/>
          <w:sz w:val="24"/>
          <w:szCs w:val="24"/>
        </w:rPr>
        <w:t>estimated</w:t>
      </w:r>
      <w:r w:rsidR="00633448" w:rsidRPr="001951C4">
        <w:rPr>
          <w:rFonts w:ascii="Times New Roman" w:hAnsi="Times New Roman" w:cs="Times New Roman"/>
          <w:iCs/>
          <w:sz w:val="24"/>
          <w:szCs w:val="24"/>
        </w:rPr>
        <w:t xml:space="preserve"> </w:t>
      </w:r>
      <w:r w:rsidRPr="001951C4">
        <w:rPr>
          <w:rFonts w:ascii="Times New Roman" w:hAnsi="Times New Roman" w:cs="Times New Roman"/>
          <w:iCs/>
          <w:sz w:val="24"/>
          <w:szCs w:val="24"/>
        </w:rPr>
        <w:t>error rates, migratory characteristics, and long-distance movements separately for each base and full model</w:t>
      </w:r>
      <w:r w:rsidR="00633448">
        <w:rPr>
          <w:rFonts w:ascii="Times New Roman" w:hAnsi="Times New Roman" w:cs="Times New Roman"/>
          <w:iCs/>
          <w:sz w:val="24"/>
          <w:szCs w:val="24"/>
        </w:rPr>
        <w:t xml:space="preserve"> (described further below)</w:t>
      </w:r>
      <w:r w:rsidRPr="001951C4">
        <w:rPr>
          <w:rFonts w:ascii="Times New Roman" w:hAnsi="Times New Roman" w:cs="Times New Roman"/>
          <w:iCs/>
          <w:sz w:val="24"/>
          <w:szCs w:val="24"/>
        </w:rPr>
        <w:t xml:space="preserve"> to allow us to infer how additional data streams changed the model’s predictive capacity and ability to make inferences into migratory ecology.</w:t>
      </w:r>
    </w:p>
    <w:p w14:paraId="7369A844" w14:textId="5BA63F64" w:rsidR="009D4168" w:rsidRPr="001951C4" w:rsidRDefault="009D4168" w:rsidP="008758A8">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br w:type="page"/>
      </w:r>
    </w:p>
    <w:p w14:paraId="24EEE176" w14:textId="76C665D2"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Table 1. Covariates used to delineate movement states in hidden Markov Models (HMMs), and the type of distribution fit to each covariate in the HMMs.</w:t>
      </w:r>
      <w:r w:rsidR="006806E5" w:rsidRPr="001951C4">
        <w:rPr>
          <w:rFonts w:ascii="Times New Roman" w:hAnsi="Times New Roman" w:cs="Times New Roman"/>
          <w:sz w:val="24"/>
          <w:szCs w:val="24"/>
        </w:rPr>
        <w:t xml:space="preserve"> </w:t>
      </w:r>
      <w:r w:rsidR="0014561F" w:rsidRPr="001951C4">
        <w:rPr>
          <w:rFonts w:ascii="Times New Roman" w:hAnsi="Times New Roman" w:cs="Times New Roman"/>
          <w:sz w:val="24"/>
          <w:szCs w:val="24"/>
        </w:rPr>
        <w:t xml:space="preserve">Data streams are categorized by their appearance in </w:t>
      </w:r>
      <w:r w:rsidR="0031472E" w:rsidRPr="001951C4">
        <w:rPr>
          <w:rFonts w:ascii="Times New Roman" w:hAnsi="Times New Roman" w:cs="Times New Roman"/>
          <w:sz w:val="24"/>
          <w:szCs w:val="24"/>
        </w:rPr>
        <w:t>the base and full models, with the base model using only the 3 core data streams and the full model using all 9 data streams.</w:t>
      </w:r>
      <w:r w:rsidRPr="001951C4">
        <w:rPr>
          <w:rFonts w:ascii="Times New Roman" w:hAnsi="Times New Roman" w:cs="Times New Roman"/>
          <w:sz w:val="24"/>
          <w:szCs w:val="24"/>
        </w:rPr>
        <w:t xml:space="preserve"> Point-specific attributes (latitude, ordinal day, distance from start, breeding range, </w:t>
      </w:r>
      <w:proofErr w:type="gramStart"/>
      <w:r w:rsidRPr="001951C4">
        <w:rPr>
          <w:rFonts w:ascii="Times New Roman" w:hAnsi="Times New Roman" w:cs="Times New Roman"/>
          <w:sz w:val="24"/>
          <w:szCs w:val="24"/>
        </w:rPr>
        <w:t>log(</w:t>
      </w:r>
      <w:proofErr w:type="gramEnd"/>
      <w:r w:rsidRPr="001951C4">
        <w:rPr>
          <w:rFonts w:ascii="Times New Roman" w:hAnsi="Times New Roman" w:cs="Times New Roman"/>
          <w:sz w:val="24"/>
          <w:szCs w:val="24"/>
        </w:rPr>
        <w:t>distance to nearest points), residence time) are based on the woodcock’s location at the beginning of the step.</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3240"/>
        <w:gridCol w:w="1975"/>
        <w:gridCol w:w="4135"/>
      </w:tblGrid>
      <w:tr w:rsidR="009943B0" w:rsidRPr="001951C4" w14:paraId="24EEE17A" w14:textId="77777777" w:rsidTr="00D96645">
        <w:tc>
          <w:tcPr>
            <w:tcW w:w="3240" w:type="dxa"/>
            <w:tcBorders>
              <w:left w:val="nil"/>
              <w:bottom w:val="single" w:sz="4" w:space="0" w:color="000000"/>
              <w:right w:val="nil"/>
            </w:tcBorders>
          </w:tcPr>
          <w:p w14:paraId="24EEE177" w14:textId="4E31E529"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Covariate</w:t>
            </w:r>
          </w:p>
        </w:tc>
        <w:tc>
          <w:tcPr>
            <w:tcW w:w="1975" w:type="dxa"/>
            <w:tcBorders>
              <w:left w:val="nil"/>
              <w:bottom w:val="single" w:sz="4" w:space="0" w:color="000000"/>
              <w:right w:val="nil"/>
            </w:tcBorders>
          </w:tcPr>
          <w:p w14:paraId="24EEE178" w14:textId="77777777"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Distribution</w:t>
            </w:r>
          </w:p>
        </w:tc>
        <w:tc>
          <w:tcPr>
            <w:tcW w:w="4135" w:type="dxa"/>
            <w:tcBorders>
              <w:left w:val="nil"/>
              <w:bottom w:val="single" w:sz="4" w:space="0" w:color="000000"/>
              <w:right w:val="nil"/>
            </w:tcBorders>
          </w:tcPr>
          <w:p w14:paraId="24EEE179" w14:textId="77777777"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Description</w:t>
            </w:r>
          </w:p>
        </w:tc>
      </w:tr>
      <w:tr w:rsidR="00FD30C3" w:rsidRPr="001951C4" w14:paraId="50886E8C" w14:textId="77777777" w:rsidTr="00D96645">
        <w:tc>
          <w:tcPr>
            <w:tcW w:w="3240" w:type="dxa"/>
            <w:tcBorders>
              <w:left w:val="nil"/>
              <w:bottom w:val="nil"/>
              <w:right w:val="nil"/>
            </w:tcBorders>
          </w:tcPr>
          <w:p w14:paraId="41ABED6B" w14:textId="157D854C" w:rsidR="00FD30C3" w:rsidRPr="001951C4" w:rsidRDefault="00FD30C3">
            <w:pPr>
              <w:rPr>
                <w:rFonts w:ascii="Times New Roman" w:hAnsi="Times New Roman" w:cs="Times New Roman"/>
                <w:i/>
                <w:iCs/>
                <w:sz w:val="24"/>
                <w:szCs w:val="24"/>
              </w:rPr>
            </w:pPr>
            <w:r w:rsidRPr="001951C4">
              <w:rPr>
                <w:rFonts w:ascii="Times New Roman" w:hAnsi="Times New Roman" w:cs="Times New Roman"/>
                <w:i/>
                <w:iCs/>
                <w:sz w:val="24"/>
                <w:szCs w:val="24"/>
              </w:rPr>
              <w:t xml:space="preserve">Base </w:t>
            </w:r>
            <w:r w:rsidR="00D96645" w:rsidRPr="001951C4">
              <w:rPr>
                <w:rFonts w:ascii="Times New Roman" w:hAnsi="Times New Roman" w:cs="Times New Roman"/>
                <w:i/>
                <w:iCs/>
                <w:sz w:val="24"/>
                <w:szCs w:val="24"/>
              </w:rPr>
              <w:t>&amp; Full Model</w:t>
            </w:r>
          </w:p>
        </w:tc>
        <w:tc>
          <w:tcPr>
            <w:tcW w:w="1975" w:type="dxa"/>
            <w:tcBorders>
              <w:left w:val="nil"/>
              <w:bottom w:val="nil"/>
              <w:right w:val="nil"/>
            </w:tcBorders>
          </w:tcPr>
          <w:p w14:paraId="7BBFF244" w14:textId="77777777" w:rsidR="00FD30C3" w:rsidRPr="001951C4" w:rsidRDefault="00FD30C3">
            <w:pPr>
              <w:rPr>
                <w:rFonts w:ascii="Times New Roman" w:hAnsi="Times New Roman" w:cs="Times New Roman"/>
                <w:sz w:val="24"/>
                <w:szCs w:val="24"/>
              </w:rPr>
            </w:pPr>
          </w:p>
        </w:tc>
        <w:tc>
          <w:tcPr>
            <w:tcW w:w="4135" w:type="dxa"/>
            <w:tcBorders>
              <w:left w:val="nil"/>
              <w:bottom w:val="nil"/>
              <w:right w:val="nil"/>
            </w:tcBorders>
          </w:tcPr>
          <w:p w14:paraId="0DBE1716" w14:textId="77777777" w:rsidR="00FD30C3" w:rsidRPr="001951C4" w:rsidRDefault="00FD30C3">
            <w:pPr>
              <w:rPr>
                <w:rFonts w:ascii="Times New Roman" w:hAnsi="Times New Roman" w:cs="Times New Roman"/>
                <w:sz w:val="24"/>
                <w:szCs w:val="24"/>
              </w:rPr>
            </w:pPr>
          </w:p>
        </w:tc>
      </w:tr>
      <w:tr w:rsidR="009943B0" w:rsidRPr="001951C4" w14:paraId="24EEE17E" w14:textId="77777777" w:rsidTr="00D96645">
        <w:tc>
          <w:tcPr>
            <w:tcW w:w="3240" w:type="dxa"/>
            <w:tcBorders>
              <w:top w:val="nil"/>
              <w:left w:val="nil"/>
              <w:bottom w:val="nil"/>
              <w:right w:val="nil"/>
            </w:tcBorders>
          </w:tcPr>
          <w:p w14:paraId="24EEE17B" w14:textId="6CAE1BC0" w:rsidR="009943B0" w:rsidRPr="001951C4" w:rsidRDefault="00D96645">
            <w:pPr>
              <w:rPr>
                <w:rFonts w:ascii="Times New Roman" w:hAnsi="Times New Roman" w:cs="Times New Roman"/>
                <w:sz w:val="24"/>
                <w:szCs w:val="24"/>
              </w:rPr>
            </w:pPr>
            <w:r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Step length</w:t>
            </w:r>
          </w:p>
        </w:tc>
        <w:tc>
          <w:tcPr>
            <w:tcW w:w="1975" w:type="dxa"/>
            <w:tcBorders>
              <w:top w:val="nil"/>
              <w:left w:val="nil"/>
              <w:bottom w:val="nil"/>
              <w:right w:val="nil"/>
            </w:tcBorders>
          </w:tcPr>
          <w:p w14:paraId="24EEE17C"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Gamma</w:t>
            </w:r>
          </w:p>
        </w:tc>
        <w:tc>
          <w:tcPr>
            <w:tcW w:w="4135" w:type="dxa"/>
            <w:tcBorders>
              <w:top w:val="nil"/>
              <w:left w:val="nil"/>
              <w:bottom w:val="nil"/>
              <w:right w:val="nil"/>
            </w:tcBorders>
          </w:tcPr>
          <w:p w14:paraId="24EEE17D"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Length of the current step</w:t>
            </w:r>
          </w:p>
        </w:tc>
      </w:tr>
      <w:tr w:rsidR="009943B0" w:rsidRPr="001951C4" w14:paraId="24EEE182" w14:textId="77777777">
        <w:tc>
          <w:tcPr>
            <w:tcW w:w="3240" w:type="dxa"/>
            <w:tcBorders>
              <w:top w:val="nil"/>
              <w:left w:val="nil"/>
              <w:bottom w:val="nil"/>
              <w:right w:val="nil"/>
            </w:tcBorders>
          </w:tcPr>
          <w:p w14:paraId="24EEE17F" w14:textId="0FD952FF" w:rsidR="009943B0" w:rsidRPr="001951C4" w:rsidRDefault="00D96645">
            <w:pPr>
              <w:rPr>
                <w:rFonts w:ascii="Times New Roman" w:hAnsi="Times New Roman" w:cs="Times New Roman"/>
                <w:sz w:val="24"/>
                <w:szCs w:val="24"/>
              </w:rPr>
            </w:pPr>
            <w:r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Turn angle</w:t>
            </w:r>
          </w:p>
        </w:tc>
        <w:tc>
          <w:tcPr>
            <w:tcW w:w="1975" w:type="dxa"/>
            <w:tcBorders>
              <w:top w:val="nil"/>
              <w:left w:val="nil"/>
              <w:bottom w:val="nil"/>
              <w:right w:val="nil"/>
            </w:tcBorders>
          </w:tcPr>
          <w:p w14:paraId="24EEE180" w14:textId="5AC90FBA"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Wrapped Cauchy</w:t>
            </w:r>
            <w:r w:rsidR="00747CE2">
              <w:rPr>
                <w:rFonts w:ascii="Times New Roman" w:hAnsi="Times New Roman" w:cs="Times New Roman"/>
                <w:sz w:val="24"/>
                <w:szCs w:val="24"/>
              </w:rPr>
              <w:t xml:space="preserve"> </w:t>
            </w:r>
            <w:r w:rsidR="00081E81">
              <w:rPr>
                <w:rFonts w:ascii="Times New Roman" w:hAnsi="Times New Roman" w:cs="Times New Roman"/>
                <w:sz w:val="24"/>
                <w:szCs w:val="24"/>
              </w:rPr>
              <w:t>(Kent and Tyler 1988)</w:t>
            </w:r>
            <w:r w:rsidR="00081E81" w:rsidRPr="001951C4">
              <w:rPr>
                <w:rFonts w:ascii="Times New Roman" w:hAnsi="Times New Roman" w:cs="Times New Roman"/>
                <w:sz w:val="24"/>
                <w:szCs w:val="24"/>
              </w:rPr>
              <w:t xml:space="preserve"> </w:t>
            </w:r>
          </w:p>
        </w:tc>
        <w:tc>
          <w:tcPr>
            <w:tcW w:w="4135" w:type="dxa"/>
            <w:tcBorders>
              <w:top w:val="nil"/>
              <w:left w:val="nil"/>
              <w:bottom w:val="nil"/>
              <w:right w:val="nil"/>
            </w:tcBorders>
          </w:tcPr>
          <w:p w14:paraId="24EEE181"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Angle between the current and previous step</w:t>
            </w:r>
          </w:p>
        </w:tc>
      </w:tr>
      <w:tr w:rsidR="00F26FAE" w:rsidRPr="001951C4" w14:paraId="6DE9A049" w14:textId="77777777">
        <w:tc>
          <w:tcPr>
            <w:tcW w:w="3240" w:type="dxa"/>
            <w:tcBorders>
              <w:top w:val="nil"/>
              <w:left w:val="nil"/>
              <w:bottom w:val="nil"/>
              <w:right w:val="nil"/>
            </w:tcBorders>
          </w:tcPr>
          <w:p w14:paraId="169AB8BA" w14:textId="65D0A723" w:rsidR="00F26FAE" w:rsidRPr="001951C4" w:rsidRDefault="00634B8E" w:rsidP="00F26FAE">
            <w:pPr>
              <w:rPr>
                <w:rFonts w:ascii="Times New Roman" w:hAnsi="Times New Roman" w:cs="Times New Roman"/>
                <w:sz w:val="24"/>
                <w:szCs w:val="24"/>
              </w:rPr>
            </w:pPr>
            <w:r w:rsidRPr="001951C4">
              <w:rPr>
                <w:rFonts w:ascii="Times New Roman" w:hAnsi="Times New Roman" w:cs="Times New Roman"/>
                <w:sz w:val="24"/>
                <w:szCs w:val="24"/>
              </w:rPr>
              <w:t xml:space="preserve">    </w:t>
            </w:r>
            <w:r w:rsidR="00F26FAE" w:rsidRPr="001951C4">
              <w:rPr>
                <w:rFonts w:ascii="Times New Roman" w:hAnsi="Times New Roman" w:cs="Times New Roman"/>
                <w:sz w:val="24"/>
                <w:szCs w:val="24"/>
              </w:rPr>
              <w:t>Step length threshold</w:t>
            </w:r>
          </w:p>
        </w:tc>
        <w:tc>
          <w:tcPr>
            <w:tcW w:w="1975" w:type="dxa"/>
            <w:tcBorders>
              <w:top w:val="nil"/>
              <w:left w:val="nil"/>
              <w:bottom w:val="nil"/>
              <w:right w:val="nil"/>
            </w:tcBorders>
          </w:tcPr>
          <w:p w14:paraId="48AD7D8E" w14:textId="1CEC39B3" w:rsidR="00F26FAE" w:rsidRPr="001951C4" w:rsidRDefault="00F26FAE" w:rsidP="00F26FA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nil"/>
              <w:right w:val="nil"/>
            </w:tcBorders>
          </w:tcPr>
          <w:p w14:paraId="42B67D16" w14:textId="62066766" w:rsidR="00F26FAE" w:rsidRPr="001951C4" w:rsidRDefault="00F26FAE" w:rsidP="00F26FAE">
            <w:pPr>
              <w:rPr>
                <w:rFonts w:ascii="Times New Roman" w:hAnsi="Times New Roman" w:cs="Times New Roman"/>
                <w:sz w:val="24"/>
                <w:szCs w:val="24"/>
              </w:rPr>
            </w:pPr>
            <w:r w:rsidRPr="001951C4">
              <w:rPr>
                <w:rFonts w:ascii="Times New Roman" w:hAnsi="Times New Roman" w:cs="Times New Roman"/>
                <w:sz w:val="24"/>
                <w:szCs w:val="24"/>
              </w:rPr>
              <w:t>Binomial indicating if the current step length is ≥16.1 km. Implemented with a fixed distribution so that all steps ≥16.1 km are migratory.</w:t>
            </w:r>
          </w:p>
        </w:tc>
      </w:tr>
      <w:tr w:rsidR="00F26FAE" w:rsidRPr="001951C4" w14:paraId="125745DF" w14:textId="77777777">
        <w:tc>
          <w:tcPr>
            <w:tcW w:w="3240" w:type="dxa"/>
            <w:tcBorders>
              <w:top w:val="nil"/>
              <w:left w:val="nil"/>
              <w:bottom w:val="nil"/>
              <w:right w:val="nil"/>
            </w:tcBorders>
          </w:tcPr>
          <w:p w14:paraId="08440C76" w14:textId="276383F1" w:rsidR="00F26FAE" w:rsidRPr="001951C4" w:rsidRDefault="00F26FAE" w:rsidP="00F26FAE">
            <w:pPr>
              <w:rPr>
                <w:rFonts w:ascii="Times New Roman" w:hAnsi="Times New Roman" w:cs="Times New Roman"/>
                <w:i/>
                <w:iCs/>
                <w:sz w:val="24"/>
                <w:szCs w:val="24"/>
              </w:rPr>
            </w:pPr>
            <w:r w:rsidRPr="001951C4">
              <w:rPr>
                <w:rFonts w:ascii="Times New Roman" w:hAnsi="Times New Roman" w:cs="Times New Roman"/>
                <w:i/>
                <w:iCs/>
                <w:sz w:val="24"/>
                <w:szCs w:val="24"/>
              </w:rPr>
              <w:t xml:space="preserve">Full model </w:t>
            </w:r>
          </w:p>
        </w:tc>
        <w:tc>
          <w:tcPr>
            <w:tcW w:w="1975" w:type="dxa"/>
            <w:tcBorders>
              <w:top w:val="nil"/>
              <w:left w:val="nil"/>
              <w:bottom w:val="nil"/>
              <w:right w:val="nil"/>
            </w:tcBorders>
          </w:tcPr>
          <w:p w14:paraId="359ED19A" w14:textId="77777777" w:rsidR="00F26FAE" w:rsidRPr="001951C4" w:rsidRDefault="00F26FAE" w:rsidP="00F26FAE">
            <w:pPr>
              <w:rPr>
                <w:rFonts w:ascii="Times New Roman" w:hAnsi="Times New Roman" w:cs="Times New Roman"/>
                <w:sz w:val="24"/>
                <w:szCs w:val="24"/>
              </w:rPr>
            </w:pPr>
          </w:p>
        </w:tc>
        <w:tc>
          <w:tcPr>
            <w:tcW w:w="4135" w:type="dxa"/>
            <w:tcBorders>
              <w:top w:val="nil"/>
              <w:left w:val="nil"/>
              <w:bottom w:val="nil"/>
              <w:right w:val="nil"/>
            </w:tcBorders>
          </w:tcPr>
          <w:p w14:paraId="28DBC668" w14:textId="77777777" w:rsidR="00F26FAE" w:rsidRPr="001951C4" w:rsidRDefault="00F26FAE" w:rsidP="00F26FAE">
            <w:pPr>
              <w:rPr>
                <w:rFonts w:ascii="Times New Roman" w:hAnsi="Times New Roman" w:cs="Times New Roman"/>
                <w:sz w:val="24"/>
                <w:szCs w:val="24"/>
              </w:rPr>
            </w:pPr>
          </w:p>
        </w:tc>
      </w:tr>
      <w:tr w:rsidR="0055745C" w:rsidRPr="001951C4" w14:paraId="2B06A175" w14:textId="77777777">
        <w:tc>
          <w:tcPr>
            <w:tcW w:w="3240" w:type="dxa"/>
            <w:tcBorders>
              <w:top w:val="nil"/>
              <w:left w:val="nil"/>
              <w:bottom w:val="nil"/>
              <w:right w:val="nil"/>
            </w:tcBorders>
          </w:tcPr>
          <w:p w14:paraId="65DC1964" w14:textId="72DF9164"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Log(</w:t>
            </w:r>
            <w:proofErr w:type="gramEnd"/>
            <w:r w:rsidRPr="001951C4">
              <w:rPr>
                <w:rFonts w:ascii="Times New Roman" w:hAnsi="Times New Roman" w:cs="Times New Roman"/>
                <w:sz w:val="24"/>
                <w:szCs w:val="24"/>
              </w:rPr>
              <w:t>distance to nearest points)</w:t>
            </w:r>
          </w:p>
        </w:tc>
        <w:tc>
          <w:tcPr>
            <w:tcW w:w="1975" w:type="dxa"/>
            <w:tcBorders>
              <w:top w:val="nil"/>
              <w:left w:val="nil"/>
              <w:bottom w:val="nil"/>
              <w:right w:val="nil"/>
            </w:tcBorders>
          </w:tcPr>
          <w:p w14:paraId="47C6FB0D" w14:textId="7292D75D"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379A06E0" w14:textId="45F64075"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Natural logarithm of the mean distance to the nearest 7 points.</w:t>
            </w:r>
          </w:p>
        </w:tc>
      </w:tr>
      <w:tr w:rsidR="00F1357F" w:rsidRPr="001951C4" w14:paraId="5D7D3326" w14:textId="77777777">
        <w:tc>
          <w:tcPr>
            <w:tcW w:w="3240" w:type="dxa"/>
            <w:tcBorders>
              <w:top w:val="nil"/>
              <w:left w:val="nil"/>
              <w:bottom w:val="nil"/>
              <w:right w:val="nil"/>
            </w:tcBorders>
          </w:tcPr>
          <w:p w14:paraId="32091E14" w14:textId="2E6841EB"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 xml:space="preserve">    Residence time</w:t>
            </w:r>
          </w:p>
        </w:tc>
        <w:tc>
          <w:tcPr>
            <w:tcW w:w="1975" w:type="dxa"/>
            <w:tcBorders>
              <w:top w:val="nil"/>
              <w:left w:val="nil"/>
              <w:bottom w:val="nil"/>
              <w:right w:val="nil"/>
            </w:tcBorders>
          </w:tcPr>
          <w:p w14:paraId="22D3B8E3" w14:textId="45F74194"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2F68AB37" w14:textId="1DBEA34C"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Number of days that the bird has spent/will spend within a 10km radius.</w:t>
            </w:r>
          </w:p>
        </w:tc>
      </w:tr>
      <w:tr w:rsidR="004616FE" w:rsidRPr="001951C4" w14:paraId="4487574C" w14:textId="77777777">
        <w:tc>
          <w:tcPr>
            <w:tcW w:w="3240" w:type="dxa"/>
            <w:tcBorders>
              <w:top w:val="nil"/>
              <w:left w:val="nil"/>
              <w:bottom w:val="nil"/>
              <w:right w:val="nil"/>
            </w:tcBorders>
          </w:tcPr>
          <w:p w14:paraId="6A5F9884" w14:textId="615D56D9"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Ordinal day</w:t>
            </w:r>
          </w:p>
        </w:tc>
        <w:tc>
          <w:tcPr>
            <w:tcW w:w="1975" w:type="dxa"/>
            <w:tcBorders>
              <w:top w:val="nil"/>
              <w:left w:val="nil"/>
              <w:bottom w:val="nil"/>
              <w:right w:val="nil"/>
            </w:tcBorders>
          </w:tcPr>
          <w:p w14:paraId="706ADFEF" w14:textId="58D7A4AD"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4F1DC7D0" w14:textId="1B1862AC"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Days since the beginning of the </w:t>
            </w:r>
            <w:commentRangeStart w:id="4"/>
            <w:r w:rsidRPr="001951C4">
              <w:rPr>
                <w:rFonts w:ascii="Times New Roman" w:hAnsi="Times New Roman" w:cs="Times New Roman"/>
                <w:sz w:val="24"/>
                <w:szCs w:val="24"/>
              </w:rPr>
              <w:t>migratory season</w:t>
            </w:r>
            <w:commentRangeEnd w:id="4"/>
            <w:r w:rsidR="003E1317">
              <w:rPr>
                <w:rStyle w:val="CommentReference"/>
              </w:rPr>
              <w:commentReference w:id="4"/>
            </w:r>
          </w:p>
        </w:tc>
      </w:tr>
      <w:tr w:rsidR="004616FE" w:rsidRPr="001951C4" w14:paraId="24EEE186" w14:textId="77777777">
        <w:tc>
          <w:tcPr>
            <w:tcW w:w="3240" w:type="dxa"/>
            <w:tcBorders>
              <w:top w:val="nil"/>
              <w:left w:val="nil"/>
              <w:bottom w:val="nil"/>
              <w:right w:val="nil"/>
            </w:tcBorders>
          </w:tcPr>
          <w:p w14:paraId="24EEE183" w14:textId="65031021"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Latitude</w:t>
            </w:r>
          </w:p>
        </w:tc>
        <w:tc>
          <w:tcPr>
            <w:tcW w:w="1975" w:type="dxa"/>
            <w:tcBorders>
              <w:top w:val="nil"/>
              <w:left w:val="nil"/>
              <w:bottom w:val="nil"/>
              <w:right w:val="nil"/>
            </w:tcBorders>
          </w:tcPr>
          <w:p w14:paraId="24EEE184"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24EEE185"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Latitude at the beginning of the step</w:t>
            </w:r>
          </w:p>
        </w:tc>
      </w:tr>
      <w:tr w:rsidR="004616FE" w:rsidRPr="001951C4" w14:paraId="24EEE18E" w14:textId="77777777">
        <w:tc>
          <w:tcPr>
            <w:tcW w:w="3240" w:type="dxa"/>
            <w:tcBorders>
              <w:top w:val="nil"/>
              <w:left w:val="nil"/>
              <w:bottom w:val="nil"/>
              <w:right w:val="nil"/>
            </w:tcBorders>
          </w:tcPr>
          <w:p w14:paraId="24EEE18B" w14:textId="0894BE68"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Distance from start threshold</w:t>
            </w:r>
          </w:p>
        </w:tc>
        <w:tc>
          <w:tcPr>
            <w:tcW w:w="1975" w:type="dxa"/>
            <w:tcBorders>
              <w:top w:val="nil"/>
              <w:left w:val="nil"/>
              <w:bottom w:val="nil"/>
              <w:right w:val="nil"/>
            </w:tcBorders>
          </w:tcPr>
          <w:p w14:paraId="24EEE18C"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nil"/>
              <w:right w:val="nil"/>
            </w:tcBorders>
          </w:tcPr>
          <w:p w14:paraId="24EEE18D" w14:textId="5506E42B"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Binomial indicating if the bird moved &gt;16.1 km from its location at the beginning of the migratory season</w:t>
            </w:r>
          </w:p>
        </w:tc>
      </w:tr>
      <w:tr w:rsidR="004616FE" w:rsidRPr="001951C4" w14:paraId="24EEE196" w14:textId="77777777" w:rsidTr="009D4168">
        <w:tc>
          <w:tcPr>
            <w:tcW w:w="3240" w:type="dxa"/>
            <w:tcBorders>
              <w:top w:val="nil"/>
              <w:left w:val="nil"/>
              <w:bottom w:val="single" w:sz="4" w:space="0" w:color="auto"/>
              <w:right w:val="nil"/>
            </w:tcBorders>
          </w:tcPr>
          <w:p w14:paraId="24EEE193" w14:textId="4F0AECFA"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lastRenderedPageBreak/>
              <w:t xml:space="preserve">    Breeding range</w:t>
            </w:r>
          </w:p>
        </w:tc>
        <w:tc>
          <w:tcPr>
            <w:tcW w:w="1975" w:type="dxa"/>
            <w:tcBorders>
              <w:top w:val="nil"/>
              <w:left w:val="nil"/>
              <w:bottom w:val="single" w:sz="4" w:space="0" w:color="auto"/>
              <w:right w:val="nil"/>
            </w:tcBorders>
          </w:tcPr>
          <w:p w14:paraId="24EEE194"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single" w:sz="4" w:space="0" w:color="auto"/>
              <w:right w:val="nil"/>
            </w:tcBorders>
          </w:tcPr>
          <w:p w14:paraId="24EEE195" w14:textId="46FF9132"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Binomial indicating if the step begins in the American Woodcock breeding range (Fink et al. 2022).</w:t>
            </w:r>
          </w:p>
        </w:tc>
      </w:tr>
    </w:tbl>
    <w:p w14:paraId="732441A6" w14:textId="77777777" w:rsidR="00311DED" w:rsidRDefault="00311DED">
      <w:pPr>
        <w:spacing w:line="480" w:lineRule="auto"/>
        <w:rPr>
          <w:rFonts w:ascii="Times New Roman" w:hAnsi="Times New Roman" w:cs="Times New Roman"/>
          <w:i/>
          <w:sz w:val="24"/>
          <w:szCs w:val="24"/>
        </w:rPr>
      </w:pPr>
    </w:p>
    <w:p w14:paraId="24EEE1A0" w14:textId="50053738"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2.2.</w:t>
      </w:r>
      <w:r w:rsidR="001B74C7" w:rsidRPr="001951C4">
        <w:rPr>
          <w:rFonts w:ascii="Times New Roman" w:hAnsi="Times New Roman" w:cs="Times New Roman"/>
          <w:i/>
          <w:sz w:val="24"/>
          <w:szCs w:val="24"/>
        </w:rPr>
        <w:t>3</w:t>
      </w:r>
      <w:r w:rsidRPr="001951C4">
        <w:rPr>
          <w:rFonts w:ascii="Times New Roman" w:hAnsi="Times New Roman" w:cs="Times New Roman"/>
          <w:i/>
          <w:sz w:val="24"/>
          <w:szCs w:val="24"/>
        </w:rPr>
        <w:t xml:space="preserve"> </w:t>
      </w:r>
      <w:r w:rsidR="000B738F" w:rsidRPr="001951C4">
        <w:rPr>
          <w:rFonts w:ascii="Times New Roman" w:hAnsi="Times New Roman" w:cs="Times New Roman"/>
          <w:i/>
          <w:sz w:val="24"/>
          <w:szCs w:val="24"/>
        </w:rPr>
        <w:t>Seasonal HMM</w:t>
      </w:r>
      <w:r w:rsidRPr="001951C4">
        <w:rPr>
          <w:rFonts w:ascii="Times New Roman" w:hAnsi="Times New Roman" w:cs="Times New Roman"/>
          <w:i/>
          <w:sz w:val="24"/>
          <w:szCs w:val="24"/>
        </w:rPr>
        <w:t xml:space="preserve"> design</w:t>
      </w:r>
    </w:p>
    <w:p w14:paraId="24EEE1A1" w14:textId="7D77A6CD" w:rsidR="009943B0" w:rsidRPr="001951C4" w:rsidRDefault="00D81B72" w:rsidP="00FA64F9">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implemented HMMs in the R package </w:t>
      </w:r>
      <w:proofErr w:type="spellStart"/>
      <w:r w:rsidRPr="001951C4">
        <w:rPr>
          <w:rFonts w:ascii="Times New Roman" w:hAnsi="Times New Roman" w:cs="Times New Roman"/>
          <w:sz w:val="24"/>
          <w:szCs w:val="24"/>
        </w:rPr>
        <w:t>momentuHMM</w:t>
      </w:r>
      <w:proofErr w:type="spellEnd"/>
      <w:r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 xml:space="preserve">(McClintock and </w:t>
      </w:r>
      <w:proofErr w:type="spellStart"/>
      <w:r w:rsidR="00F63FFF" w:rsidRPr="001951C4">
        <w:rPr>
          <w:rFonts w:ascii="Times New Roman" w:hAnsi="Times New Roman" w:cs="Times New Roman"/>
          <w:sz w:val="24"/>
          <w:szCs w:val="24"/>
        </w:rPr>
        <w:t>Michelot</w:t>
      </w:r>
      <w:proofErr w:type="spellEnd"/>
      <w:r w:rsidR="00F63FFF" w:rsidRPr="001951C4">
        <w:rPr>
          <w:rFonts w:ascii="Times New Roman" w:hAnsi="Times New Roman" w:cs="Times New Roman"/>
          <w:sz w:val="24"/>
          <w:szCs w:val="24"/>
        </w:rPr>
        <w:t xml:space="preserve"> 2018)</w:t>
      </w:r>
      <w:r w:rsidR="00BF3051" w:rsidRPr="001951C4">
        <w:rPr>
          <w:rFonts w:ascii="Times New Roman" w:hAnsi="Times New Roman" w:cs="Times New Roman"/>
          <w:sz w:val="24"/>
          <w:szCs w:val="24"/>
        </w:rPr>
        <w:t>.</w:t>
      </w:r>
      <w:r w:rsidRPr="001951C4">
        <w:rPr>
          <w:rFonts w:ascii="Times New Roman" w:hAnsi="Times New Roman" w:cs="Times New Roman"/>
          <w:sz w:val="24"/>
          <w:szCs w:val="24"/>
        </w:rPr>
        <w:t xml:space="preserve"> We </w:t>
      </w:r>
      <w:r w:rsidR="00633448">
        <w:rPr>
          <w:rFonts w:ascii="Times New Roman" w:hAnsi="Times New Roman" w:cs="Times New Roman"/>
          <w:sz w:val="24"/>
          <w:szCs w:val="24"/>
        </w:rPr>
        <w:t>conducted</w:t>
      </w:r>
      <w:r w:rsidR="00633448"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separate HMMs </w:t>
      </w:r>
      <w:r w:rsidR="00633448">
        <w:rPr>
          <w:rFonts w:ascii="Times New Roman" w:hAnsi="Times New Roman" w:cs="Times New Roman"/>
          <w:sz w:val="24"/>
          <w:szCs w:val="24"/>
        </w:rPr>
        <w:t xml:space="preserve">for fall and spring migration, and further subset spring migration </w:t>
      </w:r>
      <w:r w:rsidR="002F00B7">
        <w:rPr>
          <w:rFonts w:ascii="Times New Roman" w:hAnsi="Times New Roman" w:cs="Times New Roman"/>
          <w:sz w:val="24"/>
          <w:szCs w:val="24"/>
        </w:rPr>
        <w:t xml:space="preserve">by sex due to </w:t>
      </w:r>
      <w:r w:rsidR="002F00B7" w:rsidRPr="002F00B7">
        <w:rPr>
          <w:rFonts w:ascii="Times New Roman" w:hAnsi="Times New Roman" w:cs="Times New Roman"/>
          <w:sz w:val="24"/>
          <w:szCs w:val="24"/>
        </w:rPr>
        <w:t>different breeding motivations during spring migration (Blomberg et al.</w:t>
      </w:r>
      <w:r w:rsidR="00576F02">
        <w:rPr>
          <w:rFonts w:ascii="Times New Roman" w:hAnsi="Times New Roman" w:cs="Times New Roman"/>
          <w:sz w:val="24"/>
          <w:szCs w:val="24"/>
        </w:rPr>
        <w:t xml:space="preserve"> 2023</w:t>
      </w:r>
      <w:r w:rsidR="002F00B7" w:rsidRPr="002F00B7">
        <w:rPr>
          <w:rFonts w:ascii="Times New Roman" w:hAnsi="Times New Roman" w:cs="Times New Roman"/>
          <w:sz w:val="24"/>
          <w:szCs w:val="24"/>
        </w:rPr>
        <w:t>, Slezak et al.</w:t>
      </w:r>
      <w:r w:rsidR="00576F02">
        <w:rPr>
          <w:rFonts w:ascii="Times New Roman" w:hAnsi="Times New Roman" w:cs="Times New Roman"/>
          <w:sz w:val="24"/>
          <w:szCs w:val="24"/>
        </w:rPr>
        <w:t xml:space="preserve"> in press</w:t>
      </w:r>
      <w:r w:rsidR="002F00B7" w:rsidRPr="002F00B7">
        <w:rPr>
          <w:rFonts w:ascii="Times New Roman" w:hAnsi="Times New Roman" w:cs="Times New Roman"/>
          <w:sz w:val="24"/>
          <w:szCs w:val="24"/>
        </w:rPr>
        <w:t>) which we assumed a priori would result in fundamentally different movement characteristics.</w:t>
      </w:r>
      <w:r w:rsidR="00576A23">
        <w:rPr>
          <w:rFonts w:ascii="Times New Roman" w:hAnsi="Times New Roman" w:cs="Times New Roman"/>
          <w:sz w:val="24"/>
          <w:szCs w:val="24"/>
        </w:rPr>
        <w:t xml:space="preserve"> </w:t>
      </w:r>
      <w:r w:rsidRPr="001951C4">
        <w:rPr>
          <w:rFonts w:ascii="Times New Roman" w:hAnsi="Times New Roman" w:cs="Times New Roman"/>
          <w:sz w:val="24"/>
          <w:szCs w:val="24"/>
        </w:rPr>
        <w:t xml:space="preserve">We constructed a multi-state model for each HMM to identify transitions occurring between </w:t>
      </w:r>
      <w:r w:rsidR="00A5128B" w:rsidRPr="001951C4">
        <w:rPr>
          <w:rFonts w:ascii="Times New Roman" w:hAnsi="Times New Roman" w:cs="Times New Roman"/>
          <w:sz w:val="24"/>
          <w:szCs w:val="24"/>
        </w:rPr>
        <w:t>movement states</w:t>
      </w:r>
      <w:r w:rsidRPr="001951C4">
        <w:rPr>
          <w:rFonts w:ascii="Times New Roman" w:hAnsi="Times New Roman" w:cs="Times New Roman"/>
          <w:sz w:val="24"/>
          <w:szCs w:val="24"/>
        </w:rPr>
        <w:t xml:space="preserve"> (Fig. </w:t>
      </w:r>
      <w:r w:rsidR="00D365C3" w:rsidRPr="001951C4">
        <w:rPr>
          <w:rFonts w:ascii="Times New Roman" w:hAnsi="Times New Roman" w:cs="Times New Roman"/>
          <w:sz w:val="24"/>
          <w:szCs w:val="24"/>
        </w:rPr>
        <w:t>3</w:t>
      </w:r>
      <w:r w:rsidRPr="001951C4">
        <w:rPr>
          <w:rFonts w:ascii="Times New Roman" w:hAnsi="Times New Roman" w:cs="Times New Roman"/>
          <w:sz w:val="24"/>
          <w:szCs w:val="24"/>
        </w:rPr>
        <w:t>). Models for spring migration by females</w:t>
      </w:r>
      <w:r w:rsidR="00633448">
        <w:rPr>
          <w:rFonts w:ascii="Times New Roman" w:hAnsi="Times New Roman" w:cs="Times New Roman"/>
          <w:sz w:val="24"/>
          <w:szCs w:val="24"/>
        </w:rPr>
        <w:t>,</w:t>
      </w:r>
      <w:r w:rsidRPr="001951C4">
        <w:rPr>
          <w:rFonts w:ascii="Times New Roman" w:hAnsi="Times New Roman" w:cs="Times New Roman"/>
          <w:sz w:val="24"/>
          <w:szCs w:val="24"/>
        </w:rPr>
        <w:t xml:space="preserve"> and all woodcock during fall</w:t>
      </w:r>
      <w:r w:rsidR="00633448">
        <w:rPr>
          <w:rFonts w:ascii="Times New Roman" w:hAnsi="Times New Roman" w:cs="Times New Roman"/>
          <w:sz w:val="24"/>
          <w:szCs w:val="24"/>
        </w:rPr>
        <w:t>,</w:t>
      </w:r>
      <w:r w:rsidRPr="001951C4">
        <w:rPr>
          <w:rFonts w:ascii="Times New Roman" w:hAnsi="Times New Roman" w:cs="Times New Roman"/>
          <w:sz w:val="24"/>
          <w:szCs w:val="24"/>
        </w:rPr>
        <w:t xml:space="preserve"> featured 4 states: pre-migration, migration, stopover, and post-migration. Birds began the season in a pre-migration </w:t>
      </w:r>
      <w:r w:rsidR="004E0D0E" w:rsidRPr="001951C4">
        <w:rPr>
          <w:rFonts w:ascii="Times New Roman" w:hAnsi="Times New Roman" w:cs="Times New Roman"/>
          <w:sz w:val="24"/>
          <w:szCs w:val="24"/>
        </w:rPr>
        <w:t>state</w:t>
      </w:r>
      <w:r w:rsidR="004E0D0E">
        <w:rPr>
          <w:rFonts w:ascii="Times New Roman" w:hAnsi="Times New Roman" w:cs="Times New Roman"/>
          <w:sz w:val="24"/>
          <w:szCs w:val="24"/>
        </w:rPr>
        <w:t xml:space="preserve"> and</w:t>
      </w:r>
      <w:r w:rsidR="00633448">
        <w:rPr>
          <w:rFonts w:ascii="Times New Roman" w:hAnsi="Times New Roman" w:cs="Times New Roman"/>
          <w:sz w:val="24"/>
          <w:szCs w:val="24"/>
        </w:rPr>
        <w:t xml:space="preserve"> transitioned to migration following the </w:t>
      </w:r>
      <w:r w:rsidRPr="001951C4">
        <w:rPr>
          <w:rFonts w:ascii="Times New Roman" w:hAnsi="Times New Roman" w:cs="Times New Roman"/>
          <w:sz w:val="24"/>
          <w:szCs w:val="24"/>
        </w:rPr>
        <w:t>first movement ≥</w:t>
      </w:r>
      <w:r w:rsidR="00D850C1" w:rsidRPr="001951C4">
        <w:rPr>
          <w:rFonts w:ascii="Times New Roman" w:hAnsi="Times New Roman" w:cs="Times New Roman"/>
          <w:sz w:val="24"/>
          <w:szCs w:val="24"/>
        </w:rPr>
        <w:t xml:space="preserve">16.1 </w:t>
      </w:r>
      <w:r w:rsidRPr="001951C4">
        <w:rPr>
          <w:rFonts w:ascii="Times New Roman" w:hAnsi="Times New Roman" w:cs="Times New Roman"/>
          <w:sz w:val="24"/>
          <w:szCs w:val="24"/>
        </w:rPr>
        <w:t>km, which was the only state in which movements ≥</w:t>
      </w:r>
      <w:r w:rsidR="00D850C1" w:rsidRPr="001951C4">
        <w:rPr>
          <w:rFonts w:ascii="Times New Roman" w:hAnsi="Times New Roman" w:cs="Times New Roman"/>
          <w:sz w:val="24"/>
          <w:szCs w:val="24"/>
        </w:rPr>
        <w:t xml:space="preserve">16.1 </w:t>
      </w:r>
      <w:r w:rsidRPr="001951C4">
        <w:rPr>
          <w:rFonts w:ascii="Times New Roman" w:hAnsi="Times New Roman" w:cs="Times New Roman"/>
          <w:sz w:val="24"/>
          <w:szCs w:val="24"/>
        </w:rPr>
        <w:t xml:space="preserve">km were permitted. From the migration state, birds could </w:t>
      </w:r>
      <w:r w:rsidR="00633448">
        <w:rPr>
          <w:rFonts w:ascii="Times New Roman" w:hAnsi="Times New Roman" w:cs="Times New Roman"/>
          <w:sz w:val="24"/>
          <w:szCs w:val="24"/>
        </w:rPr>
        <w:t xml:space="preserve">remain in migration or </w:t>
      </w:r>
      <w:r w:rsidRPr="001951C4">
        <w:rPr>
          <w:rFonts w:ascii="Times New Roman" w:hAnsi="Times New Roman" w:cs="Times New Roman"/>
          <w:sz w:val="24"/>
          <w:szCs w:val="24"/>
        </w:rPr>
        <w:t xml:space="preserve">enter either a stopover state or a post-migration state. </w:t>
      </w:r>
      <w:r w:rsidR="00FA64F9" w:rsidRPr="00FA64F9">
        <w:rPr>
          <w:rFonts w:ascii="Times New Roman" w:hAnsi="Times New Roman" w:cs="Times New Roman"/>
          <w:sz w:val="24"/>
          <w:szCs w:val="24"/>
        </w:rPr>
        <w:t>Once entering the stopover state, birds could remain in stopover or transition back to the migration state.</w:t>
      </w:r>
      <w:r w:rsidRPr="001951C4">
        <w:rPr>
          <w:rFonts w:ascii="Times New Roman" w:hAnsi="Times New Roman" w:cs="Times New Roman"/>
          <w:sz w:val="24"/>
          <w:szCs w:val="24"/>
        </w:rPr>
        <w:t xml:space="preserve"> The post-migration state could only be reached from the migration </w:t>
      </w:r>
      <w:r w:rsidR="00576A23" w:rsidRPr="001951C4">
        <w:rPr>
          <w:rFonts w:ascii="Times New Roman" w:hAnsi="Times New Roman" w:cs="Times New Roman"/>
          <w:sz w:val="24"/>
          <w:szCs w:val="24"/>
        </w:rPr>
        <w:t>state</w:t>
      </w:r>
      <w:r w:rsidR="00576A23">
        <w:rPr>
          <w:rFonts w:ascii="Times New Roman" w:hAnsi="Times New Roman" w:cs="Times New Roman"/>
          <w:sz w:val="24"/>
          <w:szCs w:val="24"/>
        </w:rPr>
        <w:t xml:space="preserve"> and</w:t>
      </w:r>
      <w:r w:rsidRPr="001951C4">
        <w:rPr>
          <w:rFonts w:ascii="Times New Roman" w:hAnsi="Times New Roman" w:cs="Times New Roman"/>
          <w:sz w:val="24"/>
          <w:szCs w:val="24"/>
        </w:rPr>
        <w:t xml:space="preserve"> did not allow for any further state transitions. </w:t>
      </w:r>
      <w:r w:rsidR="00D52237" w:rsidRPr="001951C4">
        <w:rPr>
          <w:rFonts w:ascii="Times New Roman" w:hAnsi="Times New Roman" w:cs="Times New Roman"/>
          <w:sz w:val="24"/>
          <w:szCs w:val="24"/>
        </w:rPr>
        <w:t>These state assignments were generally enforce</w:t>
      </w:r>
      <w:r w:rsidR="009D56E7" w:rsidRPr="001951C4">
        <w:rPr>
          <w:rFonts w:ascii="Times New Roman" w:hAnsi="Times New Roman" w:cs="Times New Roman"/>
          <w:sz w:val="24"/>
          <w:szCs w:val="24"/>
        </w:rPr>
        <w:t>d</w:t>
      </w:r>
      <w:r w:rsidR="00D52237" w:rsidRPr="001951C4">
        <w:rPr>
          <w:rFonts w:ascii="Times New Roman" w:hAnsi="Times New Roman" w:cs="Times New Roman"/>
          <w:sz w:val="24"/>
          <w:szCs w:val="24"/>
        </w:rPr>
        <w:t xml:space="preserve"> using the fixed transition </w:t>
      </w:r>
      <w:r w:rsidR="00EC2E30" w:rsidRPr="001951C4">
        <w:rPr>
          <w:rFonts w:ascii="Times New Roman" w:hAnsi="Times New Roman" w:cs="Times New Roman"/>
          <w:sz w:val="24"/>
          <w:szCs w:val="24"/>
        </w:rPr>
        <w:t xml:space="preserve">framework in the </w:t>
      </w:r>
      <w:proofErr w:type="spellStart"/>
      <w:r w:rsidR="00EC2E30" w:rsidRPr="001951C4">
        <w:rPr>
          <w:rFonts w:ascii="Times New Roman" w:hAnsi="Times New Roman" w:cs="Times New Roman"/>
          <w:sz w:val="24"/>
          <w:szCs w:val="24"/>
        </w:rPr>
        <w:t>momentuHMM</w:t>
      </w:r>
      <w:proofErr w:type="spellEnd"/>
      <w:r w:rsidR="00EC2E30" w:rsidRPr="001951C4">
        <w:rPr>
          <w:rFonts w:ascii="Times New Roman" w:hAnsi="Times New Roman" w:cs="Times New Roman"/>
          <w:sz w:val="24"/>
          <w:szCs w:val="24"/>
        </w:rPr>
        <w:t xml:space="preserve"> package, but occasional </w:t>
      </w:r>
      <w:r w:rsidR="00926ED1" w:rsidRPr="001951C4">
        <w:rPr>
          <w:rFonts w:ascii="Times New Roman" w:hAnsi="Times New Roman" w:cs="Times New Roman"/>
          <w:sz w:val="24"/>
          <w:szCs w:val="24"/>
        </w:rPr>
        <w:t>errors</w:t>
      </w:r>
      <w:r w:rsidR="00EC2E30" w:rsidRPr="001951C4">
        <w:rPr>
          <w:rFonts w:ascii="Times New Roman" w:hAnsi="Times New Roman" w:cs="Times New Roman"/>
          <w:sz w:val="24"/>
          <w:szCs w:val="24"/>
        </w:rPr>
        <w:t xml:space="preserve"> occurred </w:t>
      </w:r>
      <w:r w:rsidR="003215FA" w:rsidRPr="001951C4">
        <w:rPr>
          <w:rFonts w:ascii="Times New Roman" w:hAnsi="Times New Roman" w:cs="Times New Roman"/>
          <w:sz w:val="24"/>
          <w:szCs w:val="24"/>
        </w:rPr>
        <w:t xml:space="preserve">when improbable state assignments caused the </w:t>
      </w:r>
      <w:r w:rsidR="00102F41" w:rsidRPr="001951C4">
        <w:rPr>
          <w:rFonts w:ascii="Times New Roman" w:hAnsi="Times New Roman" w:cs="Times New Roman"/>
          <w:sz w:val="24"/>
          <w:szCs w:val="24"/>
        </w:rPr>
        <w:t xml:space="preserve">framework </w:t>
      </w:r>
      <w:r w:rsidR="0007299D" w:rsidRPr="001951C4">
        <w:rPr>
          <w:rFonts w:ascii="Times New Roman" w:hAnsi="Times New Roman" w:cs="Times New Roman"/>
          <w:sz w:val="24"/>
          <w:szCs w:val="24"/>
        </w:rPr>
        <w:t>to fail</w:t>
      </w:r>
      <w:r w:rsidR="00102F41" w:rsidRPr="001951C4">
        <w:rPr>
          <w:rFonts w:ascii="Times New Roman" w:hAnsi="Times New Roman" w:cs="Times New Roman"/>
          <w:sz w:val="24"/>
          <w:szCs w:val="24"/>
        </w:rPr>
        <w:t xml:space="preserve"> to enforce </w:t>
      </w:r>
      <w:r w:rsidR="0007299D" w:rsidRPr="001951C4">
        <w:rPr>
          <w:rFonts w:ascii="Times New Roman" w:hAnsi="Times New Roman" w:cs="Times New Roman"/>
          <w:sz w:val="24"/>
          <w:szCs w:val="24"/>
        </w:rPr>
        <w:t>state transition rules</w:t>
      </w:r>
      <w:r w:rsidR="00102F41" w:rsidRPr="001951C4">
        <w:rPr>
          <w:rFonts w:ascii="Times New Roman" w:hAnsi="Times New Roman" w:cs="Times New Roman"/>
          <w:sz w:val="24"/>
          <w:szCs w:val="24"/>
        </w:rPr>
        <w:t xml:space="preserve">. These errors and their fixes are detailed in Supplementary </w:t>
      </w:r>
      <w:r w:rsidR="0099611C" w:rsidRPr="001951C4">
        <w:rPr>
          <w:rFonts w:ascii="Times New Roman" w:hAnsi="Times New Roman" w:cs="Times New Roman"/>
          <w:sz w:val="24"/>
          <w:szCs w:val="24"/>
        </w:rPr>
        <w:t xml:space="preserve">Information </w:t>
      </w:r>
      <w:r w:rsidR="00F974B9" w:rsidRPr="001951C4">
        <w:rPr>
          <w:rFonts w:ascii="Times New Roman" w:hAnsi="Times New Roman" w:cs="Times New Roman"/>
          <w:sz w:val="24"/>
          <w:szCs w:val="24"/>
        </w:rPr>
        <w:t>B</w:t>
      </w:r>
      <w:r w:rsidR="0099611C" w:rsidRPr="001951C4">
        <w:rPr>
          <w:rFonts w:ascii="Times New Roman" w:hAnsi="Times New Roman" w:cs="Times New Roman"/>
          <w:sz w:val="24"/>
          <w:szCs w:val="24"/>
        </w:rPr>
        <w:t>.</w:t>
      </w:r>
    </w:p>
    <w:p w14:paraId="35B8C522" w14:textId="3E75B627" w:rsidR="009604C4"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ab/>
      </w:r>
      <w:r w:rsidR="0038181E" w:rsidRPr="0038181E">
        <w:rPr>
          <w:rFonts w:ascii="Times New Roman" w:hAnsi="Times New Roman" w:cs="Times New Roman"/>
          <w:sz w:val="24"/>
          <w:szCs w:val="24"/>
        </w:rPr>
        <w:t xml:space="preserve">While most models had a single post-migration state, the spring male model included two post-migration states, post-migration (frequent) and post-migration (infrequent), which males </w:t>
      </w:r>
      <w:r w:rsidR="0038181E" w:rsidRPr="0038181E">
        <w:rPr>
          <w:rFonts w:ascii="Times New Roman" w:hAnsi="Times New Roman" w:cs="Times New Roman"/>
          <w:sz w:val="24"/>
          <w:szCs w:val="24"/>
        </w:rPr>
        <w:lastRenderedPageBreak/>
        <w:t xml:space="preserve">could enter in spring at the conclusion of migration. </w:t>
      </w:r>
      <w:r w:rsidRPr="001951C4">
        <w:rPr>
          <w:rFonts w:ascii="Times New Roman" w:hAnsi="Times New Roman" w:cs="Times New Roman"/>
          <w:sz w:val="24"/>
          <w:szCs w:val="24"/>
        </w:rPr>
        <w:t>The</w:t>
      </w:r>
      <w:r w:rsidR="009743C0" w:rsidRPr="001951C4">
        <w:rPr>
          <w:rFonts w:ascii="Times New Roman" w:hAnsi="Times New Roman" w:cs="Times New Roman"/>
          <w:sz w:val="24"/>
          <w:szCs w:val="24"/>
        </w:rPr>
        <w:t xml:space="preserve"> inclusion of these two states</w:t>
      </w:r>
      <w:r w:rsidRPr="001951C4">
        <w:rPr>
          <w:rFonts w:ascii="Times New Roman" w:hAnsi="Times New Roman" w:cs="Times New Roman"/>
          <w:sz w:val="24"/>
          <w:szCs w:val="24"/>
        </w:rPr>
        <w:t xml:space="preserve"> </w:t>
      </w:r>
      <w:r w:rsidR="00C9267C" w:rsidRPr="001951C4">
        <w:rPr>
          <w:rFonts w:ascii="Times New Roman" w:hAnsi="Times New Roman" w:cs="Times New Roman"/>
          <w:sz w:val="24"/>
          <w:szCs w:val="24"/>
        </w:rPr>
        <w:t>f</w:t>
      </w:r>
      <w:r w:rsidR="00C766F2" w:rsidRPr="001951C4">
        <w:rPr>
          <w:rFonts w:ascii="Times New Roman" w:hAnsi="Times New Roman" w:cs="Times New Roman"/>
          <w:sz w:val="24"/>
          <w:szCs w:val="24"/>
        </w:rPr>
        <w:t>ixed an artifact in the datase</w:t>
      </w:r>
      <w:r w:rsidR="00A44606" w:rsidRPr="001951C4">
        <w:rPr>
          <w:rFonts w:ascii="Times New Roman" w:hAnsi="Times New Roman" w:cs="Times New Roman"/>
          <w:sz w:val="24"/>
          <w:szCs w:val="24"/>
        </w:rPr>
        <w:t>t</w:t>
      </w:r>
      <w:r w:rsidR="00C766F2" w:rsidRPr="001951C4">
        <w:rPr>
          <w:rFonts w:ascii="Times New Roman" w:hAnsi="Times New Roman" w:cs="Times New Roman"/>
          <w:sz w:val="24"/>
          <w:szCs w:val="24"/>
        </w:rPr>
        <w:t xml:space="preserve"> caused </w:t>
      </w:r>
      <w:r w:rsidR="00A44606" w:rsidRPr="001951C4">
        <w:rPr>
          <w:rFonts w:ascii="Times New Roman" w:hAnsi="Times New Roman" w:cs="Times New Roman"/>
          <w:sz w:val="24"/>
          <w:szCs w:val="24"/>
        </w:rPr>
        <w:t xml:space="preserve">by </w:t>
      </w:r>
      <w:r w:rsidR="00EE227D" w:rsidRPr="001951C4">
        <w:rPr>
          <w:rFonts w:ascii="Times New Roman" w:hAnsi="Times New Roman" w:cs="Times New Roman"/>
          <w:sz w:val="24"/>
          <w:szCs w:val="24"/>
        </w:rPr>
        <w:t xml:space="preserve">male-specific </w:t>
      </w:r>
      <w:r w:rsidR="00E55824" w:rsidRPr="001951C4">
        <w:rPr>
          <w:rFonts w:ascii="Times New Roman" w:hAnsi="Times New Roman" w:cs="Times New Roman"/>
          <w:sz w:val="24"/>
          <w:szCs w:val="24"/>
        </w:rPr>
        <w:t xml:space="preserve">transmission </w:t>
      </w:r>
      <w:r w:rsidR="00EE227D" w:rsidRPr="001951C4">
        <w:rPr>
          <w:rFonts w:ascii="Times New Roman" w:hAnsi="Times New Roman" w:cs="Times New Roman"/>
          <w:sz w:val="24"/>
          <w:szCs w:val="24"/>
        </w:rPr>
        <w:t>schedules</w:t>
      </w:r>
      <w:r w:rsidR="00C22A32" w:rsidRPr="001951C4">
        <w:rPr>
          <w:rFonts w:ascii="Times New Roman" w:hAnsi="Times New Roman" w:cs="Times New Roman"/>
          <w:sz w:val="24"/>
          <w:szCs w:val="24"/>
        </w:rPr>
        <w:t xml:space="preserve"> switching to </w:t>
      </w:r>
      <w:r w:rsidR="00D8660A" w:rsidRPr="001951C4">
        <w:rPr>
          <w:rFonts w:ascii="Times New Roman" w:hAnsi="Times New Roman" w:cs="Times New Roman"/>
          <w:sz w:val="24"/>
          <w:szCs w:val="24"/>
        </w:rPr>
        <w:t xml:space="preserve">less-frequent </w:t>
      </w:r>
      <w:r w:rsidR="001D445B" w:rsidRPr="001951C4">
        <w:rPr>
          <w:rFonts w:ascii="Times New Roman" w:hAnsi="Times New Roman" w:cs="Times New Roman"/>
          <w:sz w:val="24"/>
          <w:szCs w:val="24"/>
        </w:rPr>
        <w:t xml:space="preserve">transmission </w:t>
      </w:r>
      <w:r w:rsidR="00E95C50" w:rsidRPr="001951C4">
        <w:rPr>
          <w:rFonts w:ascii="Times New Roman" w:hAnsi="Times New Roman" w:cs="Times New Roman"/>
          <w:sz w:val="24"/>
          <w:szCs w:val="24"/>
        </w:rPr>
        <w:t xml:space="preserve">late in the spring migratory season. </w:t>
      </w:r>
      <w:r w:rsidR="00D663D1" w:rsidRPr="001951C4">
        <w:rPr>
          <w:rFonts w:ascii="Times New Roman" w:hAnsi="Times New Roman" w:cs="Times New Roman"/>
          <w:sz w:val="24"/>
          <w:szCs w:val="24"/>
        </w:rPr>
        <w:t>I</w:t>
      </w:r>
      <w:r w:rsidR="00E95C50" w:rsidRPr="001951C4">
        <w:rPr>
          <w:rFonts w:ascii="Times New Roman" w:hAnsi="Times New Roman" w:cs="Times New Roman"/>
          <w:sz w:val="24"/>
          <w:szCs w:val="24"/>
        </w:rPr>
        <w:t xml:space="preserve">nfrequent </w:t>
      </w:r>
      <w:r w:rsidR="00B31224" w:rsidRPr="001951C4">
        <w:rPr>
          <w:rFonts w:ascii="Times New Roman" w:hAnsi="Times New Roman" w:cs="Times New Roman"/>
          <w:sz w:val="24"/>
          <w:szCs w:val="24"/>
        </w:rPr>
        <w:t>locations</w:t>
      </w:r>
      <w:r w:rsidR="00E95C50" w:rsidRPr="001951C4">
        <w:rPr>
          <w:rFonts w:ascii="Times New Roman" w:hAnsi="Times New Roman" w:cs="Times New Roman"/>
          <w:sz w:val="24"/>
          <w:szCs w:val="24"/>
        </w:rPr>
        <w:t xml:space="preserve"> caused </w:t>
      </w:r>
      <w:r w:rsidR="00D663D1" w:rsidRPr="001951C4">
        <w:rPr>
          <w:rFonts w:ascii="Times New Roman" w:hAnsi="Times New Roman" w:cs="Times New Roman"/>
          <w:sz w:val="24"/>
          <w:szCs w:val="24"/>
        </w:rPr>
        <w:t>the correlated random walk model to infer a greater prop</w:t>
      </w:r>
      <w:r w:rsidR="0018272A" w:rsidRPr="001951C4">
        <w:rPr>
          <w:rFonts w:ascii="Times New Roman" w:hAnsi="Times New Roman" w:cs="Times New Roman"/>
          <w:sz w:val="24"/>
          <w:szCs w:val="24"/>
        </w:rPr>
        <w:t xml:space="preserve">ortion of steps during the late </w:t>
      </w:r>
      <w:r w:rsidR="004D6D37" w:rsidRPr="001951C4">
        <w:rPr>
          <w:rFonts w:ascii="Times New Roman" w:hAnsi="Times New Roman" w:cs="Times New Roman"/>
          <w:sz w:val="24"/>
          <w:szCs w:val="24"/>
        </w:rPr>
        <w:t xml:space="preserve">migratory period, </w:t>
      </w:r>
      <w:r w:rsidR="00C95CA2" w:rsidRPr="001951C4">
        <w:rPr>
          <w:rFonts w:ascii="Times New Roman" w:hAnsi="Times New Roman" w:cs="Times New Roman"/>
          <w:sz w:val="24"/>
          <w:szCs w:val="24"/>
        </w:rPr>
        <w:t>produc</w:t>
      </w:r>
      <w:r w:rsidR="00C4603F" w:rsidRPr="001951C4">
        <w:rPr>
          <w:rFonts w:ascii="Times New Roman" w:hAnsi="Times New Roman" w:cs="Times New Roman"/>
          <w:sz w:val="24"/>
          <w:szCs w:val="24"/>
        </w:rPr>
        <w:t>ing a much narrower</w:t>
      </w:r>
      <w:r w:rsidR="00C95CA2" w:rsidRPr="001951C4">
        <w:rPr>
          <w:rFonts w:ascii="Times New Roman" w:hAnsi="Times New Roman" w:cs="Times New Roman"/>
          <w:sz w:val="24"/>
          <w:szCs w:val="24"/>
        </w:rPr>
        <w:t xml:space="preserve"> turn angle distribution</w:t>
      </w:r>
      <w:r w:rsidR="00C4603F" w:rsidRPr="001951C4">
        <w:rPr>
          <w:rFonts w:ascii="Times New Roman" w:hAnsi="Times New Roman" w:cs="Times New Roman"/>
          <w:sz w:val="24"/>
          <w:szCs w:val="24"/>
        </w:rPr>
        <w:t xml:space="preserve"> than </w:t>
      </w:r>
      <w:r w:rsidR="0064657A" w:rsidRPr="001951C4">
        <w:rPr>
          <w:rFonts w:ascii="Times New Roman" w:hAnsi="Times New Roman" w:cs="Times New Roman"/>
          <w:sz w:val="24"/>
          <w:szCs w:val="24"/>
        </w:rPr>
        <w:t xml:space="preserve">observed </w:t>
      </w:r>
      <w:r w:rsidR="006731EA" w:rsidRPr="001951C4">
        <w:rPr>
          <w:rFonts w:ascii="Times New Roman" w:hAnsi="Times New Roman" w:cs="Times New Roman"/>
          <w:sz w:val="24"/>
          <w:szCs w:val="24"/>
        </w:rPr>
        <w:t>earlier in the season</w:t>
      </w:r>
      <w:r w:rsidR="0058506B" w:rsidRPr="001951C4">
        <w:rPr>
          <w:rFonts w:ascii="Times New Roman" w:hAnsi="Times New Roman" w:cs="Times New Roman"/>
          <w:sz w:val="24"/>
          <w:szCs w:val="24"/>
        </w:rPr>
        <w:t xml:space="preserve">. The </w:t>
      </w:r>
      <w:r w:rsidR="001D445B" w:rsidRPr="001951C4">
        <w:rPr>
          <w:rFonts w:ascii="Times New Roman" w:hAnsi="Times New Roman" w:cs="Times New Roman"/>
          <w:sz w:val="24"/>
          <w:szCs w:val="24"/>
        </w:rPr>
        <w:t>inclusion of two post-migratory states with separate turn angle distributions</w:t>
      </w:r>
      <w:r w:rsidR="004A0F30" w:rsidRPr="001951C4">
        <w:rPr>
          <w:rFonts w:ascii="Times New Roman" w:hAnsi="Times New Roman" w:cs="Times New Roman"/>
          <w:sz w:val="24"/>
          <w:szCs w:val="24"/>
        </w:rPr>
        <w:t>,</w:t>
      </w:r>
      <w:r w:rsidR="0015549C" w:rsidRPr="001951C4">
        <w:rPr>
          <w:rFonts w:ascii="Times New Roman" w:hAnsi="Times New Roman" w:cs="Times New Roman"/>
          <w:sz w:val="24"/>
          <w:szCs w:val="24"/>
        </w:rPr>
        <w:t xml:space="preserve"> </w:t>
      </w:r>
      <w:r w:rsidR="009E1055" w:rsidRPr="001951C4">
        <w:rPr>
          <w:rFonts w:ascii="Times New Roman" w:hAnsi="Times New Roman" w:cs="Times New Roman"/>
          <w:sz w:val="24"/>
          <w:szCs w:val="24"/>
        </w:rPr>
        <w:t>which birds c</w:t>
      </w:r>
      <w:r w:rsidR="003739AC">
        <w:rPr>
          <w:rFonts w:ascii="Times New Roman" w:hAnsi="Times New Roman" w:cs="Times New Roman"/>
          <w:sz w:val="24"/>
          <w:szCs w:val="24"/>
        </w:rPr>
        <w:t>ould</w:t>
      </w:r>
      <w:r w:rsidR="009E1055" w:rsidRPr="001951C4">
        <w:rPr>
          <w:rFonts w:ascii="Times New Roman" w:hAnsi="Times New Roman" w:cs="Times New Roman"/>
          <w:sz w:val="24"/>
          <w:szCs w:val="24"/>
        </w:rPr>
        <w:t xml:space="preserve"> transition between freely</w:t>
      </w:r>
      <w:r w:rsidR="0015549C" w:rsidRPr="001951C4">
        <w:rPr>
          <w:rFonts w:ascii="Times New Roman" w:hAnsi="Times New Roman" w:cs="Times New Roman"/>
          <w:sz w:val="24"/>
          <w:szCs w:val="24"/>
        </w:rPr>
        <w:t>, allow</w:t>
      </w:r>
      <w:r w:rsidR="00C22A32" w:rsidRPr="001951C4">
        <w:rPr>
          <w:rFonts w:ascii="Times New Roman" w:hAnsi="Times New Roman" w:cs="Times New Roman"/>
          <w:sz w:val="24"/>
          <w:szCs w:val="24"/>
        </w:rPr>
        <w:t>ed</w:t>
      </w:r>
      <w:r w:rsidR="0015549C" w:rsidRPr="001951C4">
        <w:rPr>
          <w:rFonts w:ascii="Times New Roman" w:hAnsi="Times New Roman" w:cs="Times New Roman"/>
          <w:sz w:val="24"/>
          <w:szCs w:val="24"/>
        </w:rPr>
        <w:t xml:space="preserve"> the model to </w:t>
      </w:r>
      <w:r w:rsidR="003D134C" w:rsidRPr="001951C4">
        <w:rPr>
          <w:rFonts w:ascii="Times New Roman" w:hAnsi="Times New Roman" w:cs="Times New Roman"/>
          <w:sz w:val="24"/>
          <w:szCs w:val="24"/>
        </w:rPr>
        <w:t xml:space="preserve">better account for this source of </w:t>
      </w:r>
      <w:r w:rsidR="00C864C3" w:rsidRPr="001951C4">
        <w:rPr>
          <w:rFonts w:ascii="Times New Roman" w:hAnsi="Times New Roman" w:cs="Times New Roman"/>
          <w:sz w:val="24"/>
          <w:szCs w:val="24"/>
        </w:rPr>
        <w:t xml:space="preserve">variation in turn angles when delineating </w:t>
      </w:r>
      <w:r w:rsidR="00AE2162" w:rsidRPr="001951C4">
        <w:rPr>
          <w:rFonts w:ascii="Times New Roman" w:hAnsi="Times New Roman" w:cs="Times New Roman"/>
          <w:sz w:val="24"/>
          <w:szCs w:val="24"/>
        </w:rPr>
        <w:t>post-migratory movements.</w:t>
      </w:r>
      <w:r w:rsidR="00C864C3" w:rsidRPr="001951C4">
        <w:rPr>
          <w:rFonts w:ascii="Times New Roman" w:hAnsi="Times New Roman" w:cs="Times New Roman"/>
          <w:sz w:val="24"/>
          <w:szCs w:val="24"/>
        </w:rPr>
        <w:t xml:space="preserve"> </w:t>
      </w:r>
    </w:p>
    <w:p w14:paraId="76F47FAF" w14:textId="564CD3EC" w:rsidR="00A43F3B" w:rsidRPr="001951C4" w:rsidRDefault="00B67D98" w:rsidP="00925B02">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w:t>
      </w:r>
      <w:r w:rsidR="00D81B72" w:rsidRPr="001951C4">
        <w:rPr>
          <w:rFonts w:ascii="Times New Roman" w:hAnsi="Times New Roman" w:cs="Times New Roman"/>
          <w:sz w:val="24"/>
          <w:szCs w:val="24"/>
        </w:rPr>
        <w:t xml:space="preserve">e excluded any birds </w:t>
      </w:r>
      <w:r w:rsidR="003739AC">
        <w:rPr>
          <w:rFonts w:ascii="Times New Roman" w:hAnsi="Times New Roman" w:cs="Times New Roman"/>
          <w:sz w:val="24"/>
          <w:szCs w:val="24"/>
        </w:rPr>
        <w:t>that</w:t>
      </w:r>
      <w:r w:rsidR="003739AC"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did not have at least 1 step ≥</w:t>
      </w:r>
      <w:r w:rsidR="00CA189E"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or which collected fewer than 3 points</w:t>
      </w:r>
      <w:r w:rsidRPr="001951C4">
        <w:rPr>
          <w:rFonts w:ascii="Times New Roman" w:hAnsi="Times New Roman" w:cs="Times New Roman"/>
          <w:sz w:val="24"/>
          <w:szCs w:val="24"/>
        </w:rPr>
        <w:t>, from migratory delineation</w:t>
      </w:r>
      <w:r w:rsidR="0054467C" w:rsidRPr="001951C4">
        <w:rPr>
          <w:rFonts w:ascii="Times New Roman" w:hAnsi="Times New Roman" w:cs="Times New Roman"/>
          <w:sz w:val="24"/>
          <w:szCs w:val="24"/>
        </w:rPr>
        <w:t xml:space="preserve"> in the respective season</w:t>
      </w:r>
      <w:r w:rsidR="00D81B72" w:rsidRPr="001951C4">
        <w:rPr>
          <w:rFonts w:ascii="Times New Roman" w:hAnsi="Times New Roman" w:cs="Times New Roman"/>
          <w:sz w:val="24"/>
          <w:szCs w:val="24"/>
        </w:rPr>
        <w:t>. We assigned a fixed pre-migration state</w:t>
      </w:r>
      <w:r w:rsidR="003739AC">
        <w:rPr>
          <w:rFonts w:ascii="Times New Roman" w:hAnsi="Times New Roman" w:cs="Times New Roman"/>
          <w:sz w:val="24"/>
          <w:szCs w:val="24"/>
        </w:rPr>
        <w:t xml:space="preserve"> </w:t>
      </w:r>
      <w:r w:rsidR="00D81B72" w:rsidRPr="001951C4">
        <w:rPr>
          <w:rFonts w:ascii="Times New Roman" w:hAnsi="Times New Roman" w:cs="Times New Roman"/>
          <w:sz w:val="24"/>
          <w:szCs w:val="24"/>
        </w:rPr>
        <w:t>for the initial step of most birds captured during breeding or wintering</w:t>
      </w:r>
      <w:r w:rsidR="003739AC">
        <w:rPr>
          <w:rFonts w:ascii="Times New Roman" w:hAnsi="Times New Roman" w:cs="Times New Roman"/>
          <w:sz w:val="24"/>
          <w:szCs w:val="24"/>
        </w:rPr>
        <w:t xml:space="preserve">, and a fixed migration state if the first step was </w:t>
      </w:r>
      <w:r w:rsidR="003739AC" w:rsidRPr="001951C4">
        <w:rPr>
          <w:rFonts w:ascii="Times New Roman" w:hAnsi="Times New Roman" w:cs="Times New Roman"/>
          <w:sz w:val="24"/>
          <w:szCs w:val="24"/>
        </w:rPr>
        <w:t>≥16.1 km</w:t>
      </w:r>
      <w:r w:rsidR="003739AC">
        <w:rPr>
          <w:rFonts w:ascii="Times New Roman" w:hAnsi="Times New Roman" w:cs="Times New Roman"/>
          <w:sz w:val="24"/>
          <w:szCs w:val="24"/>
        </w:rPr>
        <w:t>.</w:t>
      </w:r>
      <w:r w:rsidR="00D81B72" w:rsidRPr="001951C4">
        <w:rPr>
          <w:rFonts w:ascii="Times New Roman" w:hAnsi="Times New Roman" w:cs="Times New Roman"/>
          <w:sz w:val="24"/>
          <w:szCs w:val="24"/>
        </w:rPr>
        <w:t xml:space="preserve"> </w:t>
      </w:r>
      <w:r w:rsidR="00925B02" w:rsidRPr="001951C4">
        <w:rPr>
          <w:rFonts w:ascii="Times New Roman" w:hAnsi="Times New Roman" w:cs="Times New Roman"/>
          <w:sz w:val="24"/>
          <w:szCs w:val="24"/>
        </w:rPr>
        <w:t>Because</w:t>
      </w:r>
      <w:r w:rsidR="00D81B72" w:rsidRPr="001951C4">
        <w:rPr>
          <w:rFonts w:ascii="Times New Roman" w:hAnsi="Times New Roman" w:cs="Times New Roman"/>
          <w:sz w:val="24"/>
          <w:szCs w:val="24"/>
        </w:rPr>
        <w:t xml:space="preserve"> birds captured in Virginia, New Jersey, and Maryland were sometimes captured</w:t>
      </w:r>
      <w:r w:rsidR="003739AC">
        <w:rPr>
          <w:rFonts w:ascii="Times New Roman" w:hAnsi="Times New Roman" w:cs="Times New Roman"/>
          <w:sz w:val="24"/>
          <w:szCs w:val="24"/>
        </w:rPr>
        <w:t xml:space="preserve"> during</w:t>
      </w:r>
      <w:r w:rsidR="00B431DB" w:rsidRPr="001951C4">
        <w:rPr>
          <w:rFonts w:ascii="Times New Roman" w:hAnsi="Times New Roman" w:cs="Times New Roman"/>
          <w:sz w:val="24"/>
          <w:szCs w:val="24"/>
        </w:rPr>
        <w:t xml:space="preserve"> migration</w:t>
      </w:r>
      <w:r w:rsidR="00D81B72" w:rsidRPr="001951C4">
        <w:rPr>
          <w:rFonts w:ascii="Times New Roman" w:hAnsi="Times New Roman" w:cs="Times New Roman"/>
          <w:sz w:val="24"/>
          <w:szCs w:val="24"/>
        </w:rPr>
        <w:t xml:space="preserve">, we allowed the HMM to estimate the initial state of the model </w:t>
      </w:r>
      <w:r w:rsidR="00B2587B" w:rsidRPr="001951C4">
        <w:rPr>
          <w:rFonts w:ascii="Times New Roman" w:hAnsi="Times New Roman" w:cs="Times New Roman"/>
          <w:sz w:val="24"/>
          <w:szCs w:val="24"/>
        </w:rPr>
        <w:t>for birds captured in these locations</w:t>
      </w:r>
      <w:r w:rsidR="00D81B72" w:rsidRPr="001951C4">
        <w:rPr>
          <w:rFonts w:ascii="Times New Roman" w:hAnsi="Times New Roman" w:cs="Times New Roman"/>
          <w:sz w:val="24"/>
          <w:szCs w:val="24"/>
        </w:rPr>
        <w:t xml:space="preserve">. </w:t>
      </w:r>
      <w:r w:rsidR="00A43F3B" w:rsidRPr="001951C4">
        <w:rPr>
          <w:rFonts w:ascii="Times New Roman" w:hAnsi="Times New Roman" w:cs="Times New Roman"/>
          <w:sz w:val="24"/>
          <w:szCs w:val="24"/>
        </w:rPr>
        <w:t>We fixed final steps to the post-migrat</w:t>
      </w:r>
      <w:r w:rsidR="00045C01" w:rsidRPr="001951C4">
        <w:rPr>
          <w:rFonts w:ascii="Times New Roman" w:hAnsi="Times New Roman" w:cs="Times New Roman"/>
          <w:sz w:val="24"/>
          <w:szCs w:val="24"/>
        </w:rPr>
        <w:t xml:space="preserve">ory state for </w:t>
      </w:r>
      <w:r w:rsidR="003739AC">
        <w:rPr>
          <w:rFonts w:ascii="Times New Roman" w:hAnsi="Times New Roman" w:cs="Times New Roman"/>
          <w:sz w:val="24"/>
          <w:szCs w:val="24"/>
        </w:rPr>
        <w:t xml:space="preserve">any </w:t>
      </w:r>
      <w:r w:rsidR="00045C01" w:rsidRPr="001951C4">
        <w:rPr>
          <w:rFonts w:ascii="Times New Roman" w:hAnsi="Times New Roman" w:cs="Times New Roman"/>
          <w:sz w:val="24"/>
          <w:szCs w:val="24"/>
        </w:rPr>
        <w:t>fall woodcock that were also known to initiate</w:t>
      </w:r>
      <w:r w:rsidR="003739AC">
        <w:rPr>
          <w:rFonts w:ascii="Times New Roman" w:hAnsi="Times New Roman" w:cs="Times New Roman"/>
          <w:sz w:val="24"/>
          <w:szCs w:val="24"/>
        </w:rPr>
        <w:t xml:space="preserve"> a subsequent</w:t>
      </w:r>
      <w:r w:rsidR="00045C01" w:rsidRPr="001951C4">
        <w:rPr>
          <w:rFonts w:ascii="Times New Roman" w:hAnsi="Times New Roman" w:cs="Times New Roman"/>
          <w:sz w:val="24"/>
          <w:szCs w:val="24"/>
        </w:rPr>
        <w:t xml:space="preserve"> spring migration.</w:t>
      </w:r>
    </w:p>
    <w:p w14:paraId="6179C0E4" w14:textId="0F682899" w:rsidR="00E2155A" w:rsidRPr="001951C4" w:rsidRDefault="00D81B72" w:rsidP="00E2155A">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We visually inspected all HMM state assignments, which sometimes identified circumstances where birds did not fit model predictions due to extra-seasonal movements</w:t>
      </w:r>
      <w:r w:rsidR="00602A3C" w:rsidRPr="001951C4">
        <w:rPr>
          <w:rFonts w:ascii="Times New Roman" w:hAnsi="Times New Roman" w:cs="Times New Roman"/>
          <w:sz w:val="24"/>
          <w:szCs w:val="24"/>
        </w:rPr>
        <w:t xml:space="preserve"> (</w:t>
      </w:r>
      <w:r w:rsidR="00D932B7" w:rsidRPr="001951C4">
        <w:rPr>
          <w:rFonts w:ascii="Times New Roman" w:hAnsi="Times New Roman" w:cs="Times New Roman"/>
          <w:sz w:val="24"/>
          <w:szCs w:val="24"/>
        </w:rPr>
        <w:t>6</w:t>
      </w:r>
      <w:r w:rsidR="00602A3C" w:rsidRPr="001951C4">
        <w:rPr>
          <w:rFonts w:ascii="Times New Roman" w:hAnsi="Times New Roman" w:cs="Times New Roman"/>
          <w:sz w:val="24"/>
          <w:szCs w:val="24"/>
        </w:rPr>
        <w:t xml:space="preserve">% of </w:t>
      </w:r>
      <w:r w:rsidR="009426B0" w:rsidRPr="001951C4">
        <w:rPr>
          <w:rFonts w:ascii="Times New Roman" w:hAnsi="Times New Roman" w:cs="Times New Roman"/>
          <w:sz w:val="24"/>
          <w:szCs w:val="24"/>
        </w:rPr>
        <w:t>tracks)</w:t>
      </w:r>
      <w:r w:rsidRPr="001951C4">
        <w:rPr>
          <w:rFonts w:ascii="Times New Roman" w:hAnsi="Times New Roman" w:cs="Times New Roman"/>
          <w:sz w:val="24"/>
          <w:szCs w:val="24"/>
        </w:rPr>
        <w:t xml:space="preserve">, </w:t>
      </w:r>
      <w:r w:rsidR="00193320" w:rsidRPr="001951C4">
        <w:rPr>
          <w:rFonts w:ascii="Times New Roman" w:hAnsi="Times New Roman" w:cs="Times New Roman"/>
          <w:sz w:val="24"/>
          <w:szCs w:val="24"/>
        </w:rPr>
        <w:t>early initiation or late termination of migration</w:t>
      </w:r>
      <w:r w:rsidR="009426B0" w:rsidRPr="001951C4">
        <w:rPr>
          <w:rFonts w:ascii="Times New Roman" w:hAnsi="Times New Roman" w:cs="Times New Roman"/>
          <w:sz w:val="24"/>
          <w:szCs w:val="24"/>
        </w:rPr>
        <w:t xml:space="preserve"> (</w:t>
      </w:r>
      <w:r w:rsidR="00DB5C49" w:rsidRPr="001951C4">
        <w:rPr>
          <w:rFonts w:ascii="Times New Roman" w:hAnsi="Times New Roman" w:cs="Times New Roman"/>
          <w:sz w:val="24"/>
          <w:szCs w:val="24"/>
        </w:rPr>
        <w:t xml:space="preserve">3%) </w:t>
      </w:r>
      <w:r w:rsidR="00793485" w:rsidRPr="001951C4">
        <w:rPr>
          <w:rFonts w:ascii="Times New Roman" w:hAnsi="Times New Roman" w:cs="Times New Roman"/>
          <w:sz w:val="24"/>
          <w:szCs w:val="24"/>
        </w:rPr>
        <w:t>or transmitter error</w:t>
      </w:r>
      <w:r w:rsidR="009426B0" w:rsidRPr="001951C4">
        <w:rPr>
          <w:rFonts w:ascii="Times New Roman" w:hAnsi="Times New Roman" w:cs="Times New Roman"/>
          <w:sz w:val="24"/>
          <w:szCs w:val="24"/>
        </w:rPr>
        <w:t xml:space="preserve"> (</w:t>
      </w:r>
      <w:r w:rsidR="00EE30C0" w:rsidRPr="001951C4">
        <w:rPr>
          <w:rFonts w:ascii="Times New Roman" w:hAnsi="Times New Roman" w:cs="Times New Roman"/>
          <w:sz w:val="24"/>
          <w:szCs w:val="24"/>
        </w:rPr>
        <w:t>1</w:t>
      </w:r>
      <w:r w:rsidR="009426B0" w:rsidRPr="001951C4">
        <w:rPr>
          <w:rFonts w:ascii="Times New Roman" w:hAnsi="Times New Roman" w:cs="Times New Roman"/>
          <w:sz w:val="24"/>
          <w:szCs w:val="24"/>
        </w:rPr>
        <w:t>%)</w:t>
      </w:r>
      <w:r w:rsidRPr="001951C4">
        <w:rPr>
          <w:rFonts w:ascii="Times New Roman" w:hAnsi="Times New Roman" w:cs="Times New Roman"/>
          <w:sz w:val="24"/>
          <w:szCs w:val="24"/>
        </w:rPr>
        <w:t>.</w:t>
      </w:r>
      <w:r w:rsidR="00B50596" w:rsidRPr="001951C4">
        <w:rPr>
          <w:rFonts w:ascii="Times New Roman" w:hAnsi="Times New Roman" w:cs="Times New Roman"/>
          <w:sz w:val="24"/>
          <w:szCs w:val="24"/>
        </w:rPr>
        <w:t xml:space="preserve"> There were also additional issues with initial state designations that were encountered only by the base model</w:t>
      </w:r>
      <w:r w:rsidR="00EA6CFE" w:rsidRPr="001951C4">
        <w:rPr>
          <w:rFonts w:ascii="Times New Roman" w:hAnsi="Times New Roman" w:cs="Times New Roman"/>
          <w:sz w:val="24"/>
          <w:szCs w:val="24"/>
        </w:rPr>
        <w:t xml:space="preserve"> (3% of tracks).</w:t>
      </w:r>
      <w:r w:rsidRPr="001951C4">
        <w:rPr>
          <w:rFonts w:ascii="Times New Roman" w:hAnsi="Times New Roman" w:cs="Times New Roman"/>
          <w:sz w:val="24"/>
          <w:szCs w:val="24"/>
        </w:rPr>
        <w:t xml:space="preserve"> In th</w:t>
      </w:r>
      <w:r w:rsidR="00EA6CFE" w:rsidRPr="001951C4">
        <w:rPr>
          <w:rFonts w:ascii="Times New Roman" w:hAnsi="Times New Roman" w:cs="Times New Roman"/>
          <w:sz w:val="24"/>
          <w:szCs w:val="24"/>
        </w:rPr>
        <w:t>e</w:t>
      </w:r>
      <w:r w:rsidRPr="001951C4">
        <w:rPr>
          <w:rFonts w:ascii="Times New Roman" w:hAnsi="Times New Roman" w:cs="Times New Roman"/>
          <w:sz w:val="24"/>
          <w:szCs w:val="24"/>
        </w:rPr>
        <w:t xml:space="preserve">se </w:t>
      </w:r>
      <w:r w:rsidR="00D74277" w:rsidRPr="001951C4">
        <w:rPr>
          <w:rFonts w:ascii="Times New Roman" w:hAnsi="Times New Roman" w:cs="Times New Roman"/>
          <w:sz w:val="24"/>
          <w:szCs w:val="24"/>
        </w:rPr>
        <w:t>cases,</w:t>
      </w:r>
      <w:r w:rsidRPr="001951C4">
        <w:rPr>
          <w:rFonts w:ascii="Times New Roman" w:hAnsi="Times New Roman" w:cs="Times New Roman"/>
          <w:sz w:val="24"/>
          <w:szCs w:val="24"/>
        </w:rPr>
        <w:t xml:space="preserve"> we manually reclassified state assignments (</w:t>
      </w:r>
      <w:r w:rsidR="00C05AE8" w:rsidRPr="001951C4">
        <w:rPr>
          <w:rFonts w:ascii="Times New Roman" w:hAnsi="Times New Roman" w:cs="Times New Roman"/>
          <w:sz w:val="24"/>
          <w:szCs w:val="24"/>
        </w:rPr>
        <w:t xml:space="preserve">Supplementary </w:t>
      </w:r>
      <w:r w:rsidRPr="001951C4">
        <w:rPr>
          <w:rFonts w:ascii="Times New Roman" w:hAnsi="Times New Roman" w:cs="Times New Roman"/>
          <w:sz w:val="24"/>
          <w:szCs w:val="24"/>
        </w:rPr>
        <w:t xml:space="preserve">Information </w:t>
      </w:r>
      <w:r w:rsidR="005E6722" w:rsidRPr="001951C4">
        <w:rPr>
          <w:rFonts w:ascii="Times New Roman" w:hAnsi="Times New Roman" w:cs="Times New Roman"/>
          <w:sz w:val="24"/>
          <w:szCs w:val="24"/>
        </w:rPr>
        <w:t>A</w:t>
      </w:r>
      <w:r w:rsidRPr="001951C4">
        <w:rPr>
          <w:rFonts w:ascii="Times New Roman" w:hAnsi="Times New Roman" w:cs="Times New Roman"/>
          <w:sz w:val="24"/>
          <w:szCs w:val="24"/>
        </w:rPr>
        <w:t xml:space="preserve">). </w:t>
      </w:r>
      <w:r w:rsidR="00C22A32" w:rsidRPr="001951C4">
        <w:rPr>
          <w:rFonts w:ascii="Times New Roman" w:hAnsi="Times New Roman" w:cs="Times New Roman"/>
          <w:sz w:val="24"/>
          <w:szCs w:val="24"/>
        </w:rPr>
        <w:t>Woodcock</w:t>
      </w:r>
      <w:r w:rsidRPr="001951C4">
        <w:rPr>
          <w:rFonts w:ascii="Times New Roman" w:hAnsi="Times New Roman" w:cs="Times New Roman"/>
          <w:sz w:val="24"/>
          <w:szCs w:val="24"/>
        </w:rPr>
        <w:t xml:space="preserve"> </w:t>
      </w:r>
      <w:r w:rsidR="00C22A32" w:rsidRPr="001951C4">
        <w:rPr>
          <w:rFonts w:ascii="Times New Roman" w:hAnsi="Times New Roman" w:cs="Times New Roman"/>
          <w:sz w:val="24"/>
          <w:szCs w:val="24"/>
        </w:rPr>
        <w:t xml:space="preserve">that </w:t>
      </w:r>
      <w:r w:rsidRPr="001951C4">
        <w:rPr>
          <w:rFonts w:ascii="Times New Roman" w:hAnsi="Times New Roman" w:cs="Times New Roman"/>
          <w:sz w:val="24"/>
          <w:szCs w:val="24"/>
        </w:rPr>
        <w:t>died during migration occasionally continued to transmit and caused the HMM to falsely classify dead birds as post-migratory</w:t>
      </w:r>
      <w:r w:rsidR="00D74277" w:rsidRPr="001951C4">
        <w:rPr>
          <w:rFonts w:ascii="Times New Roman" w:hAnsi="Times New Roman" w:cs="Times New Roman"/>
          <w:sz w:val="24"/>
          <w:szCs w:val="24"/>
        </w:rPr>
        <w:t>.</w:t>
      </w:r>
      <w:r w:rsidRPr="001951C4">
        <w:rPr>
          <w:rFonts w:ascii="Times New Roman" w:hAnsi="Times New Roman" w:cs="Times New Roman"/>
          <w:sz w:val="24"/>
          <w:szCs w:val="24"/>
        </w:rPr>
        <w:t xml:space="preserve"> We have included methods </w:t>
      </w:r>
      <w:r w:rsidRPr="001951C4">
        <w:rPr>
          <w:rFonts w:ascii="Times New Roman" w:hAnsi="Times New Roman" w:cs="Times New Roman"/>
          <w:sz w:val="24"/>
          <w:szCs w:val="24"/>
        </w:rPr>
        <w:lastRenderedPageBreak/>
        <w:t xml:space="preserve">used in delineating GPS mortalities and removing them from the dataset in Supplementary Information </w:t>
      </w:r>
      <w:r w:rsidR="00035C82" w:rsidRPr="001951C4">
        <w:rPr>
          <w:rFonts w:ascii="Times New Roman" w:hAnsi="Times New Roman" w:cs="Times New Roman"/>
          <w:sz w:val="24"/>
          <w:szCs w:val="24"/>
        </w:rPr>
        <w:t>C</w:t>
      </w:r>
      <w:r w:rsidRPr="001951C4">
        <w:rPr>
          <w:rFonts w:ascii="Times New Roman" w:hAnsi="Times New Roman" w:cs="Times New Roman"/>
          <w:sz w:val="24"/>
          <w:szCs w:val="24"/>
        </w:rPr>
        <w:t>.</w:t>
      </w:r>
    </w:p>
    <w:p w14:paraId="4A02A1F2" w14:textId="3652FA28" w:rsidR="00E2155A" w:rsidRPr="001951C4" w:rsidRDefault="00E2155A" w:rsidP="00E2155A">
      <w:pPr>
        <w:spacing w:line="480" w:lineRule="auto"/>
        <w:jc w:val="center"/>
        <w:rPr>
          <w:rFonts w:ascii="Times New Roman" w:hAnsi="Times New Roman" w:cs="Times New Roman"/>
          <w:sz w:val="24"/>
          <w:szCs w:val="24"/>
        </w:rPr>
      </w:pPr>
      <w:r w:rsidRPr="001951C4">
        <w:rPr>
          <w:rFonts w:ascii="Times New Roman" w:hAnsi="Times New Roman" w:cs="Times New Roman"/>
          <w:noProof/>
          <w:sz w:val="24"/>
          <w:szCs w:val="24"/>
        </w:rPr>
        <w:drawing>
          <wp:inline distT="0" distB="0" distL="0" distR="0" wp14:anchorId="78036E55" wp14:editId="36AC9E67">
            <wp:extent cx="3267075" cy="4297057"/>
            <wp:effectExtent l="0" t="0" r="0" b="8255"/>
            <wp:docPr id="1" name="Picture 1" descr="A diagram of a spring mig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pring migr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4861" cy="4307297"/>
                    </a:xfrm>
                    <a:prstGeom prst="rect">
                      <a:avLst/>
                    </a:prstGeom>
                    <a:noFill/>
                    <a:ln>
                      <a:noFill/>
                    </a:ln>
                  </pic:spPr>
                </pic:pic>
              </a:graphicData>
            </a:graphic>
          </wp:inline>
        </w:drawing>
      </w:r>
    </w:p>
    <w:p w14:paraId="3B314E74" w14:textId="019A7772" w:rsidR="00DC14A1" w:rsidRPr="001951C4" w:rsidRDefault="00E2155A" w:rsidP="00DC14A1">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Figure 3. </w:t>
      </w:r>
      <w:r w:rsidR="008670C8" w:rsidRPr="008670C8">
        <w:rPr>
          <w:rFonts w:ascii="Times New Roman" w:hAnsi="Times New Roman" w:cs="Times New Roman"/>
          <w:sz w:val="24"/>
          <w:szCs w:val="24"/>
        </w:rPr>
        <w:t>Movement state transition diagram for each hidden Markov Model (HMM). Blue boxes represent pre- and post-migratory states, while yellow and red circles represent states during fall and spring migrations, respectively. The spring male model includes two post-migration states to compensate for less frequent GPS locations collected from males in late spring.</w:t>
      </w:r>
      <w:r w:rsidR="00DC14A1" w:rsidRPr="001951C4">
        <w:rPr>
          <w:rFonts w:ascii="Times New Roman" w:hAnsi="Times New Roman" w:cs="Times New Roman"/>
          <w:sz w:val="24"/>
          <w:szCs w:val="24"/>
        </w:rPr>
        <w:br w:type="page"/>
      </w:r>
    </w:p>
    <w:p w14:paraId="24EEE1A6" w14:textId="539BE6C5"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 xml:space="preserve">2.3 </w:t>
      </w:r>
      <w:r w:rsidR="00323E62" w:rsidRPr="001951C4">
        <w:rPr>
          <w:rFonts w:ascii="Times New Roman" w:hAnsi="Times New Roman" w:cs="Times New Roman"/>
          <w:i/>
          <w:sz w:val="24"/>
          <w:szCs w:val="24"/>
        </w:rPr>
        <w:t>Model assessment</w:t>
      </w:r>
    </w:p>
    <w:p w14:paraId="1F14FAD2" w14:textId="67002092" w:rsidR="00323E62" w:rsidRPr="001951C4" w:rsidRDefault="000377C1">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2.3.1 HMM error rates</w:t>
      </w:r>
      <w:r w:rsidR="00BA1AA9">
        <w:rPr>
          <w:rFonts w:ascii="Times New Roman" w:hAnsi="Times New Roman" w:cs="Times New Roman"/>
          <w:i/>
          <w:sz w:val="24"/>
          <w:szCs w:val="24"/>
        </w:rPr>
        <w:t xml:space="preserve"> and v</w:t>
      </w:r>
      <w:r w:rsidR="00BA1AA9" w:rsidRPr="00BA1AA9">
        <w:rPr>
          <w:rFonts w:ascii="Times New Roman" w:hAnsi="Times New Roman" w:cs="Times New Roman"/>
          <w:i/>
          <w:sz w:val="24"/>
          <w:szCs w:val="24"/>
        </w:rPr>
        <w:t>ariable importance</w:t>
      </w:r>
    </w:p>
    <w:p w14:paraId="5F0B35DE" w14:textId="2B779976" w:rsidR="00B15004" w:rsidRPr="00BA1AA9" w:rsidRDefault="00D81B72" w:rsidP="00B15004">
      <w:pPr>
        <w:spacing w:line="480" w:lineRule="auto"/>
        <w:rPr>
          <w:rFonts w:ascii="Times New Roman" w:hAnsi="Times New Roman" w:cs="Times New Roman"/>
          <w:sz w:val="24"/>
          <w:szCs w:val="24"/>
        </w:rPr>
      </w:pPr>
      <w:r w:rsidRPr="001951C4">
        <w:rPr>
          <w:rFonts w:ascii="Times New Roman" w:hAnsi="Times New Roman" w:cs="Times New Roman"/>
          <w:sz w:val="24"/>
          <w:szCs w:val="24"/>
        </w:rPr>
        <w:t>We assessed the accuracy of</w:t>
      </w:r>
      <w:r w:rsidR="0055157E" w:rsidRPr="001951C4">
        <w:rPr>
          <w:rFonts w:ascii="Times New Roman" w:hAnsi="Times New Roman" w:cs="Times New Roman"/>
          <w:sz w:val="24"/>
          <w:szCs w:val="24"/>
        </w:rPr>
        <w:t xml:space="preserve"> HMM </w:t>
      </w:r>
      <w:r w:rsidRPr="001951C4">
        <w:rPr>
          <w:rFonts w:ascii="Times New Roman" w:hAnsi="Times New Roman" w:cs="Times New Roman"/>
          <w:sz w:val="24"/>
          <w:szCs w:val="24"/>
        </w:rPr>
        <w:t xml:space="preserve">state assignments using a leave-one-out </w:t>
      </w:r>
      <w:r w:rsidR="002E2784">
        <w:rPr>
          <w:rFonts w:ascii="Times New Roman" w:hAnsi="Times New Roman" w:cs="Times New Roman"/>
          <w:sz w:val="24"/>
          <w:szCs w:val="24"/>
        </w:rPr>
        <w:t>validation based on individuals with known terminal states. For</w:t>
      </w:r>
      <w:r w:rsidRPr="001951C4">
        <w:rPr>
          <w:rFonts w:ascii="Times New Roman" w:hAnsi="Times New Roman" w:cs="Times New Roman"/>
          <w:sz w:val="24"/>
          <w:szCs w:val="24"/>
        </w:rPr>
        <w:t xml:space="preserve"> individuals with </w:t>
      </w:r>
      <w:r w:rsidR="0055157E" w:rsidRPr="001951C4">
        <w:rPr>
          <w:rFonts w:ascii="Times New Roman" w:hAnsi="Times New Roman" w:cs="Times New Roman"/>
          <w:sz w:val="24"/>
          <w:szCs w:val="24"/>
        </w:rPr>
        <w:t>transmitters that functioned past the end of each migration period</w:t>
      </w:r>
      <w:r w:rsidRPr="001951C4">
        <w:rPr>
          <w:rFonts w:ascii="Times New Roman" w:hAnsi="Times New Roman" w:cs="Times New Roman"/>
          <w:sz w:val="24"/>
          <w:szCs w:val="24"/>
        </w:rPr>
        <w:t>,</w:t>
      </w:r>
      <w:r w:rsidR="002E2784">
        <w:rPr>
          <w:rFonts w:ascii="Times New Roman" w:hAnsi="Times New Roman" w:cs="Times New Roman"/>
          <w:sz w:val="24"/>
          <w:szCs w:val="24"/>
        </w:rPr>
        <w:t xml:space="preserve"> we truncated the movement track by removing </w:t>
      </w:r>
      <w:r w:rsidR="006A3339">
        <w:rPr>
          <w:rFonts w:ascii="Times New Roman" w:hAnsi="Times New Roman" w:cs="Times New Roman"/>
          <w:sz w:val="24"/>
          <w:szCs w:val="24"/>
        </w:rPr>
        <w:t xml:space="preserve">one week of </w:t>
      </w:r>
      <w:r w:rsidR="002E2784">
        <w:rPr>
          <w:rFonts w:ascii="Times New Roman" w:hAnsi="Times New Roman" w:cs="Times New Roman"/>
          <w:sz w:val="24"/>
          <w:szCs w:val="24"/>
        </w:rPr>
        <w:t>points</w:t>
      </w:r>
      <w:r w:rsidR="006A3339">
        <w:rPr>
          <w:rFonts w:ascii="Times New Roman" w:hAnsi="Times New Roman" w:cs="Times New Roman"/>
          <w:sz w:val="24"/>
          <w:szCs w:val="24"/>
        </w:rPr>
        <w:t>,</w:t>
      </w:r>
      <w:r w:rsidR="002E2784">
        <w:rPr>
          <w:rFonts w:ascii="Times New Roman" w:hAnsi="Times New Roman" w:cs="Times New Roman"/>
          <w:sz w:val="24"/>
          <w:szCs w:val="24"/>
        </w:rPr>
        <w:t xml:space="preserve"> </w:t>
      </w:r>
      <w:r w:rsidR="006A3339">
        <w:rPr>
          <w:rFonts w:ascii="Times New Roman" w:hAnsi="Times New Roman" w:cs="Times New Roman"/>
          <w:sz w:val="24"/>
          <w:szCs w:val="24"/>
        </w:rPr>
        <w:t>simulating</w:t>
      </w:r>
      <w:r w:rsidR="002E2784">
        <w:rPr>
          <w:rFonts w:ascii="Times New Roman" w:hAnsi="Times New Roman" w:cs="Times New Roman"/>
          <w:sz w:val="24"/>
          <w:szCs w:val="24"/>
        </w:rPr>
        <w:t xml:space="preserve"> a scenario where data transmission was lost prior to the end of migration. We then refi</w:t>
      </w:r>
      <w:r w:rsidR="00E14328">
        <w:rPr>
          <w:rFonts w:ascii="Times New Roman" w:hAnsi="Times New Roman" w:cs="Times New Roman"/>
          <w:sz w:val="24"/>
          <w:szCs w:val="24"/>
        </w:rPr>
        <w:t>t</w:t>
      </w:r>
      <w:r w:rsidR="002E2784">
        <w:rPr>
          <w:rFonts w:ascii="Times New Roman" w:hAnsi="Times New Roman" w:cs="Times New Roman"/>
          <w:sz w:val="24"/>
          <w:szCs w:val="24"/>
        </w:rPr>
        <w:t>t</w:t>
      </w:r>
      <w:r w:rsidR="00E14328">
        <w:rPr>
          <w:rFonts w:ascii="Times New Roman" w:hAnsi="Times New Roman" w:cs="Times New Roman"/>
          <w:sz w:val="24"/>
          <w:szCs w:val="24"/>
        </w:rPr>
        <w:t xml:space="preserve">ed </w:t>
      </w:r>
      <w:r w:rsidRPr="001951C4">
        <w:rPr>
          <w:rFonts w:ascii="Times New Roman" w:hAnsi="Times New Roman" w:cs="Times New Roman"/>
          <w:sz w:val="24"/>
          <w:szCs w:val="24"/>
        </w:rPr>
        <w:t>the HMM</w:t>
      </w:r>
      <w:r w:rsidR="002E2784">
        <w:rPr>
          <w:rFonts w:ascii="Times New Roman" w:hAnsi="Times New Roman" w:cs="Times New Roman"/>
          <w:sz w:val="24"/>
          <w:szCs w:val="24"/>
        </w:rPr>
        <w:t xml:space="preserve"> to the truncated data</w:t>
      </w:r>
      <w:r w:rsidRPr="001951C4">
        <w:rPr>
          <w:rFonts w:ascii="Times New Roman" w:hAnsi="Times New Roman" w:cs="Times New Roman"/>
          <w:sz w:val="24"/>
          <w:szCs w:val="24"/>
        </w:rPr>
        <w:t xml:space="preserve">, and evaluated whether the model correctly </w:t>
      </w:r>
      <w:r w:rsidR="006F2789" w:rsidRPr="001951C4">
        <w:rPr>
          <w:rFonts w:ascii="Times New Roman" w:hAnsi="Times New Roman" w:cs="Times New Roman"/>
          <w:sz w:val="24"/>
          <w:szCs w:val="24"/>
        </w:rPr>
        <w:t>assigned</w:t>
      </w:r>
      <w:r w:rsidRPr="001951C4">
        <w:rPr>
          <w:rFonts w:ascii="Times New Roman" w:hAnsi="Times New Roman" w:cs="Times New Roman"/>
          <w:sz w:val="24"/>
          <w:szCs w:val="24"/>
        </w:rPr>
        <w:t xml:space="preserve"> the </w:t>
      </w:r>
      <w:r w:rsidR="006A3339">
        <w:rPr>
          <w:rFonts w:ascii="Times New Roman" w:hAnsi="Times New Roman" w:cs="Times New Roman"/>
          <w:sz w:val="24"/>
          <w:szCs w:val="24"/>
        </w:rPr>
        <w:t xml:space="preserve">known </w:t>
      </w:r>
      <w:r w:rsidRPr="001951C4">
        <w:rPr>
          <w:rFonts w:ascii="Times New Roman" w:hAnsi="Times New Roman" w:cs="Times New Roman"/>
          <w:sz w:val="24"/>
          <w:szCs w:val="24"/>
        </w:rPr>
        <w:t>final movement state.</w:t>
      </w:r>
      <w:r w:rsidR="007A27E9" w:rsidRPr="007A27E9">
        <w:rPr>
          <w:rFonts w:ascii="Times New Roman" w:hAnsi="Times New Roman" w:cs="Times New Roman"/>
          <w:sz w:val="24"/>
          <w:szCs w:val="24"/>
        </w:rPr>
        <w:t xml:space="preserve"> </w:t>
      </w:r>
      <w:r w:rsidR="006A4308" w:rsidRPr="006A4308">
        <w:rPr>
          <w:rFonts w:ascii="Times New Roman" w:hAnsi="Times New Roman" w:cs="Times New Roman"/>
          <w:sz w:val="24"/>
          <w:szCs w:val="24"/>
        </w:rPr>
        <w:t>We repeated this process by truncating an additional week of data from each track to evaluate the capacity of models to correctly assign latent states throughout the period of migration (</w:t>
      </w:r>
      <w:commentRangeStart w:id="5"/>
      <w:r w:rsidR="006A4308">
        <w:rPr>
          <w:rFonts w:ascii="Times New Roman" w:hAnsi="Times New Roman" w:cs="Times New Roman"/>
          <w:sz w:val="24"/>
          <w:szCs w:val="24"/>
        </w:rPr>
        <w:t xml:space="preserve">fall: </w:t>
      </w:r>
      <w:r w:rsidR="006A4308" w:rsidRPr="006A4308">
        <w:rPr>
          <w:rFonts w:ascii="Times New Roman" w:hAnsi="Times New Roman" w:cs="Times New Roman"/>
          <w:sz w:val="24"/>
          <w:szCs w:val="24"/>
        </w:rPr>
        <w:t xml:space="preserve">Oct. </w:t>
      </w:r>
      <w:r w:rsidR="007A27E9" w:rsidRPr="001951C4">
        <w:rPr>
          <w:rFonts w:ascii="Times New Roman" w:hAnsi="Times New Roman" w:cs="Times New Roman"/>
          <w:sz w:val="24"/>
          <w:szCs w:val="24"/>
        </w:rPr>
        <w:t>1</w:t>
      </w:r>
      <w:r w:rsidR="007A27E9" w:rsidRPr="006A4308">
        <w:rPr>
          <w:rFonts w:ascii="Times New Roman" w:hAnsi="Times New Roman" w:cs="Times New Roman"/>
          <w:sz w:val="24"/>
          <w:szCs w:val="24"/>
        </w:rPr>
        <w:t>st</w:t>
      </w:r>
      <w:r w:rsidR="007A27E9" w:rsidRPr="001951C4">
        <w:rPr>
          <w:rFonts w:ascii="Times New Roman" w:hAnsi="Times New Roman" w:cs="Times New Roman"/>
          <w:sz w:val="24"/>
          <w:szCs w:val="24"/>
        </w:rPr>
        <w:t>–Jan 15</w:t>
      </w:r>
      <w:r w:rsidR="007A27E9" w:rsidRPr="006A4308">
        <w:rPr>
          <w:rFonts w:ascii="Times New Roman" w:hAnsi="Times New Roman" w:cs="Times New Roman"/>
          <w:sz w:val="24"/>
          <w:szCs w:val="24"/>
        </w:rPr>
        <w:t>t</w:t>
      </w:r>
      <w:r w:rsidR="007A27E9">
        <w:rPr>
          <w:rFonts w:ascii="Times New Roman" w:hAnsi="Times New Roman" w:cs="Times New Roman"/>
          <w:sz w:val="24"/>
          <w:szCs w:val="24"/>
        </w:rPr>
        <w:t>h</w:t>
      </w:r>
      <w:r w:rsidR="006A4308" w:rsidRPr="006A4308">
        <w:rPr>
          <w:rFonts w:ascii="Times New Roman" w:hAnsi="Times New Roman" w:cs="Times New Roman"/>
          <w:sz w:val="24"/>
          <w:szCs w:val="24"/>
        </w:rPr>
        <w:t>,</w:t>
      </w:r>
      <w:r w:rsidR="006A4308">
        <w:rPr>
          <w:rFonts w:ascii="Times New Roman" w:hAnsi="Times New Roman" w:cs="Times New Roman"/>
          <w:sz w:val="24"/>
          <w:szCs w:val="24"/>
        </w:rPr>
        <w:t xml:space="preserve"> spring:</w:t>
      </w:r>
      <w:r w:rsidR="007A27E9" w:rsidRPr="001951C4">
        <w:rPr>
          <w:rFonts w:ascii="Times New Roman" w:hAnsi="Times New Roman" w:cs="Times New Roman"/>
          <w:sz w:val="24"/>
          <w:szCs w:val="24"/>
        </w:rPr>
        <w:t xml:space="preserve"> Mar. 15</w:t>
      </w:r>
      <w:r w:rsidR="007A27E9" w:rsidRPr="006A4308">
        <w:rPr>
          <w:rFonts w:ascii="Times New Roman" w:hAnsi="Times New Roman" w:cs="Times New Roman"/>
          <w:sz w:val="24"/>
          <w:szCs w:val="24"/>
        </w:rPr>
        <w:t>th</w:t>
      </w:r>
      <w:r w:rsidR="007A27E9" w:rsidRPr="001951C4">
        <w:rPr>
          <w:rFonts w:ascii="Times New Roman" w:hAnsi="Times New Roman" w:cs="Times New Roman"/>
          <w:sz w:val="24"/>
          <w:szCs w:val="24"/>
        </w:rPr>
        <w:t>–Jun. 15</w:t>
      </w:r>
      <w:r w:rsidR="007A27E9" w:rsidRPr="006A4308">
        <w:rPr>
          <w:rFonts w:ascii="Times New Roman" w:hAnsi="Times New Roman" w:cs="Times New Roman"/>
          <w:sz w:val="24"/>
          <w:szCs w:val="24"/>
        </w:rPr>
        <w:t>th</w:t>
      </w:r>
      <w:commentRangeEnd w:id="5"/>
      <w:r w:rsidR="00C46B31">
        <w:rPr>
          <w:rStyle w:val="CommentReference"/>
        </w:rPr>
        <w:commentReference w:id="5"/>
      </w:r>
      <w:r w:rsidR="006A4308" w:rsidRPr="006A4308">
        <w:rPr>
          <w:rFonts w:ascii="Times New Roman" w:hAnsi="Times New Roman" w:cs="Times New Roman"/>
          <w:sz w:val="24"/>
          <w:szCs w:val="24"/>
        </w:rPr>
        <w:t>)</w:t>
      </w:r>
      <w:r w:rsidR="00254056">
        <w:rPr>
          <w:rFonts w:ascii="Times New Roman" w:hAnsi="Times New Roman" w:cs="Times New Roman"/>
          <w:sz w:val="24"/>
          <w:szCs w:val="24"/>
        </w:rPr>
        <w:t>.</w:t>
      </w:r>
      <w:r w:rsidRPr="001951C4">
        <w:rPr>
          <w:rFonts w:ascii="Times New Roman" w:hAnsi="Times New Roman" w:cs="Times New Roman"/>
          <w:sz w:val="24"/>
          <w:szCs w:val="24"/>
        </w:rPr>
        <w:t xml:space="preserve"> We </w:t>
      </w:r>
      <w:r w:rsidR="00254056" w:rsidRPr="00254056">
        <w:rPr>
          <w:rFonts w:ascii="Times New Roman" w:hAnsi="Times New Roman" w:cs="Times New Roman"/>
          <w:sz w:val="24"/>
          <w:szCs w:val="24"/>
        </w:rPr>
        <w:t xml:space="preserve">repeated the validation process for </w:t>
      </w:r>
      <w:r w:rsidRPr="001951C4">
        <w:rPr>
          <w:rFonts w:ascii="Times New Roman" w:hAnsi="Times New Roman" w:cs="Times New Roman"/>
          <w:sz w:val="24"/>
          <w:szCs w:val="24"/>
        </w:rPr>
        <w:t>50 individuals</w:t>
      </w:r>
      <w:r w:rsidR="00254056" w:rsidRPr="00254056">
        <w:rPr>
          <w:rFonts w:ascii="Times New Roman" w:hAnsi="Times New Roman" w:cs="Times New Roman"/>
          <w:sz w:val="24"/>
          <w:szCs w:val="24"/>
        </w:rPr>
        <w:t>, with replacement, for each model set</w:t>
      </w:r>
      <w:r w:rsidR="00BA1AA9">
        <w:rPr>
          <w:rFonts w:ascii="Times New Roman" w:hAnsi="Times New Roman" w:cs="Times New Roman"/>
          <w:sz w:val="24"/>
          <w:szCs w:val="24"/>
        </w:rPr>
        <w:t>.</w:t>
      </w:r>
      <w:r w:rsidRPr="001951C4">
        <w:rPr>
          <w:rFonts w:ascii="Times New Roman" w:hAnsi="Times New Roman" w:cs="Times New Roman"/>
          <w:sz w:val="24"/>
          <w:szCs w:val="24"/>
        </w:rPr>
        <w:t xml:space="preserve"> We measured the accuracy of final state assignment based on Type I and Type II errors, where a Type I error occurred when </w:t>
      </w:r>
      <w:r w:rsidR="00CF4C9A" w:rsidRPr="001951C4">
        <w:rPr>
          <w:rFonts w:ascii="Times New Roman" w:hAnsi="Times New Roman" w:cs="Times New Roman"/>
          <w:sz w:val="24"/>
          <w:szCs w:val="24"/>
        </w:rPr>
        <w:t>a known post-migratory state</w:t>
      </w:r>
      <w:r w:rsidRPr="001951C4">
        <w:rPr>
          <w:rFonts w:ascii="Times New Roman" w:hAnsi="Times New Roman" w:cs="Times New Roman"/>
          <w:sz w:val="24"/>
          <w:szCs w:val="24"/>
        </w:rPr>
        <w:t xml:space="preserve"> was falsely classified as migratory, and a Type II error occurred when </w:t>
      </w:r>
      <w:r w:rsidR="00CF4C9A" w:rsidRPr="001951C4">
        <w:rPr>
          <w:rFonts w:ascii="Times New Roman" w:hAnsi="Times New Roman" w:cs="Times New Roman"/>
          <w:sz w:val="24"/>
          <w:szCs w:val="24"/>
        </w:rPr>
        <w:t>a known migratory</w:t>
      </w:r>
      <w:r w:rsidRPr="001951C4">
        <w:rPr>
          <w:rFonts w:ascii="Times New Roman" w:hAnsi="Times New Roman" w:cs="Times New Roman"/>
          <w:sz w:val="24"/>
          <w:szCs w:val="24"/>
        </w:rPr>
        <w:t xml:space="preserve"> state was falsely classified as post-migratory. </w:t>
      </w:r>
    </w:p>
    <w:p w14:paraId="24EEE1AD" w14:textId="5F01B657" w:rsidR="009943B0" w:rsidRPr="001951C4" w:rsidRDefault="00AC4154" w:rsidP="00BA1AA9">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 xml:space="preserve">To determine </w:t>
      </w:r>
      <w:r w:rsidR="00392E6A" w:rsidRPr="001951C4">
        <w:rPr>
          <w:rFonts w:ascii="Times New Roman" w:hAnsi="Times New Roman" w:cs="Times New Roman"/>
          <w:sz w:val="24"/>
          <w:szCs w:val="24"/>
        </w:rPr>
        <w:t xml:space="preserve">which additional data streams had the </w:t>
      </w:r>
      <w:r w:rsidR="006A3339">
        <w:rPr>
          <w:rFonts w:ascii="Times New Roman" w:hAnsi="Times New Roman" w:cs="Times New Roman"/>
          <w:sz w:val="24"/>
          <w:szCs w:val="24"/>
        </w:rPr>
        <w:t>greatest</w:t>
      </w:r>
      <w:r w:rsidR="006A3339" w:rsidRPr="001951C4">
        <w:rPr>
          <w:rFonts w:ascii="Times New Roman" w:hAnsi="Times New Roman" w:cs="Times New Roman"/>
          <w:sz w:val="24"/>
          <w:szCs w:val="24"/>
        </w:rPr>
        <w:t xml:space="preserve"> </w:t>
      </w:r>
      <w:r w:rsidR="00462467" w:rsidRPr="001951C4">
        <w:rPr>
          <w:rFonts w:ascii="Times New Roman" w:hAnsi="Times New Roman" w:cs="Times New Roman"/>
          <w:sz w:val="24"/>
          <w:szCs w:val="24"/>
        </w:rPr>
        <w:t xml:space="preserve">impact on model error rates, we </w:t>
      </w:r>
      <w:r w:rsidR="006A3339">
        <w:rPr>
          <w:rFonts w:ascii="Times New Roman" w:hAnsi="Times New Roman" w:cs="Times New Roman"/>
          <w:sz w:val="24"/>
          <w:szCs w:val="24"/>
        </w:rPr>
        <w:t>repeated</w:t>
      </w:r>
      <w:r w:rsidR="007107B2" w:rsidRPr="001951C4">
        <w:rPr>
          <w:rFonts w:ascii="Times New Roman" w:hAnsi="Times New Roman" w:cs="Times New Roman"/>
          <w:sz w:val="24"/>
          <w:szCs w:val="24"/>
        </w:rPr>
        <w:t xml:space="preserve"> the leave-one-out </w:t>
      </w:r>
      <w:r w:rsidR="006A3339">
        <w:rPr>
          <w:rFonts w:ascii="Times New Roman" w:hAnsi="Times New Roman" w:cs="Times New Roman"/>
          <w:sz w:val="24"/>
          <w:szCs w:val="24"/>
        </w:rPr>
        <w:t>validation</w:t>
      </w:r>
      <w:r w:rsidR="006A3339" w:rsidRPr="001951C4">
        <w:rPr>
          <w:rFonts w:ascii="Times New Roman" w:hAnsi="Times New Roman" w:cs="Times New Roman"/>
          <w:sz w:val="24"/>
          <w:szCs w:val="24"/>
        </w:rPr>
        <w:t xml:space="preserve"> </w:t>
      </w:r>
      <w:r w:rsidR="00F549E0" w:rsidRPr="001951C4">
        <w:rPr>
          <w:rFonts w:ascii="Times New Roman" w:hAnsi="Times New Roman" w:cs="Times New Roman"/>
          <w:sz w:val="24"/>
          <w:szCs w:val="24"/>
        </w:rPr>
        <w:t xml:space="preserve">but omitted one of the additional </w:t>
      </w:r>
      <w:r w:rsidR="00D945F1" w:rsidRPr="001951C4">
        <w:rPr>
          <w:rFonts w:ascii="Times New Roman" w:hAnsi="Times New Roman" w:cs="Times New Roman"/>
          <w:sz w:val="24"/>
          <w:szCs w:val="24"/>
        </w:rPr>
        <w:t>data streams</w:t>
      </w:r>
      <w:r w:rsidR="001C67F8" w:rsidRPr="001951C4">
        <w:rPr>
          <w:rFonts w:ascii="Times New Roman" w:hAnsi="Times New Roman" w:cs="Times New Roman"/>
          <w:sz w:val="24"/>
          <w:szCs w:val="24"/>
        </w:rPr>
        <w:t xml:space="preserve"> </w:t>
      </w:r>
      <w:r w:rsidR="006A3339">
        <w:rPr>
          <w:rFonts w:ascii="Times New Roman" w:hAnsi="Times New Roman" w:cs="Times New Roman"/>
          <w:sz w:val="24"/>
          <w:szCs w:val="24"/>
        </w:rPr>
        <w:t>from</w:t>
      </w:r>
      <w:r w:rsidR="001C67F8" w:rsidRPr="001951C4">
        <w:rPr>
          <w:rFonts w:ascii="Times New Roman" w:hAnsi="Times New Roman" w:cs="Times New Roman"/>
          <w:sz w:val="24"/>
          <w:szCs w:val="24"/>
        </w:rPr>
        <w:t xml:space="preserve"> the full </w:t>
      </w:r>
      <w:r w:rsidR="006A3339">
        <w:rPr>
          <w:rFonts w:ascii="Times New Roman" w:hAnsi="Times New Roman" w:cs="Times New Roman"/>
          <w:sz w:val="24"/>
          <w:szCs w:val="24"/>
        </w:rPr>
        <w:t>model (</w:t>
      </w:r>
      <w:r w:rsidR="000970AE" w:rsidRPr="001951C4">
        <w:rPr>
          <w:rFonts w:ascii="Times New Roman" w:hAnsi="Times New Roman" w:cs="Times New Roman"/>
          <w:sz w:val="24"/>
          <w:szCs w:val="24"/>
        </w:rPr>
        <w:t>Table 1</w:t>
      </w:r>
      <w:r w:rsidR="006A3339">
        <w:rPr>
          <w:rFonts w:ascii="Times New Roman" w:hAnsi="Times New Roman" w:cs="Times New Roman"/>
          <w:sz w:val="24"/>
          <w:szCs w:val="24"/>
        </w:rPr>
        <w:t xml:space="preserve">) and </w:t>
      </w:r>
      <w:r w:rsidR="00D945F1" w:rsidRPr="001951C4">
        <w:rPr>
          <w:rFonts w:ascii="Times New Roman" w:hAnsi="Times New Roman" w:cs="Times New Roman"/>
          <w:sz w:val="24"/>
          <w:szCs w:val="24"/>
        </w:rPr>
        <w:t xml:space="preserve">measured how Type I and Type II error </w:t>
      </w:r>
      <w:r w:rsidR="00980650" w:rsidRPr="001951C4">
        <w:rPr>
          <w:rFonts w:ascii="Times New Roman" w:hAnsi="Times New Roman" w:cs="Times New Roman"/>
          <w:sz w:val="24"/>
          <w:szCs w:val="24"/>
        </w:rPr>
        <w:t>changed compared to the full and base models</w:t>
      </w:r>
      <w:r w:rsidR="006A3339">
        <w:rPr>
          <w:rFonts w:ascii="Times New Roman" w:hAnsi="Times New Roman" w:cs="Times New Roman"/>
          <w:sz w:val="24"/>
          <w:szCs w:val="24"/>
        </w:rPr>
        <w:t xml:space="preserve">. We inferred variable </w:t>
      </w:r>
      <w:r w:rsidR="00980650" w:rsidRPr="001951C4">
        <w:rPr>
          <w:rFonts w:ascii="Times New Roman" w:hAnsi="Times New Roman" w:cs="Times New Roman"/>
          <w:sz w:val="24"/>
          <w:szCs w:val="24"/>
        </w:rPr>
        <w:t xml:space="preserve">importance </w:t>
      </w:r>
      <w:r w:rsidR="006A3339">
        <w:rPr>
          <w:rFonts w:ascii="Times New Roman" w:hAnsi="Times New Roman" w:cs="Times New Roman"/>
          <w:sz w:val="24"/>
          <w:szCs w:val="24"/>
        </w:rPr>
        <w:t>based on the relative change in Type I and II errors following removal</w:t>
      </w:r>
      <w:r w:rsidR="00980650" w:rsidRPr="001951C4">
        <w:rPr>
          <w:rFonts w:ascii="Times New Roman" w:hAnsi="Times New Roman" w:cs="Times New Roman"/>
          <w:sz w:val="24"/>
          <w:szCs w:val="24"/>
        </w:rPr>
        <w:t>.</w:t>
      </w:r>
    </w:p>
    <w:p w14:paraId="24EEE1C2" w14:textId="72AC1FA1"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i/>
          <w:sz w:val="24"/>
          <w:szCs w:val="24"/>
        </w:rPr>
        <w:t>2.</w:t>
      </w:r>
      <w:r w:rsidR="008B64FB" w:rsidRPr="001951C4">
        <w:rPr>
          <w:rFonts w:ascii="Times New Roman" w:hAnsi="Times New Roman" w:cs="Times New Roman"/>
          <w:i/>
          <w:sz w:val="24"/>
          <w:szCs w:val="24"/>
        </w:rPr>
        <w:t>3.</w:t>
      </w:r>
      <w:r w:rsidR="00BA1AA9">
        <w:rPr>
          <w:rFonts w:ascii="Times New Roman" w:hAnsi="Times New Roman" w:cs="Times New Roman"/>
          <w:i/>
          <w:sz w:val="24"/>
          <w:szCs w:val="24"/>
        </w:rPr>
        <w:t>2</w:t>
      </w:r>
      <w:r w:rsidRPr="001951C4">
        <w:rPr>
          <w:rFonts w:ascii="Times New Roman" w:hAnsi="Times New Roman" w:cs="Times New Roman"/>
          <w:i/>
          <w:sz w:val="24"/>
          <w:szCs w:val="24"/>
        </w:rPr>
        <w:t xml:space="preserve"> </w:t>
      </w:r>
      <w:r w:rsidR="00E55EF3" w:rsidRPr="001951C4">
        <w:rPr>
          <w:rFonts w:ascii="Times New Roman" w:hAnsi="Times New Roman" w:cs="Times New Roman"/>
          <w:i/>
          <w:sz w:val="24"/>
          <w:szCs w:val="24"/>
        </w:rPr>
        <w:t>Migratory characteristics</w:t>
      </w:r>
    </w:p>
    <w:p w14:paraId="24EEE1C3" w14:textId="0F19C711"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calculated several </w:t>
      </w:r>
      <w:r w:rsidR="006A3339">
        <w:rPr>
          <w:rFonts w:ascii="Times New Roman" w:hAnsi="Times New Roman" w:cs="Times New Roman"/>
          <w:sz w:val="24"/>
          <w:szCs w:val="24"/>
        </w:rPr>
        <w:t xml:space="preserve">migration </w:t>
      </w:r>
      <w:r w:rsidRPr="001951C4">
        <w:rPr>
          <w:rFonts w:ascii="Times New Roman" w:hAnsi="Times New Roman" w:cs="Times New Roman"/>
          <w:sz w:val="24"/>
          <w:szCs w:val="24"/>
        </w:rPr>
        <w:t>metrics</w:t>
      </w:r>
      <w:r w:rsidR="006A3339">
        <w:rPr>
          <w:rFonts w:ascii="Times New Roman" w:hAnsi="Times New Roman" w:cs="Times New Roman"/>
          <w:sz w:val="24"/>
          <w:szCs w:val="24"/>
        </w:rPr>
        <w:t xml:space="preserve"> that</w:t>
      </w:r>
      <w:r w:rsidRPr="001951C4">
        <w:rPr>
          <w:rFonts w:ascii="Times New Roman" w:hAnsi="Times New Roman" w:cs="Times New Roman"/>
          <w:sz w:val="24"/>
          <w:szCs w:val="24"/>
        </w:rPr>
        <w:t xml:space="preserve"> describe</w:t>
      </w:r>
      <w:r w:rsidR="006A3339">
        <w:rPr>
          <w:rFonts w:ascii="Times New Roman" w:hAnsi="Times New Roman" w:cs="Times New Roman"/>
          <w:sz w:val="24"/>
          <w:szCs w:val="24"/>
        </w:rPr>
        <w:t>d</w:t>
      </w:r>
      <w:r w:rsidRPr="001951C4">
        <w:rPr>
          <w:rFonts w:ascii="Times New Roman" w:hAnsi="Times New Roman" w:cs="Times New Roman"/>
          <w:sz w:val="24"/>
          <w:szCs w:val="24"/>
        </w:rPr>
        <w:t xml:space="preserve"> the </w:t>
      </w:r>
      <w:r w:rsidR="00D75A24" w:rsidRPr="001951C4">
        <w:rPr>
          <w:rFonts w:ascii="Times New Roman" w:hAnsi="Times New Roman" w:cs="Times New Roman"/>
          <w:sz w:val="24"/>
          <w:szCs w:val="24"/>
        </w:rPr>
        <w:t>duration</w:t>
      </w:r>
      <w:r w:rsidRPr="001951C4">
        <w:rPr>
          <w:rFonts w:ascii="Times New Roman" w:hAnsi="Times New Roman" w:cs="Times New Roman"/>
          <w:sz w:val="24"/>
          <w:szCs w:val="24"/>
        </w:rPr>
        <w:t xml:space="preserve">, distance, and timing of </w:t>
      </w:r>
      <w:r w:rsidR="005A703A" w:rsidRPr="001951C4">
        <w:rPr>
          <w:rFonts w:ascii="Times New Roman" w:hAnsi="Times New Roman" w:cs="Times New Roman"/>
          <w:sz w:val="24"/>
          <w:szCs w:val="24"/>
        </w:rPr>
        <w:t>each movement</w:t>
      </w:r>
      <w:r w:rsidRPr="001951C4">
        <w:rPr>
          <w:rFonts w:ascii="Times New Roman" w:hAnsi="Times New Roman" w:cs="Times New Roman"/>
          <w:sz w:val="24"/>
          <w:szCs w:val="24"/>
        </w:rPr>
        <w:t xml:space="preserve">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w:t>
      </w:r>
      <w:r w:rsidR="008C4855">
        <w:rPr>
          <w:rFonts w:ascii="Times New Roman" w:hAnsi="Times New Roman" w:cs="Times New Roman"/>
          <w:sz w:val="24"/>
          <w:szCs w:val="24"/>
        </w:rPr>
        <w:t>D</w:t>
      </w:r>
      <w:r w:rsidR="00D75A24" w:rsidRPr="001951C4">
        <w:rPr>
          <w:rFonts w:ascii="Times New Roman" w:hAnsi="Times New Roman" w:cs="Times New Roman"/>
          <w:sz w:val="24"/>
          <w:szCs w:val="24"/>
        </w:rPr>
        <w:t>uration</w:t>
      </w:r>
      <w:r w:rsidR="008C4855">
        <w:rPr>
          <w:rFonts w:ascii="Times New Roman" w:hAnsi="Times New Roman" w:cs="Times New Roman"/>
          <w:sz w:val="24"/>
          <w:szCs w:val="24"/>
        </w:rPr>
        <w:t xml:space="preserve"> was the</w:t>
      </w:r>
      <w:r w:rsidR="00D75A24" w:rsidRPr="001951C4">
        <w:rPr>
          <w:rFonts w:ascii="Times New Roman" w:hAnsi="Times New Roman" w:cs="Times New Roman"/>
          <w:sz w:val="24"/>
          <w:szCs w:val="24"/>
        </w:rPr>
        <w:t xml:space="preserve"> </w:t>
      </w:r>
      <w:r w:rsidRPr="001951C4">
        <w:rPr>
          <w:rFonts w:ascii="Times New Roman" w:hAnsi="Times New Roman" w:cs="Times New Roman"/>
          <w:sz w:val="24"/>
          <w:szCs w:val="24"/>
        </w:rPr>
        <w:t>sum</w:t>
      </w:r>
      <w:r w:rsidR="008C4855">
        <w:rPr>
          <w:rFonts w:ascii="Times New Roman" w:hAnsi="Times New Roman" w:cs="Times New Roman"/>
          <w:sz w:val="24"/>
          <w:szCs w:val="24"/>
        </w:rPr>
        <w:t xml:space="preserve"> of</w:t>
      </w:r>
      <w:r w:rsidRPr="001951C4">
        <w:rPr>
          <w:rFonts w:ascii="Times New Roman" w:hAnsi="Times New Roman" w:cs="Times New Roman"/>
          <w:sz w:val="24"/>
          <w:szCs w:val="24"/>
        </w:rPr>
        <w:t xml:space="preserve"> the number of days between the first movement in </w:t>
      </w:r>
      <w:r w:rsidRPr="001951C4">
        <w:rPr>
          <w:rFonts w:ascii="Times New Roman" w:hAnsi="Times New Roman" w:cs="Times New Roman"/>
          <w:sz w:val="24"/>
          <w:szCs w:val="24"/>
        </w:rPr>
        <w:lastRenderedPageBreak/>
        <w:t xml:space="preserve">each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and the initial location of the subsequent movement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(e.g. the start and end of migration). </w:t>
      </w:r>
      <w:r w:rsidR="008C4855">
        <w:rPr>
          <w:rFonts w:ascii="Times New Roman" w:hAnsi="Times New Roman" w:cs="Times New Roman"/>
          <w:sz w:val="24"/>
          <w:szCs w:val="24"/>
        </w:rPr>
        <w:t>D</w:t>
      </w:r>
      <w:r w:rsidR="00591693" w:rsidRPr="001951C4">
        <w:rPr>
          <w:rFonts w:ascii="Times New Roman" w:hAnsi="Times New Roman" w:cs="Times New Roman"/>
          <w:sz w:val="24"/>
          <w:szCs w:val="24"/>
        </w:rPr>
        <w:t>istance</w:t>
      </w:r>
      <w:r w:rsidR="008C4855">
        <w:rPr>
          <w:rFonts w:ascii="Times New Roman" w:hAnsi="Times New Roman" w:cs="Times New Roman"/>
          <w:sz w:val="24"/>
          <w:szCs w:val="24"/>
        </w:rPr>
        <w:t xml:space="preserve"> was the </w:t>
      </w:r>
      <w:r w:rsidR="008C4855" w:rsidRPr="001951C4">
        <w:rPr>
          <w:rFonts w:ascii="Times New Roman" w:hAnsi="Times New Roman" w:cs="Times New Roman"/>
          <w:sz w:val="24"/>
          <w:szCs w:val="24"/>
        </w:rPr>
        <w:t>sum</w:t>
      </w:r>
      <w:r w:rsidR="008C4855">
        <w:rPr>
          <w:rFonts w:ascii="Times New Roman" w:hAnsi="Times New Roman" w:cs="Times New Roman"/>
          <w:sz w:val="24"/>
          <w:szCs w:val="24"/>
        </w:rPr>
        <w:t xml:space="preserve"> of</w:t>
      </w:r>
      <w:r w:rsidR="008C4855"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the total </w:t>
      </w:r>
      <w:r w:rsidR="008C4855">
        <w:rPr>
          <w:rFonts w:ascii="Times New Roman" w:hAnsi="Times New Roman" w:cs="Times New Roman"/>
          <w:sz w:val="24"/>
          <w:szCs w:val="24"/>
        </w:rPr>
        <w:t xml:space="preserve">step </w:t>
      </w:r>
      <w:r w:rsidRPr="001951C4">
        <w:rPr>
          <w:rFonts w:ascii="Times New Roman" w:hAnsi="Times New Roman" w:cs="Times New Roman"/>
          <w:sz w:val="24"/>
          <w:szCs w:val="24"/>
        </w:rPr>
        <w:t xml:space="preserve">distance in each movement </w:t>
      </w:r>
      <w:r w:rsidR="00C55193"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For birds undergoing fall or spring migration, total distance excluded movements designated as stopovers, i.e. </w:t>
      </w:r>
      <w:r w:rsidR="00A65634" w:rsidRPr="001951C4">
        <w:rPr>
          <w:rFonts w:ascii="Times New Roman" w:hAnsi="Times New Roman" w:cs="Times New Roman"/>
          <w:sz w:val="24"/>
          <w:szCs w:val="24"/>
        </w:rPr>
        <w:t>steps &lt;16.1 km</w:t>
      </w:r>
      <w:r w:rsidR="008C4855">
        <w:rPr>
          <w:rFonts w:ascii="Times New Roman" w:hAnsi="Times New Roman" w:cs="Times New Roman"/>
          <w:sz w:val="24"/>
          <w:szCs w:val="24"/>
        </w:rPr>
        <w:t>, and only reflected the summed distance of migratory steps</w:t>
      </w:r>
      <w:r w:rsidR="00A65634" w:rsidRPr="001951C4">
        <w:rPr>
          <w:rFonts w:ascii="Times New Roman" w:hAnsi="Times New Roman" w:cs="Times New Roman"/>
          <w:sz w:val="24"/>
          <w:szCs w:val="24"/>
        </w:rPr>
        <w:t>.</w:t>
      </w:r>
      <w:r w:rsidRPr="001951C4">
        <w:rPr>
          <w:rFonts w:ascii="Times New Roman" w:hAnsi="Times New Roman" w:cs="Times New Roman"/>
          <w:sz w:val="24"/>
          <w:szCs w:val="24"/>
        </w:rPr>
        <w:t xml:space="preserve"> </w:t>
      </w:r>
      <w:r w:rsidR="008C4855">
        <w:rPr>
          <w:rFonts w:ascii="Times New Roman" w:hAnsi="Times New Roman" w:cs="Times New Roman"/>
          <w:sz w:val="24"/>
          <w:szCs w:val="24"/>
        </w:rPr>
        <w:t xml:space="preserve">Timing was the ordinal date of the transition point between movement states. </w:t>
      </w:r>
      <w:r w:rsidRPr="001951C4">
        <w:rPr>
          <w:rFonts w:ascii="Times New Roman" w:hAnsi="Times New Roman" w:cs="Times New Roman"/>
          <w:sz w:val="24"/>
          <w:szCs w:val="24"/>
        </w:rPr>
        <w:t xml:space="preserve">We used medians and ranges to report </w:t>
      </w:r>
      <w:r w:rsidR="008942C1" w:rsidRPr="001951C4">
        <w:rPr>
          <w:rFonts w:ascii="Times New Roman" w:hAnsi="Times New Roman" w:cs="Times New Roman"/>
          <w:sz w:val="24"/>
          <w:szCs w:val="24"/>
        </w:rPr>
        <w:t>the</w:t>
      </w:r>
      <w:r w:rsidR="00E737DC">
        <w:rPr>
          <w:rFonts w:ascii="Times New Roman" w:hAnsi="Times New Roman" w:cs="Times New Roman"/>
          <w:sz w:val="24"/>
          <w:szCs w:val="24"/>
        </w:rPr>
        <w:t xml:space="preserve"> population-level</w:t>
      </w:r>
      <w:r w:rsidR="008942C1" w:rsidRPr="001951C4">
        <w:rPr>
          <w:rFonts w:ascii="Times New Roman" w:hAnsi="Times New Roman" w:cs="Times New Roman"/>
          <w:sz w:val="24"/>
          <w:szCs w:val="24"/>
        </w:rPr>
        <w:t xml:space="preserve"> timing</w:t>
      </w:r>
      <w:r w:rsidRPr="001951C4">
        <w:rPr>
          <w:rFonts w:ascii="Times New Roman" w:hAnsi="Times New Roman" w:cs="Times New Roman"/>
          <w:sz w:val="24"/>
          <w:szCs w:val="24"/>
        </w:rPr>
        <w:t xml:space="preserve"> of migratory initiation and termination, as medians are well suited to accommodating outliers that were common in the initiation and termination dates.</w:t>
      </w:r>
      <w:r w:rsidR="008C4855">
        <w:rPr>
          <w:rFonts w:ascii="Times New Roman" w:hAnsi="Times New Roman" w:cs="Times New Roman"/>
          <w:sz w:val="24"/>
          <w:szCs w:val="24"/>
        </w:rPr>
        <w:t xml:space="preserve"> We compared all migration metrics between full and base models to evaluate improvements in inference resulting from the more complex full model.</w:t>
      </w:r>
    </w:p>
    <w:p w14:paraId="615F8A20" w14:textId="55D506B0" w:rsidR="000B441D" w:rsidRPr="001951C4" w:rsidRDefault="000B441D">
      <w:pPr>
        <w:spacing w:line="480" w:lineRule="auto"/>
        <w:rPr>
          <w:rFonts w:ascii="Times New Roman" w:hAnsi="Times New Roman" w:cs="Times New Roman"/>
          <w:sz w:val="24"/>
          <w:szCs w:val="24"/>
        </w:rPr>
      </w:pPr>
      <w:r w:rsidRPr="001951C4">
        <w:rPr>
          <w:rFonts w:ascii="Times New Roman" w:hAnsi="Times New Roman" w:cs="Times New Roman"/>
          <w:i/>
          <w:sz w:val="24"/>
          <w:szCs w:val="24"/>
        </w:rPr>
        <w:t>2.3.</w:t>
      </w:r>
      <w:r w:rsidR="00BA1AA9">
        <w:rPr>
          <w:rFonts w:ascii="Times New Roman" w:hAnsi="Times New Roman" w:cs="Times New Roman"/>
          <w:i/>
          <w:sz w:val="24"/>
          <w:szCs w:val="24"/>
        </w:rPr>
        <w:t>3</w:t>
      </w:r>
      <w:r w:rsidRPr="001951C4">
        <w:rPr>
          <w:rFonts w:ascii="Times New Roman" w:hAnsi="Times New Roman" w:cs="Times New Roman"/>
          <w:i/>
          <w:sz w:val="24"/>
          <w:szCs w:val="24"/>
        </w:rPr>
        <w:t xml:space="preserve"> Long-distance movements and non-migratory </w:t>
      </w:r>
      <w:r w:rsidR="00463D46" w:rsidRPr="001951C4">
        <w:rPr>
          <w:rFonts w:ascii="Times New Roman" w:hAnsi="Times New Roman" w:cs="Times New Roman"/>
          <w:i/>
          <w:sz w:val="24"/>
          <w:szCs w:val="24"/>
        </w:rPr>
        <w:t>individuals</w:t>
      </w:r>
    </w:p>
    <w:p w14:paraId="256F8C84" w14:textId="6048B77D" w:rsidR="00345DEC" w:rsidRPr="001951C4" w:rsidRDefault="00603384" w:rsidP="00866CBA">
      <w:pPr>
        <w:spacing w:line="480" w:lineRule="auto"/>
        <w:rPr>
          <w:rFonts w:ascii="Times New Roman" w:hAnsi="Times New Roman" w:cs="Times New Roman"/>
          <w:sz w:val="24"/>
          <w:szCs w:val="24"/>
        </w:rPr>
      </w:pPr>
      <w:r>
        <w:rPr>
          <w:rFonts w:ascii="Times New Roman" w:hAnsi="Times New Roman" w:cs="Times New Roman"/>
          <w:sz w:val="24"/>
          <w:szCs w:val="24"/>
        </w:rPr>
        <w:t xml:space="preserve">Woodcock occasionally underwent long-distance movements </w:t>
      </w:r>
      <w:r w:rsidR="00D930D1">
        <w:rPr>
          <w:rFonts w:ascii="Times New Roman" w:hAnsi="Times New Roman" w:cs="Times New Roman"/>
          <w:sz w:val="24"/>
          <w:szCs w:val="24"/>
        </w:rPr>
        <w:t xml:space="preserve">outside of </w:t>
      </w:r>
      <w:r w:rsidR="00C709E1">
        <w:rPr>
          <w:rFonts w:ascii="Times New Roman" w:hAnsi="Times New Roman" w:cs="Times New Roman"/>
          <w:sz w:val="24"/>
          <w:szCs w:val="24"/>
        </w:rPr>
        <w:t xml:space="preserve">the spring and fall </w:t>
      </w:r>
      <w:r w:rsidR="00D930D1">
        <w:rPr>
          <w:rFonts w:ascii="Times New Roman" w:hAnsi="Times New Roman" w:cs="Times New Roman"/>
          <w:sz w:val="24"/>
          <w:szCs w:val="24"/>
        </w:rPr>
        <w:t>migratory periods</w:t>
      </w:r>
      <w:r w:rsidR="00C709E1">
        <w:rPr>
          <w:rFonts w:ascii="Times New Roman" w:hAnsi="Times New Roman" w:cs="Times New Roman"/>
          <w:sz w:val="24"/>
          <w:szCs w:val="24"/>
        </w:rPr>
        <w:t>.</w:t>
      </w:r>
      <w:r w:rsidR="00D930D1">
        <w:rPr>
          <w:rFonts w:ascii="Times New Roman" w:hAnsi="Times New Roman" w:cs="Times New Roman"/>
          <w:sz w:val="24"/>
          <w:szCs w:val="24"/>
        </w:rPr>
        <w:t xml:space="preserve"> </w:t>
      </w:r>
      <w:r w:rsidR="00345DEC" w:rsidRPr="001951C4">
        <w:rPr>
          <w:rFonts w:ascii="Times New Roman" w:hAnsi="Times New Roman" w:cs="Times New Roman"/>
          <w:sz w:val="24"/>
          <w:szCs w:val="24"/>
        </w:rPr>
        <w:t xml:space="preserve">To determine if the full and base models affected our ability to detect </w:t>
      </w:r>
      <w:r w:rsidR="00A451F4">
        <w:rPr>
          <w:rFonts w:ascii="Times New Roman" w:hAnsi="Times New Roman" w:cs="Times New Roman"/>
          <w:sz w:val="24"/>
          <w:szCs w:val="24"/>
        </w:rPr>
        <w:t>these</w:t>
      </w:r>
      <w:r w:rsidR="00345DEC" w:rsidRPr="001951C4">
        <w:rPr>
          <w:rFonts w:ascii="Times New Roman" w:hAnsi="Times New Roman" w:cs="Times New Roman"/>
          <w:sz w:val="24"/>
          <w:szCs w:val="24"/>
        </w:rPr>
        <w:t xml:space="preserve"> long-distance movements, we manually classified 3 potential movement states: foray loops</w:t>
      </w:r>
      <w:r w:rsidR="00380137" w:rsidRPr="001951C4">
        <w:rPr>
          <w:rFonts w:ascii="Times New Roman" w:hAnsi="Times New Roman" w:cs="Times New Roman"/>
          <w:sz w:val="24"/>
          <w:szCs w:val="24"/>
        </w:rPr>
        <w:t xml:space="preserve">, </w:t>
      </w:r>
      <w:r w:rsidR="00345DEC" w:rsidRPr="001951C4">
        <w:rPr>
          <w:rFonts w:ascii="Times New Roman" w:hAnsi="Times New Roman" w:cs="Times New Roman"/>
          <w:sz w:val="24"/>
          <w:szCs w:val="24"/>
        </w:rPr>
        <w:t>dispersals</w:t>
      </w:r>
      <w:r w:rsidR="00380137" w:rsidRPr="001951C4">
        <w:rPr>
          <w:rFonts w:ascii="Times New Roman" w:hAnsi="Times New Roman" w:cs="Times New Roman"/>
          <w:sz w:val="24"/>
          <w:szCs w:val="24"/>
        </w:rPr>
        <w:t>, and summer migrations</w:t>
      </w:r>
      <w:r w:rsidR="00345DEC" w:rsidRPr="001951C4">
        <w:rPr>
          <w:rFonts w:ascii="Times New Roman" w:hAnsi="Times New Roman" w:cs="Times New Roman"/>
          <w:sz w:val="24"/>
          <w:szCs w:val="24"/>
        </w:rPr>
        <w:t xml:space="preserve"> (Table 2). </w:t>
      </w:r>
      <w:r w:rsidR="00F6189F" w:rsidRPr="001951C4">
        <w:rPr>
          <w:rFonts w:ascii="Times New Roman" w:hAnsi="Times New Roman" w:cs="Times New Roman"/>
          <w:sz w:val="24"/>
          <w:szCs w:val="24"/>
        </w:rPr>
        <w:t>Fora</w:t>
      </w:r>
      <w:r w:rsidR="00F6189F">
        <w:rPr>
          <w:rFonts w:ascii="Times New Roman" w:hAnsi="Times New Roman" w:cs="Times New Roman"/>
          <w:sz w:val="24"/>
          <w:szCs w:val="24"/>
        </w:rPr>
        <w:t>y</w:t>
      </w:r>
      <w:r w:rsidR="00F6189F" w:rsidRPr="001951C4">
        <w:rPr>
          <w:rFonts w:ascii="Times New Roman" w:hAnsi="Times New Roman" w:cs="Times New Roman"/>
          <w:sz w:val="24"/>
          <w:szCs w:val="24"/>
        </w:rPr>
        <w:t xml:space="preserve"> </w:t>
      </w:r>
      <w:r w:rsidR="00380137" w:rsidRPr="001951C4">
        <w:rPr>
          <w:rFonts w:ascii="Times New Roman" w:hAnsi="Times New Roman" w:cs="Times New Roman"/>
          <w:sz w:val="24"/>
          <w:szCs w:val="24"/>
        </w:rPr>
        <w:t xml:space="preserve">loops and dispersals were both presumably exploratory movements, </w:t>
      </w:r>
      <w:r w:rsidR="00F6189F">
        <w:rPr>
          <w:rFonts w:ascii="Times New Roman" w:hAnsi="Times New Roman" w:cs="Times New Roman"/>
          <w:sz w:val="24"/>
          <w:szCs w:val="24"/>
        </w:rPr>
        <w:t>where</w:t>
      </w:r>
      <w:r w:rsidR="00F6189F" w:rsidRPr="001951C4">
        <w:rPr>
          <w:rFonts w:ascii="Times New Roman" w:hAnsi="Times New Roman" w:cs="Times New Roman"/>
          <w:sz w:val="24"/>
          <w:szCs w:val="24"/>
        </w:rPr>
        <w:t xml:space="preserve"> </w:t>
      </w:r>
      <w:r w:rsidR="00380137" w:rsidRPr="001951C4">
        <w:rPr>
          <w:rFonts w:ascii="Times New Roman" w:hAnsi="Times New Roman" w:cs="Times New Roman"/>
          <w:sz w:val="24"/>
          <w:szCs w:val="24"/>
        </w:rPr>
        <w:t>dispersals resulted in displacement from the original site while foray loops did not.</w:t>
      </w:r>
      <w:r w:rsidR="00894465" w:rsidRPr="001951C4">
        <w:rPr>
          <w:rFonts w:ascii="Times New Roman" w:hAnsi="Times New Roman" w:cs="Times New Roman"/>
          <w:sz w:val="24"/>
          <w:szCs w:val="24"/>
        </w:rPr>
        <w:t xml:space="preserve"> We counted the frequency of dispersals and foray loops based </w:t>
      </w:r>
      <w:r w:rsidR="00F6189F">
        <w:rPr>
          <w:rFonts w:ascii="Times New Roman" w:hAnsi="Times New Roman" w:cs="Times New Roman"/>
          <w:sz w:val="24"/>
          <w:szCs w:val="24"/>
        </w:rPr>
        <w:t>for</w:t>
      </w:r>
      <w:r w:rsidR="00894465" w:rsidRPr="001951C4">
        <w:rPr>
          <w:rFonts w:ascii="Times New Roman" w:hAnsi="Times New Roman" w:cs="Times New Roman"/>
          <w:sz w:val="24"/>
          <w:szCs w:val="24"/>
        </w:rPr>
        <w:t xml:space="preserve"> all birds with locations spanning at least 1 month, which was long enough to correctly classify movement classes. </w:t>
      </w:r>
      <w:r w:rsidR="00345DEC" w:rsidRPr="001951C4">
        <w:rPr>
          <w:rFonts w:ascii="Times New Roman" w:hAnsi="Times New Roman" w:cs="Times New Roman"/>
          <w:sz w:val="24"/>
          <w:szCs w:val="24"/>
        </w:rPr>
        <w:t xml:space="preserve">Summer migrations </w:t>
      </w:r>
      <w:r w:rsidR="00F9583B">
        <w:rPr>
          <w:rFonts w:ascii="Times New Roman" w:hAnsi="Times New Roman" w:cs="Times New Roman"/>
          <w:sz w:val="24"/>
          <w:szCs w:val="24"/>
        </w:rPr>
        <w:t xml:space="preserve">were movements of similar </w:t>
      </w:r>
      <w:r w:rsidR="00E62EE3">
        <w:rPr>
          <w:rFonts w:ascii="Times New Roman" w:hAnsi="Times New Roman" w:cs="Times New Roman"/>
          <w:sz w:val="24"/>
          <w:szCs w:val="24"/>
        </w:rPr>
        <w:t>distance and direction to fall migration, but</w:t>
      </w:r>
      <w:r w:rsidR="00345DEC" w:rsidRPr="001951C4">
        <w:rPr>
          <w:rFonts w:ascii="Times New Roman" w:hAnsi="Times New Roman" w:cs="Times New Roman"/>
          <w:sz w:val="24"/>
          <w:szCs w:val="24"/>
        </w:rPr>
        <w:t xml:space="preserve"> occurred prior to </w:t>
      </w:r>
      <w:r w:rsidR="00F6189F">
        <w:rPr>
          <w:rFonts w:ascii="Times New Roman" w:hAnsi="Times New Roman" w:cs="Times New Roman"/>
          <w:sz w:val="24"/>
          <w:szCs w:val="24"/>
        </w:rPr>
        <w:t xml:space="preserve">August 1, well before </w:t>
      </w:r>
      <w:r w:rsidR="00345DEC" w:rsidRPr="001951C4">
        <w:rPr>
          <w:rFonts w:ascii="Times New Roman" w:hAnsi="Times New Roman" w:cs="Times New Roman"/>
          <w:sz w:val="24"/>
          <w:szCs w:val="24"/>
        </w:rPr>
        <w:t>the no</w:t>
      </w:r>
      <w:r w:rsidR="00F6189F">
        <w:rPr>
          <w:rFonts w:ascii="Times New Roman" w:hAnsi="Times New Roman" w:cs="Times New Roman"/>
          <w:sz w:val="24"/>
          <w:szCs w:val="24"/>
        </w:rPr>
        <w:t>rmal</w:t>
      </w:r>
      <w:r w:rsidR="00345DEC" w:rsidRPr="001951C4">
        <w:rPr>
          <w:rFonts w:ascii="Times New Roman" w:hAnsi="Times New Roman" w:cs="Times New Roman"/>
          <w:sz w:val="24"/>
          <w:szCs w:val="24"/>
        </w:rPr>
        <w:t xml:space="preserve"> onset of fall </w:t>
      </w:r>
      <w:r w:rsidR="00F6189F">
        <w:rPr>
          <w:rFonts w:ascii="Times New Roman" w:hAnsi="Times New Roman" w:cs="Times New Roman"/>
          <w:sz w:val="24"/>
          <w:szCs w:val="24"/>
        </w:rPr>
        <w:t>migration</w:t>
      </w:r>
      <w:r w:rsidR="00345DEC" w:rsidRPr="001951C4">
        <w:rPr>
          <w:rFonts w:ascii="Times New Roman" w:hAnsi="Times New Roman" w:cs="Times New Roman"/>
          <w:sz w:val="24"/>
          <w:szCs w:val="24"/>
        </w:rPr>
        <w:t xml:space="preserve">. </w:t>
      </w:r>
      <w:r w:rsidR="00894465" w:rsidRPr="001951C4">
        <w:rPr>
          <w:rFonts w:ascii="Times New Roman" w:hAnsi="Times New Roman" w:cs="Times New Roman"/>
          <w:sz w:val="24"/>
          <w:szCs w:val="24"/>
        </w:rPr>
        <w:t>We counted the frequency of summer migrations based on all birds tracked between May 1</w:t>
      </w:r>
      <w:r w:rsidR="00894465" w:rsidRPr="001951C4">
        <w:rPr>
          <w:rFonts w:ascii="Times New Roman" w:hAnsi="Times New Roman" w:cs="Times New Roman"/>
          <w:sz w:val="24"/>
          <w:szCs w:val="24"/>
          <w:vertAlign w:val="superscript"/>
        </w:rPr>
        <w:t>st</w:t>
      </w:r>
      <w:r w:rsidR="00894465" w:rsidRPr="001951C4">
        <w:rPr>
          <w:rFonts w:ascii="Times New Roman" w:hAnsi="Times New Roman" w:cs="Times New Roman"/>
          <w:sz w:val="24"/>
          <w:szCs w:val="24"/>
        </w:rPr>
        <w:t>–Sep. 1</w:t>
      </w:r>
      <w:r w:rsidR="00894465" w:rsidRPr="001951C4">
        <w:rPr>
          <w:rFonts w:ascii="Times New Roman" w:hAnsi="Times New Roman" w:cs="Times New Roman"/>
          <w:sz w:val="24"/>
          <w:szCs w:val="24"/>
          <w:vertAlign w:val="superscript"/>
        </w:rPr>
        <w:t>st</w:t>
      </w:r>
      <w:r w:rsidR="00894465" w:rsidRPr="001951C4">
        <w:rPr>
          <w:rFonts w:ascii="Times New Roman" w:hAnsi="Times New Roman" w:cs="Times New Roman"/>
          <w:sz w:val="24"/>
          <w:szCs w:val="24"/>
        </w:rPr>
        <w:t>.</w:t>
      </w:r>
    </w:p>
    <w:p w14:paraId="1BB8931A" w14:textId="55BFBCD4" w:rsidR="007F43CF" w:rsidRPr="001951C4" w:rsidRDefault="00F14B72" w:rsidP="007F43CF">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 xml:space="preserve">To determine if the </w:t>
      </w:r>
      <w:r w:rsidR="000E197F" w:rsidRPr="001951C4">
        <w:rPr>
          <w:rFonts w:ascii="Times New Roman" w:hAnsi="Times New Roman" w:cs="Times New Roman"/>
          <w:sz w:val="24"/>
          <w:szCs w:val="24"/>
        </w:rPr>
        <w:t xml:space="preserve">use of the </w:t>
      </w:r>
      <w:r w:rsidRPr="001951C4">
        <w:rPr>
          <w:rFonts w:ascii="Times New Roman" w:hAnsi="Times New Roman" w:cs="Times New Roman"/>
          <w:sz w:val="24"/>
          <w:szCs w:val="24"/>
        </w:rPr>
        <w:t xml:space="preserve">full and base models </w:t>
      </w:r>
      <w:r w:rsidR="000E197F" w:rsidRPr="001951C4">
        <w:rPr>
          <w:rFonts w:ascii="Times New Roman" w:hAnsi="Times New Roman" w:cs="Times New Roman"/>
          <w:sz w:val="24"/>
          <w:szCs w:val="24"/>
        </w:rPr>
        <w:t>impacted</w:t>
      </w:r>
      <w:r w:rsidRPr="001951C4">
        <w:rPr>
          <w:rFonts w:ascii="Times New Roman" w:hAnsi="Times New Roman" w:cs="Times New Roman"/>
          <w:sz w:val="24"/>
          <w:szCs w:val="24"/>
        </w:rPr>
        <w:t xml:space="preserve"> </w:t>
      </w:r>
      <w:r w:rsidR="000E197F" w:rsidRPr="001951C4">
        <w:rPr>
          <w:rFonts w:ascii="Times New Roman" w:hAnsi="Times New Roman" w:cs="Times New Roman"/>
          <w:sz w:val="24"/>
          <w:szCs w:val="24"/>
        </w:rPr>
        <w:t xml:space="preserve">our </w:t>
      </w:r>
      <w:r w:rsidRPr="001951C4">
        <w:rPr>
          <w:rFonts w:ascii="Times New Roman" w:hAnsi="Times New Roman" w:cs="Times New Roman"/>
          <w:sz w:val="24"/>
          <w:szCs w:val="24"/>
        </w:rPr>
        <w:t>detect</w:t>
      </w:r>
      <w:r w:rsidR="00174C4B" w:rsidRPr="001951C4">
        <w:rPr>
          <w:rFonts w:ascii="Times New Roman" w:hAnsi="Times New Roman" w:cs="Times New Roman"/>
          <w:sz w:val="24"/>
          <w:szCs w:val="24"/>
        </w:rPr>
        <w:t>ion of</w:t>
      </w:r>
      <w:r w:rsidRPr="001951C4">
        <w:rPr>
          <w:rFonts w:ascii="Times New Roman" w:hAnsi="Times New Roman" w:cs="Times New Roman"/>
          <w:sz w:val="24"/>
          <w:szCs w:val="24"/>
        </w:rPr>
        <w:t xml:space="preserve"> non-migratory individuals, w</w:t>
      </w:r>
      <w:r w:rsidR="00D81B72" w:rsidRPr="001951C4">
        <w:rPr>
          <w:rFonts w:ascii="Times New Roman" w:hAnsi="Times New Roman" w:cs="Times New Roman"/>
          <w:sz w:val="24"/>
          <w:szCs w:val="24"/>
        </w:rPr>
        <w:t xml:space="preserve">e calculated the percentage of individuals </w:t>
      </w:r>
      <w:r w:rsidR="00F04352">
        <w:rPr>
          <w:rFonts w:ascii="Times New Roman" w:hAnsi="Times New Roman" w:cs="Times New Roman"/>
          <w:sz w:val="24"/>
          <w:szCs w:val="24"/>
        </w:rPr>
        <w:t>that</w:t>
      </w:r>
      <w:r w:rsidR="00F04352"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did not migrate using the pool of all individuals tracked between the nominal start of the migratory season (Fall: Oct. 15, </w:t>
      </w:r>
      <w:r w:rsidR="00D81B72" w:rsidRPr="001951C4">
        <w:rPr>
          <w:rFonts w:ascii="Times New Roman" w:hAnsi="Times New Roman" w:cs="Times New Roman"/>
          <w:sz w:val="24"/>
          <w:szCs w:val="24"/>
        </w:rPr>
        <w:lastRenderedPageBreak/>
        <w:t>Spring: Feb. 15) and the date by which most birds had initiated migration (95</w:t>
      </w:r>
      <w:r w:rsidR="00D81B72" w:rsidRPr="001951C4">
        <w:rPr>
          <w:rFonts w:ascii="Times New Roman" w:hAnsi="Times New Roman" w:cs="Times New Roman"/>
          <w:sz w:val="24"/>
          <w:szCs w:val="24"/>
          <w:vertAlign w:val="superscript"/>
        </w:rPr>
        <w:t>th</w:t>
      </w:r>
      <w:r w:rsidR="00D81B72" w:rsidRPr="001951C4">
        <w:rPr>
          <w:rFonts w:ascii="Times New Roman" w:hAnsi="Times New Roman" w:cs="Times New Roman"/>
          <w:sz w:val="24"/>
          <w:szCs w:val="24"/>
        </w:rPr>
        <w:t xml:space="preserve"> quantile of the departure dates for that season). Any individuals</w:t>
      </w:r>
      <w:r w:rsidR="00F04352">
        <w:rPr>
          <w:rFonts w:ascii="Times New Roman" w:hAnsi="Times New Roman" w:cs="Times New Roman"/>
          <w:sz w:val="24"/>
          <w:szCs w:val="24"/>
        </w:rPr>
        <w:t xml:space="preserve"> that</w:t>
      </w:r>
      <w:r w:rsidR="00D81B72" w:rsidRPr="001951C4">
        <w:rPr>
          <w:rFonts w:ascii="Times New Roman" w:hAnsi="Times New Roman" w:cs="Times New Roman"/>
          <w:sz w:val="24"/>
          <w:szCs w:val="24"/>
        </w:rPr>
        <w:t xml:space="preserve"> had at least one location before, during, and after this period, but did not enter a corresponding migratory state, were designated as non-migratory for that season. We used </w:t>
      </w:r>
      <w:r w:rsidR="00D61307">
        <w:rPr>
          <w:rFonts w:ascii="Times New Roman" w:hAnsi="Times New Roman" w:cs="Times New Roman"/>
          <w:sz w:val="24"/>
          <w:szCs w:val="24"/>
        </w:rPr>
        <w:t>the same</w:t>
      </w:r>
      <w:r w:rsidR="00D81B72" w:rsidRPr="001951C4">
        <w:rPr>
          <w:rFonts w:ascii="Times New Roman" w:hAnsi="Times New Roman" w:cs="Times New Roman"/>
          <w:sz w:val="24"/>
          <w:szCs w:val="24"/>
        </w:rPr>
        <w:t xml:space="preserve"> time periods to determine whether a bird migrated during the season before or after its non-migratory season.</w:t>
      </w:r>
    </w:p>
    <w:p w14:paraId="5F3F4767" w14:textId="74D34EDA" w:rsidR="007F43CF" w:rsidRPr="001951C4" w:rsidRDefault="007F43CF" w:rsidP="007F43CF">
      <w:pPr>
        <w:spacing w:line="480" w:lineRule="auto"/>
        <w:rPr>
          <w:rFonts w:ascii="Times New Roman" w:hAnsi="Times New Roman" w:cs="Times New Roman"/>
          <w:sz w:val="24"/>
          <w:szCs w:val="24"/>
        </w:rPr>
      </w:pPr>
      <w:r w:rsidRPr="001951C4">
        <w:rPr>
          <w:rFonts w:ascii="Times New Roman" w:hAnsi="Times New Roman" w:cs="Times New Roman"/>
          <w:sz w:val="24"/>
          <w:szCs w:val="24"/>
        </w:rPr>
        <w:t>Table 2. Definitions of long-distance movement states manually delineated for American Woodcock.</w:t>
      </w: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2245"/>
        <w:gridCol w:w="7200"/>
      </w:tblGrid>
      <w:tr w:rsidR="007F43CF" w:rsidRPr="001951C4" w14:paraId="6F5F2561" w14:textId="77777777" w:rsidTr="0096025C">
        <w:tc>
          <w:tcPr>
            <w:tcW w:w="2245" w:type="dxa"/>
            <w:tcBorders>
              <w:left w:val="nil"/>
              <w:bottom w:val="single" w:sz="4" w:space="0" w:color="000000"/>
              <w:right w:val="nil"/>
            </w:tcBorders>
          </w:tcPr>
          <w:p w14:paraId="19A31529" w14:textId="77777777" w:rsidR="007F43CF" w:rsidRPr="001951C4" w:rsidRDefault="007F43CF" w:rsidP="0096025C">
            <w:pPr>
              <w:rPr>
                <w:rFonts w:ascii="Times New Roman" w:hAnsi="Times New Roman" w:cs="Times New Roman"/>
                <w:b/>
                <w:sz w:val="24"/>
                <w:szCs w:val="24"/>
                <w:vertAlign w:val="superscript"/>
              </w:rPr>
            </w:pPr>
            <w:r w:rsidRPr="001951C4">
              <w:rPr>
                <w:rFonts w:ascii="Times New Roman" w:hAnsi="Times New Roman" w:cs="Times New Roman"/>
                <w:b/>
                <w:sz w:val="24"/>
                <w:szCs w:val="24"/>
              </w:rPr>
              <w:t>Class</w:t>
            </w:r>
          </w:p>
        </w:tc>
        <w:tc>
          <w:tcPr>
            <w:tcW w:w="7200" w:type="dxa"/>
            <w:tcBorders>
              <w:left w:val="nil"/>
              <w:bottom w:val="single" w:sz="4" w:space="0" w:color="000000"/>
              <w:right w:val="nil"/>
            </w:tcBorders>
          </w:tcPr>
          <w:p w14:paraId="206F7819" w14:textId="77777777" w:rsidR="007F43CF" w:rsidRPr="001951C4" w:rsidRDefault="007F43CF" w:rsidP="0096025C">
            <w:pPr>
              <w:rPr>
                <w:rFonts w:ascii="Times New Roman" w:hAnsi="Times New Roman" w:cs="Times New Roman"/>
                <w:b/>
                <w:sz w:val="24"/>
                <w:szCs w:val="24"/>
                <w:vertAlign w:val="superscript"/>
              </w:rPr>
            </w:pPr>
            <w:r w:rsidRPr="001951C4">
              <w:rPr>
                <w:rFonts w:ascii="Times New Roman" w:hAnsi="Times New Roman" w:cs="Times New Roman"/>
                <w:b/>
                <w:sz w:val="24"/>
                <w:szCs w:val="24"/>
              </w:rPr>
              <w:t>Definition</w:t>
            </w:r>
          </w:p>
        </w:tc>
      </w:tr>
      <w:tr w:rsidR="007F43CF" w:rsidRPr="001951C4" w14:paraId="47DD50FC" w14:textId="77777777" w:rsidTr="0096025C">
        <w:tc>
          <w:tcPr>
            <w:tcW w:w="2245" w:type="dxa"/>
            <w:tcBorders>
              <w:top w:val="nil"/>
              <w:left w:val="nil"/>
              <w:bottom w:val="nil"/>
              <w:right w:val="nil"/>
            </w:tcBorders>
          </w:tcPr>
          <w:p w14:paraId="3029F353"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 xml:space="preserve">Summer Migratory </w:t>
            </w:r>
          </w:p>
        </w:tc>
        <w:tc>
          <w:tcPr>
            <w:tcW w:w="7200" w:type="dxa"/>
            <w:tcBorders>
              <w:top w:val="nil"/>
              <w:left w:val="nil"/>
              <w:bottom w:val="nil"/>
              <w:right w:val="nil"/>
            </w:tcBorders>
          </w:tcPr>
          <w:p w14:paraId="54687F02"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Post-breeding, southerly movements initiated before Aug 1 that preclude fall migratory movements.</w:t>
            </w:r>
          </w:p>
        </w:tc>
      </w:tr>
      <w:tr w:rsidR="007F43CF" w:rsidRPr="001951C4" w14:paraId="53FEF781" w14:textId="77777777" w:rsidTr="0096025C">
        <w:tc>
          <w:tcPr>
            <w:tcW w:w="2245" w:type="dxa"/>
            <w:tcBorders>
              <w:top w:val="nil"/>
              <w:left w:val="nil"/>
              <w:bottom w:val="nil"/>
              <w:right w:val="nil"/>
            </w:tcBorders>
          </w:tcPr>
          <w:p w14:paraId="1078A48C"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Foray loops</w:t>
            </w:r>
          </w:p>
        </w:tc>
        <w:tc>
          <w:tcPr>
            <w:tcW w:w="7200" w:type="dxa"/>
            <w:tcBorders>
              <w:top w:val="nil"/>
              <w:left w:val="nil"/>
              <w:bottom w:val="nil"/>
              <w:right w:val="nil"/>
            </w:tcBorders>
          </w:tcPr>
          <w:p w14:paraId="7F4D4FE5"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Circular or out-and-back movements with steps ≥16.1 km that result in &lt;16.1 km of net displacement between the first and last point. Foray loops can occur during any season, provided they are temporally distinct from a bird’s migratory movements.</w:t>
            </w:r>
          </w:p>
        </w:tc>
      </w:tr>
      <w:tr w:rsidR="007F43CF" w:rsidRPr="001951C4" w14:paraId="47D6C0BD" w14:textId="77777777" w:rsidTr="0096025C">
        <w:tc>
          <w:tcPr>
            <w:tcW w:w="2245" w:type="dxa"/>
            <w:tcBorders>
              <w:top w:val="nil"/>
              <w:left w:val="nil"/>
              <w:right w:val="nil"/>
            </w:tcBorders>
          </w:tcPr>
          <w:p w14:paraId="7769FEAE"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 xml:space="preserve">Dispersals </w:t>
            </w:r>
          </w:p>
        </w:tc>
        <w:tc>
          <w:tcPr>
            <w:tcW w:w="7200" w:type="dxa"/>
            <w:tcBorders>
              <w:top w:val="nil"/>
              <w:left w:val="nil"/>
              <w:right w:val="nil"/>
            </w:tcBorders>
          </w:tcPr>
          <w:p w14:paraId="385C4BDA" w14:textId="28AFEF42"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Movements that include step lengths ≥16.1 km and result in ≥16.1 km of net displacement between the first and last point. Dispersal movements follow directions which are not typical of co-occurring seasonal migrations.</w:t>
            </w:r>
            <w:r w:rsidR="00347256">
              <w:t xml:space="preserve"> </w:t>
            </w:r>
            <w:r w:rsidR="00347256" w:rsidRPr="00347256">
              <w:rPr>
                <w:rFonts w:ascii="Times New Roman" w:hAnsi="Times New Roman" w:cs="Times New Roman"/>
                <w:sz w:val="24"/>
                <w:szCs w:val="24"/>
              </w:rPr>
              <w:t xml:space="preserve">Note that </w:t>
            </w:r>
            <w:r w:rsidR="00B30D97">
              <w:rPr>
                <w:rFonts w:ascii="Times New Roman" w:hAnsi="Times New Roman" w:cs="Times New Roman"/>
                <w:sz w:val="24"/>
                <w:szCs w:val="24"/>
              </w:rPr>
              <w:t>this</w:t>
            </w:r>
            <w:r w:rsidR="00347256" w:rsidRPr="00347256">
              <w:rPr>
                <w:rFonts w:ascii="Times New Roman" w:hAnsi="Times New Roman" w:cs="Times New Roman"/>
                <w:sz w:val="24"/>
                <w:szCs w:val="24"/>
              </w:rPr>
              <w:t xml:space="preserve"> differs from dispersal defined in an evolutionary context, </w:t>
            </w:r>
            <w:r w:rsidR="00347256" w:rsidRPr="007D4D05">
              <w:rPr>
                <w:rFonts w:ascii="Times New Roman" w:hAnsi="Times New Roman" w:cs="Times New Roman"/>
                <w:i/>
                <w:iCs/>
                <w:sz w:val="24"/>
                <w:szCs w:val="24"/>
              </w:rPr>
              <w:t>sensu</w:t>
            </w:r>
            <w:r w:rsidR="00250336">
              <w:rPr>
                <w:rFonts w:ascii="Times New Roman" w:hAnsi="Times New Roman" w:cs="Times New Roman"/>
                <w:i/>
                <w:iCs/>
                <w:sz w:val="24"/>
                <w:szCs w:val="24"/>
              </w:rPr>
              <w:t xml:space="preserve"> </w:t>
            </w:r>
            <w:proofErr w:type="spellStart"/>
            <w:r w:rsidR="00250336">
              <w:rPr>
                <w:rFonts w:ascii="Times New Roman" w:hAnsi="Times New Roman" w:cs="Times New Roman"/>
                <w:sz w:val="24"/>
                <w:szCs w:val="24"/>
              </w:rPr>
              <w:t>Ronce</w:t>
            </w:r>
            <w:proofErr w:type="spellEnd"/>
            <w:r w:rsidR="00250336">
              <w:rPr>
                <w:rFonts w:ascii="Times New Roman" w:hAnsi="Times New Roman" w:cs="Times New Roman"/>
                <w:sz w:val="24"/>
                <w:szCs w:val="24"/>
              </w:rPr>
              <w:t xml:space="preserve"> (2007)</w:t>
            </w:r>
            <w:r w:rsidR="00347256" w:rsidRPr="00347256">
              <w:rPr>
                <w:rFonts w:ascii="Times New Roman" w:hAnsi="Times New Roman" w:cs="Times New Roman"/>
                <w:sz w:val="24"/>
                <w:szCs w:val="24"/>
              </w:rPr>
              <w:t>.</w:t>
            </w:r>
          </w:p>
        </w:tc>
      </w:tr>
    </w:tbl>
    <w:p w14:paraId="1513560D" w14:textId="77777777" w:rsidR="007F43CF" w:rsidRPr="001951C4" w:rsidRDefault="007F43CF" w:rsidP="007F43CF">
      <w:pPr>
        <w:spacing w:line="480" w:lineRule="auto"/>
        <w:rPr>
          <w:rFonts w:ascii="Times New Roman" w:hAnsi="Times New Roman" w:cs="Times New Roman"/>
          <w:sz w:val="24"/>
          <w:szCs w:val="24"/>
        </w:rPr>
      </w:pPr>
    </w:p>
    <w:p w14:paraId="354630B0" w14:textId="5CAC91D7" w:rsidR="0018143D" w:rsidRPr="001951C4" w:rsidRDefault="0018143D" w:rsidP="0018143D">
      <w:pPr>
        <w:spacing w:line="480" w:lineRule="auto"/>
        <w:rPr>
          <w:rFonts w:ascii="Times New Roman" w:hAnsi="Times New Roman" w:cs="Times New Roman"/>
          <w:sz w:val="24"/>
          <w:szCs w:val="24"/>
        </w:rPr>
      </w:pPr>
      <w:r w:rsidRPr="001951C4">
        <w:rPr>
          <w:rFonts w:ascii="Times New Roman" w:hAnsi="Times New Roman" w:cs="Times New Roman"/>
          <w:i/>
          <w:iCs/>
          <w:sz w:val="24"/>
          <w:szCs w:val="24"/>
        </w:rPr>
        <w:t>2.</w:t>
      </w:r>
      <w:r w:rsidR="00463D46" w:rsidRPr="001951C4">
        <w:rPr>
          <w:rFonts w:ascii="Times New Roman" w:hAnsi="Times New Roman" w:cs="Times New Roman"/>
          <w:i/>
          <w:iCs/>
          <w:sz w:val="24"/>
          <w:szCs w:val="24"/>
        </w:rPr>
        <w:t>4</w:t>
      </w:r>
      <w:r w:rsidR="00B75041">
        <w:rPr>
          <w:rFonts w:ascii="Times New Roman" w:hAnsi="Times New Roman" w:cs="Times New Roman"/>
          <w:i/>
          <w:iCs/>
          <w:sz w:val="24"/>
          <w:szCs w:val="24"/>
        </w:rPr>
        <w:t xml:space="preserve"> Data and code availability</w:t>
      </w:r>
    </w:p>
    <w:p w14:paraId="612347B2" w14:textId="0D90BAC4" w:rsidR="0018143D" w:rsidRPr="001951C4" w:rsidRDefault="001F491B" w:rsidP="0018143D">
      <w:pPr>
        <w:spacing w:line="480" w:lineRule="auto"/>
        <w:rPr>
          <w:rFonts w:ascii="Times New Roman" w:hAnsi="Times New Roman" w:cs="Times New Roman"/>
          <w:sz w:val="24"/>
          <w:szCs w:val="24"/>
        </w:rPr>
      </w:pPr>
      <w:r w:rsidRPr="001951C4">
        <w:rPr>
          <w:rFonts w:ascii="Times New Roman" w:hAnsi="Times New Roman" w:cs="Times New Roman"/>
          <w:sz w:val="24"/>
          <w:szCs w:val="24"/>
        </w:rPr>
        <w:t>To make data available for use</w:t>
      </w:r>
      <w:r w:rsidR="00B43F7C" w:rsidRPr="001951C4">
        <w:rPr>
          <w:rFonts w:ascii="Times New Roman" w:hAnsi="Times New Roman" w:cs="Times New Roman"/>
          <w:sz w:val="24"/>
          <w:szCs w:val="24"/>
        </w:rPr>
        <w:t xml:space="preserve"> in future research</w:t>
      </w:r>
      <w:r w:rsidR="0018143D" w:rsidRPr="001951C4">
        <w:rPr>
          <w:rFonts w:ascii="Times New Roman" w:hAnsi="Times New Roman" w:cs="Times New Roman"/>
          <w:sz w:val="24"/>
          <w:szCs w:val="24"/>
        </w:rPr>
        <w:t xml:space="preserve">, we </w:t>
      </w:r>
      <w:r w:rsidR="0029258C" w:rsidRPr="001951C4">
        <w:rPr>
          <w:rFonts w:ascii="Times New Roman" w:hAnsi="Times New Roman" w:cs="Times New Roman"/>
          <w:sz w:val="24"/>
          <w:szCs w:val="24"/>
        </w:rPr>
        <w:t xml:space="preserve">uploaded </w:t>
      </w:r>
      <w:r w:rsidR="00DA63E9" w:rsidRPr="001951C4">
        <w:rPr>
          <w:rFonts w:ascii="Times New Roman" w:hAnsi="Times New Roman" w:cs="Times New Roman"/>
          <w:sz w:val="24"/>
          <w:szCs w:val="24"/>
        </w:rPr>
        <w:t>all woodcock GPS</w:t>
      </w:r>
      <w:r w:rsidR="0029258C" w:rsidRPr="001951C4">
        <w:rPr>
          <w:rFonts w:ascii="Times New Roman" w:hAnsi="Times New Roman" w:cs="Times New Roman"/>
          <w:sz w:val="24"/>
          <w:szCs w:val="24"/>
        </w:rPr>
        <w:t xml:space="preserve"> locations and their movement state assignments</w:t>
      </w:r>
      <w:r w:rsidR="0018143D" w:rsidRPr="001951C4">
        <w:rPr>
          <w:rFonts w:ascii="Times New Roman" w:hAnsi="Times New Roman" w:cs="Times New Roman"/>
          <w:sz w:val="24"/>
          <w:szCs w:val="24"/>
        </w:rPr>
        <w:t xml:space="preserve"> to a </w:t>
      </w:r>
      <w:proofErr w:type="spellStart"/>
      <w:r w:rsidR="0018143D" w:rsidRPr="001951C4">
        <w:rPr>
          <w:rFonts w:ascii="Times New Roman" w:hAnsi="Times New Roman" w:cs="Times New Roman"/>
          <w:sz w:val="24"/>
          <w:szCs w:val="24"/>
        </w:rPr>
        <w:t>Movebank</w:t>
      </w:r>
      <w:proofErr w:type="spellEnd"/>
      <w:r w:rsidR="0018143D" w:rsidRPr="001951C4">
        <w:rPr>
          <w:rFonts w:ascii="Times New Roman" w:hAnsi="Times New Roman" w:cs="Times New Roman"/>
          <w:sz w:val="24"/>
          <w:szCs w:val="24"/>
        </w:rPr>
        <w:t xml:space="preserve"> repository</w:t>
      </w:r>
      <w:r w:rsidR="00822859" w:rsidRPr="001951C4">
        <w:rPr>
          <w:rFonts w:ascii="Times New Roman" w:hAnsi="Times New Roman" w:cs="Times New Roman"/>
          <w:sz w:val="24"/>
          <w:szCs w:val="24"/>
        </w:rPr>
        <w:t xml:space="preserve"> </w:t>
      </w:r>
      <w:r w:rsidR="00234FF1" w:rsidRPr="001951C4">
        <w:rPr>
          <w:rFonts w:ascii="Times New Roman" w:hAnsi="Times New Roman" w:cs="Times New Roman"/>
          <w:sz w:val="24"/>
          <w:szCs w:val="24"/>
        </w:rPr>
        <w:t>(reference ID 351564596)</w:t>
      </w:r>
      <w:r w:rsidR="00654835" w:rsidRPr="001951C4">
        <w:rPr>
          <w:rFonts w:ascii="Times New Roman" w:hAnsi="Times New Roman" w:cs="Times New Roman"/>
          <w:sz w:val="24"/>
          <w:szCs w:val="24"/>
        </w:rPr>
        <w:t xml:space="preserve">. The </w:t>
      </w:r>
      <w:r w:rsidR="00F6223A" w:rsidRPr="001951C4">
        <w:rPr>
          <w:rFonts w:ascii="Times New Roman" w:hAnsi="Times New Roman" w:cs="Times New Roman"/>
          <w:sz w:val="24"/>
          <w:szCs w:val="24"/>
        </w:rPr>
        <w:t xml:space="preserve">process of </w:t>
      </w:r>
      <w:r w:rsidR="00FB37DB" w:rsidRPr="001951C4">
        <w:rPr>
          <w:rFonts w:ascii="Times New Roman" w:hAnsi="Times New Roman" w:cs="Times New Roman"/>
          <w:sz w:val="24"/>
          <w:szCs w:val="24"/>
        </w:rPr>
        <w:t>refining</w:t>
      </w:r>
      <w:r w:rsidR="00F6223A" w:rsidRPr="001951C4">
        <w:rPr>
          <w:rFonts w:ascii="Times New Roman" w:hAnsi="Times New Roman" w:cs="Times New Roman"/>
          <w:sz w:val="24"/>
          <w:szCs w:val="24"/>
        </w:rPr>
        <w:t xml:space="preserve"> these </w:t>
      </w:r>
      <w:r w:rsidR="002049DC" w:rsidRPr="001951C4">
        <w:rPr>
          <w:rFonts w:ascii="Times New Roman" w:hAnsi="Times New Roman" w:cs="Times New Roman"/>
          <w:sz w:val="24"/>
          <w:szCs w:val="24"/>
        </w:rPr>
        <w:t xml:space="preserve">designations for use in </w:t>
      </w:r>
      <w:proofErr w:type="spellStart"/>
      <w:r w:rsidR="002049DC" w:rsidRPr="001951C4">
        <w:rPr>
          <w:rFonts w:ascii="Times New Roman" w:hAnsi="Times New Roman" w:cs="Times New Roman"/>
          <w:sz w:val="24"/>
          <w:szCs w:val="24"/>
        </w:rPr>
        <w:t>Movebank</w:t>
      </w:r>
      <w:proofErr w:type="spellEnd"/>
      <w:r w:rsidR="00792604" w:rsidRPr="001951C4">
        <w:rPr>
          <w:rFonts w:ascii="Times New Roman" w:hAnsi="Times New Roman" w:cs="Times New Roman"/>
          <w:sz w:val="24"/>
          <w:szCs w:val="24"/>
        </w:rPr>
        <w:t xml:space="preserve"> is detailed in Supplementary Information D.</w:t>
      </w:r>
      <w:r w:rsidR="00EE401B" w:rsidRPr="001951C4">
        <w:rPr>
          <w:rFonts w:ascii="Times New Roman" w:hAnsi="Times New Roman" w:cs="Times New Roman"/>
          <w:sz w:val="24"/>
          <w:szCs w:val="24"/>
        </w:rPr>
        <w:t xml:space="preserve"> All </w:t>
      </w:r>
      <w:r w:rsidR="005E3927" w:rsidRPr="001951C4">
        <w:rPr>
          <w:rFonts w:ascii="Times New Roman" w:hAnsi="Times New Roman" w:cs="Times New Roman"/>
          <w:sz w:val="24"/>
          <w:szCs w:val="24"/>
        </w:rPr>
        <w:t xml:space="preserve">code used in this study is </w:t>
      </w:r>
      <w:r w:rsidR="00141988" w:rsidRPr="001951C4">
        <w:rPr>
          <w:rFonts w:ascii="Times New Roman" w:hAnsi="Times New Roman" w:cs="Times New Roman"/>
          <w:sz w:val="24"/>
          <w:szCs w:val="24"/>
        </w:rPr>
        <w:t>publicly available at</w:t>
      </w:r>
      <w:r w:rsidR="00EE401B" w:rsidRPr="001951C4">
        <w:rPr>
          <w:rFonts w:ascii="Times New Roman" w:hAnsi="Times New Roman" w:cs="Times New Roman"/>
          <w:sz w:val="24"/>
          <w:szCs w:val="24"/>
        </w:rPr>
        <w:t xml:space="preserve"> </w:t>
      </w:r>
      <w:r w:rsidR="00141988" w:rsidRPr="001951C4">
        <w:rPr>
          <w:rFonts w:ascii="Times New Roman" w:hAnsi="Times New Roman" w:cs="Times New Roman"/>
          <w:sz w:val="24"/>
          <w:szCs w:val="24"/>
        </w:rPr>
        <w:t>https://github.com/EWMRC/fac-classification.</w:t>
      </w:r>
    </w:p>
    <w:p w14:paraId="24EEE1C5" w14:textId="77777777" w:rsidR="009943B0" w:rsidRPr="001951C4" w:rsidRDefault="00D81B72">
      <w:pPr>
        <w:spacing w:line="480" w:lineRule="auto"/>
        <w:rPr>
          <w:rFonts w:ascii="Times New Roman" w:hAnsi="Times New Roman" w:cs="Times New Roman"/>
          <w:b/>
          <w:sz w:val="24"/>
          <w:szCs w:val="24"/>
        </w:rPr>
      </w:pPr>
      <w:r w:rsidRPr="001951C4">
        <w:rPr>
          <w:rFonts w:ascii="Times New Roman" w:hAnsi="Times New Roman" w:cs="Times New Roman"/>
          <w:b/>
          <w:sz w:val="24"/>
          <w:szCs w:val="24"/>
        </w:rPr>
        <w:lastRenderedPageBreak/>
        <w:t>3 Results</w:t>
      </w:r>
    </w:p>
    <w:p w14:paraId="7E0A0196" w14:textId="2FBF8BFB" w:rsidR="004A29CE"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3.1 </w:t>
      </w:r>
      <w:r w:rsidR="008F1CF5" w:rsidRPr="001951C4">
        <w:rPr>
          <w:rFonts w:ascii="Times New Roman" w:hAnsi="Times New Roman" w:cs="Times New Roman"/>
          <w:i/>
          <w:sz w:val="24"/>
          <w:szCs w:val="24"/>
        </w:rPr>
        <w:t>HMM</w:t>
      </w:r>
      <w:r w:rsidR="004A29CE" w:rsidRPr="001951C4">
        <w:rPr>
          <w:rFonts w:ascii="Times New Roman" w:hAnsi="Times New Roman" w:cs="Times New Roman"/>
          <w:i/>
          <w:sz w:val="24"/>
          <w:szCs w:val="24"/>
        </w:rPr>
        <w:t xml:space="preserve"> error rates</w:t>
      </w:r>
    </w:p>
    <w:p w14:paraId="24EEE1C8" w14:textId="4AE1CBDF" w:rsidR="009943B0" w:rsidRPr="001951C4" w:rsidRDefault="00D81B72" w:rsidP="005139FF">
      <w:pPr>
        <w:spacing w:line="480" w:lineRule="auto"/>
        <w:rPr>
          <w:rFonts w:ascii="Times New Roman" w:hAnsi="Times New Roman" w:cs="Times New Roman"/>
          <w:sz w:val="24"/>
          <w:szCs w:val="24"/>
        </w:rPr>
      </w:pPr>
      <w:r w:rsidRPr="001951C4">
        <w:rPr>
          <w:rFonts w:ascii="Times New Roman" w:hAnsi="Times New Roman" w:cs="Times New Roman"/>
          <w:sz w:val="24"/>
          <w:szCs w:val="24"/>
        </w:rPr>
        <w:t>We analyzed 522 seasonal movement tracks from 401 tagged woodcock, of which</w:t>
      </w:r>
      <w:r w:rsidR="0098506E" w:rsidRPr="001951C4">
        <w:rPr>
          <w:rFonts w:ascii="Times New Roman" w:hAnsi="Times New Roman" w:cs="Times New Roman"/>
          <w:sz w:val="24"/>
          <w:szCs w:val="24"/>
        </w:rPr>
        <w:t xml:space="preserve"> </w:t>
      </w:r>
      <w:r w:rsidR="00800739" w:rsidRPr="001951C4">
        <w:rPr>
          <w:rFonts w:ascii="Times New Roman" w:hAnsi="Times New Roman" w:cs="Times New Roman"/>
          <w:sz w:val="24"/>
          <w:szCs w:val="24"/>
        </w:rPr>
        <w:t>4</w:t>
      </w:r>
      <w:r w:rsidR="00BA74AA" w:rsidRPr="001951C4">
        <w:rPr>
          <w:rFonts w:ascii="Times New Roman" w:hAnsi="Times New Roman" w:cs="Times New Roman"/>
          <w:sz w:val="24"/>
          <w:szCs w:val="24"/>
        </w:rPr>
        <w:t>5</w:t>
      </w:r>
      <w:r w:rsidR="00AB5EEE" w:rsidRPr="001951C4">
        <w:rPr>
          <w:rFonts w:ascii="Times New Roman" w:hAnsi="Times New Roman" w:cs="Times New Roman"/>
          <w:sz w:val="24"/>
          <w:szCs w:val="24"/>
        </w:rPr>
        <w:t xml:space="preserve"> tracks</w:t>
      </w:r>
      <w:r w:rsidR="00E9388A" w:rsidRPr="001951C4">
        <w:rPr>
          <w:rFonts w:ascii="Times New Roman" w:hAnsi="Times New Roman" w:cs="Times New Roman"/>
          <w:sz w:val="24"/>
          <w:szCs w:val="24"/>
        </w:rPr>
        <w:t xml:space="preserve"> (</w:t>
      </w:r>
      <w:r w:rsidR="003E0861" w:rsidRPr="001951C4">
        <w:rPr>
          <w:rFonts w:ascii="Times New Roman" w:hAnsi="Times New Roman" w:cs="Times New Roman"/>
          <w:sz w:val="24"/>
          <w:szCs w:val="24"/>
        </w:rPr>
        <w:t>9</w:t>
      </w:r>
      <w:r w:rsidR="00E9388A" w:rsidRPr="001951C4">
        <w:rPr>
          <w:rFonts w:ascii="Times New Roman" w:hAnsi="Times New Roman" w:cs="Times New Roman"/>
          <w:sz w:val="24"/>
          <w:szCs w:val="24"/>
        </w:rPr>
        <w:t>%)</w:t>
      </w:r>
      <w:r w:rsidRPr="001951C4">
        <w:rPr>
          <w:rFonts w:ascii="Times New Roman" w:hAnsi="Times New Roman" w:cs="Times New Roman"/>
          <w:sz w:val="24"/>
          <w:szCs w:val="24"/>
        </w:rPr>
        <w:t xml:space="preserve"> </w:t>
      </w:r>
      <w:r w:rsidR="0098506E" w:rsidRPr="001951C4">
        <w:rPr>
          <w:rFonts w:ascii="Times New Roman" w:hAnsi="Times New Roman" w:cs="Times New Roman"/>
          <w:sz w:val="24"/>
          <w:szCs w:val="24"/>
        </w:rPr>
        <w:t xml:space="preserve">in the full model </w:t>
      </w:r>
      <w:r w:rsidR="00AB5EEE" w:rsidRPr="001951C4">
        <w:rPr>
          <w:rFonts w:ascii="Times New Roman" w:hAnsi="Times New Roman" w:cs="Times New Roman"/>
          <w:sz w:val="24"/>
          <w:szCs w:val="24"/>
        </w:rPr>
        <w:t>and 5</w:t>
      </w:r>
      <w:r w:rsidR="00BA74AA" w:rsidRPr="001951C4">
        <w:rPr>
          <w:rFonts w:ascii="Times New Roman" w:hAnsi="Times New Roman" w:cs="Times New Roman"/>
          <w:sz w:val="24"/>
          <w:szCs w:val="24"/>
        </w:rPr>
        <w:t>6</w:t>
      </w:r>
      <w:r w:rsidR="00AB5EEE" w:rsidRPr="001951C4">
        <w:rPr>
          <w:rFonts w:ascii="Times New Roman" w:hAnsi="Times New Roman" w:cs="Times New Roman"/>
          <w:sz w:val="24"/>
          <w:szCs w:val="24"/>
        </w:rPr>
        <w:t xml:space="preserve"> tracks (1</w:t>
      </w:r>
      <w:r w:rsidR="00575AC2" w:rsidRPr="001951C4">
        <w:rPr>
          <w:rFonts w:ascii="Times New Roman" w:hAnsi="Times New Roman" w:cs="Times New Roman"/>
          <w:sz w:val="24"/>
          <w:szCs w:val="24"/>
        </w:rPr>
        <w:t>1</w:t>
      </w:r>
      <w:r w:rsidR="00AB5EEE" w:rsidRPr="001951C4">
        <w:rPr>
          <w:rFonts w:ascii="Times New Roman" w:hAnsi="Times New Roman" w:cs="Times New Roman"/>
          <w:sz w:val="24"/>
          <w:szCs w:val="24"/>
        </w:rPr>
        <w:t xml:space="preserve">%) in the base model </w:t>
      </w:r>
      <w:r w:rsidRPr="001951C4">
        <w:rPr>
          <w:rFonts w:ascii="Times New Roman" w:hAnsi="Times New Roman" w:cs="Times New Roman"/>
          <w:sz w:val="24"/>
          <w:szCs w:val="24"/>
        </w:rPr>
        <w:t xml:space="preserve">required </w:t>
      </w:r>
      <w:r w:rsidR="00360A46" w:rsidRPr="001951C4">
        <w:rPr>
          <w:rFonts w:ascii="Times New Roman" w:hAnsi="Times New Roman" w:cs="Times New Roman"/>
          <w:sz w:val="24"/>
          <w:szCs w:val="24"/>
        </w:rPr>
        <w:t>modifications</w:t>
      </w:r>
      <w:r w:rsidRPr="001951C4">
        <w:rPr>
          <w:rFonts w:ascii="Times New Roman" w:hAnsi="Times New Roman" w:cs="Times New Roman"/>
          <w:sz w:val="24"/>
          <w:szCs w:val="24"/>
        </w:rPr>
        <w:t xml:space="preserve"> to the methods described above to correctly fit the seasonal HMMs </w:t>
      </w:r>
      <w:r w:rsidR="00277431" w:rsidRPr="001951C4">
        <w:rPr>
          <w:rFonts w:ascii="Times New Roman" w:hAnsi="Times New Roman" w:cs="Times New Roman"/>
          <w:sz w:val="24"/>
          <w:szCs w:val="24"/>
        </w:rPr>
        <w:t>(</w:t>
      </w:r>
      <w:r w:rsidRPr="001951C4">
        <w:rPr>
          <w:rFonts w:ascii="Times New Roman" w:hAnsi="Times New Roman" w:cs="Times New Roman"/>
          <w:sz w:val="24"/>
          <w:szCs w:val="24"/>
        </w:rPr>
        <w:t>detailed in</w:t>
      </w:r>
      <w:r w:rsidR="00277431"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Supplementary Information </w:t>
      </w:r>
      <w:r w:rsidR="007E1069" w:rsidRPr="001951C4">
        <w:rPr>
          <w:rFonts w:ascii="Times New Roman" w:hAnsi="Times New Roman" w:cs="Times New Roman"/>
          <w:sz w:val="24"/>
          <w:szCs w:val="24"/>
        </w:rPr>
        <w:t>A</w:t>
      </w:r>
      <w:r w:rsidR="00277431" w:rsidRPr="001951C4">
        <w:rPr>
          <w:rFonts w:ascii="Times New Roman" w:hAnsi="Times New Roman" w:cs="Times New Roman"/>
          <w:sz w:val="24"/>
          <w:szCs w:val="24"/>
        </w:rPr>
        <w:t>)</w:t>
      </w:r>
      <w:r w:rsidRPr="001951C4">
        <w:rPr>
          <w:rFonts w:ascii="Times New Roman" w:hAnsi="Times New Roman" w:cs="Times New Roman"/>
          <w:sz w:val="24"/>
          <w:szCs w:val="24"/>
        </w:rPr>
        <w:t>.</w:t>
      </w:r>
      <w:r w:rsidR="005567F3" w:rsidRPr="001951C4">
        <w:rPr>
          <w:rFonts w:ascii="Times New Roman" w:hAnsi="Times New Roman" w:cs="Times New Roman"/>
          <w:sz w:val="24"/>
          <w:szCs w:val="24"/>
        </w:rPr>
        <w:t xml:space="preserve"> The full model improved classifi</w:t>
      </w:r>
      <w:r w:rsidR="004729EB" w:rsidRPr="001951C4">
        <w:rPr>
          <w:rFonts w:ascii="Times New Roman" w:hAnsi="Times New Roman" w:cs="Times New Roman"/>
          <w:sz w:val="24"/>
          <w:szCs w:val="24"/>
        </w:rPr>
        <w:t xml:space="preserve">cation </w:t>
      </w:r>
      <w:r w:rsidR="00AA4B75" w:rsidRPr="001951C4">
        <w:rPr>
          <w:rFonts w:ascii="Times New Roman" w:hAnsi="Times New Roman" w:cs="Times New Roman"/>
          <w:sz w:val="24"/>
          <w:szCs w:val="24"/>
        </w:rPr>
        <w:t>accuracy for all three seasonal HMMs c</w:t>
      </w:r>
      <w:r w:rsidR="005139FF" w:rsidRPr="001951C4">
        <w:rPr>
          <w:rFonts w:ascii="Times New Roman" w:hAnsi="Times New Roman" w:cs="Times New Roman"/>
          <w:sz w:val="24"/>
          <w:szCs w:val="24"/>
        </w:rPr>
        <w:t xml:space="preserve">ompared to the base model (Fig. </w:t>
      </w:r>
      <w:r w:rsidR="00086BD8" w:rsidRPr="001951C4">
        <w:rPr>
          <w:rFonts w:ascii="Times New Roman" w:hAnsi="Times New Roman" w:cs="Times New Roman"/>
          <w:sz w:val="24"/>
          <w:szCs w:val="24"/>
        </w:rPr>
        <w:t>4</w:t>
      </w:r>
      <w:r w:rsidR="005139FF" w:rsidRPr="001951C4">
        <w:rPr>
          <w:rFonts w:ascii="Times New Roman" w:hAnsi="Times New Roman" w:cs="Times New Roman"/>
          <w:sz w:val="24"/>
          <w:szCs w:val="24"/>
        </w:rPr>
        <w:t>).</w:t>
      </w:r>
      <w:r w:rsidR="00961504" w:rsidRPr="001951C4">
        <w:rPr>
          <w:rFonts w:ascii="Times New Roman" w:hAnsi="Times New Roman" w:cs="Times New Roman"/>
          <w:sz w:val="24"/>
          <w:szCs w:val="24"/>
        </w:rPr>
        <w:t xml:space="preserve"> Type I error rates were similar for full (</w:t>
      </w:r>
      <w:r w:rsidR="0091506E" w:rsidRPr="001951C4">
        <w:rPr>
          <w:rFonts w:ascii="Times New Roman" w:hAnsi="Times New Roman" w:cs="Times New Roman"/>
          <w:sz w:val="24"/>
          <w:szCs w:val="24"/>
        </w:rPr>
        <w:t>median</w:t>
      </w:r>
      <w:r w:rsidR="0017224B" w:rsidRPr="001951C4">
        <w:rPr>
          <w:rFonts w:ascii="Times New Roman" w:hAnsi="Times New Roman" w:cs="Times New Roman"/>
          <w:sz w:val="24"/>
          <w:szCs w:val="24"/>
        </w:rPr>
        <w:t xml:space="preserve"> </w:t>
      </w:r>
      <w:r w:rsidR="00012867" w:rsidRPr="001951C4">
        <w:rPr>
          <w:rFonts w:ascii="Times New Roman" w:hAnsi="Times New Roman" w:cs="Times New Roman"/>
          <w:sz w:val="24"/>
          <w:szCs w:val="24"/>
        </w:rPr>
        <w:t>6.0%</w:t>
      </w:r>
      <w:r w:rsidR="0024514B" w:rsidRPr="001951C4">
        <w:rPr>
          <w:rFonts w:ascii="Times New Roman" w:hAnsi="Times New Roman" w:cs="Times New Roman"/>
          <w:sz w:val="24"/>
          <w:szCs w:val="24"/>
        </w:rPr>
        <w:t>,</w:t>
      </w:r>
      <w:r w:rsidR="0017224B" w:rsidRPr="001951C4">
        <w:rPr>
          <w:rFonts w:ascii="Times New Roman" w:hAnsi="Times New Roman" w:cs="Times New Roman"/>
          <w:sz w:val="24"/>
          <w:szCs w:val="24"/>
        </w:rPr>
        <w:t xml:space="preserve"> range </w:t>
      </w:r>
      <w:r w:rsidR="00961504" w:rsidRPr="001951C4">
        <w:rPr>
          <w:rFonts w:ascii="Times New Roman" w:hAnsi="Times New Roman" w:cs="Times New Roman"/>
          <w:sz w:val="24"/>
          <w:szCs w:val="24"/>
        </w:rPr>
        <w:t>0–24.2%) and base models (</w:t>
      </w:r>
      <w:r w:rsidR="00012867" w:rsidRPr="001951C4">
        <w:rPr>
          <w:rFonts w:ascii="Times New Roman" w:hAnsi="Times New Roman" w:cs="Times New Roman"/>
          <w:sz w:val="24"/>
          <w:szCs w:val="24"/>
        </w:rPr>
        <w:t xml:space="preserve">median </w:t>
      </w:r>
      <w:r w:rsidR="00704069" w:rsidRPr="001951C4">
        <w:rPr>
          <w:rFonts w:ascii="Times New Roman" w:hAnsi="Times New Roman" w:cs="Times New Roman"/>
          <w:sz w:val="24"/>
          <w:szCs w:val="24"/>
        </w:rPr>
        <w:t>6.0%</w:t>
      </w:r>
      <w:r w:rsidR="0024514B" w:rsidRPr="001951C4">
        <w:rPr>
          <w:rFonts w:ascii="Times New Roman" w:hAnsi="Times New Roman" w:cs="Times New Roman"/>
          <w:sz w:val="24"/>
          <w:szCs w:val="24"/>
        </w:rPr>
        <w:t>,</w:t>
      </w:r>
      <w:r w:rsidR="00704069" w:rsidRPr="001951C4">
        <w:rPr>
          <w:rFonts w:ascii="Times New Roman" w:hAnsi="Times New Roman" w:cs="Times New Roman"/>
          <w:sz w:val="24"/>
          <w:szCs w:val="24"/>
        </w:rPr>
        <w:t xml:space="preserve"> range</w:t>
      </w:r>
      <w:r w:rsidR="00012867" w:rsidRPr="001951C4">
        <w:rPr>
          <w:rFonts w:ascii="Times New Roman" w:hAnsi="Times New Roman" w:cs="Times New Roman"/>
          <w:sz w:val="24"/>
          <w:szCs w:val="24"/>
        </w:rPr>
        <w:t xml:space="preserve"> </w:t>
      </w:r>
      <w:r w:rsidR="00961504" w:rsidRPr="001951C4">
        <w:rPr>
          <w:rFonts w:ascii="Times New Roman" w:hAnsi="Times New Roman" w:cs="Times New Roman"/>
          <w:sz w:val="24"/>
          <w:szCs w:val="24"/>
        </w:rPr>
        <w:t>0–24.2%)</w:t>
      </w:r>
      <w:r w:rsidR="00C71C34" w:rsidRPr="001951C4">
        <w:rPr>
          <w:rFonts w:ascii="Times New Roman" w:hAnsi="Times New Roman" w:cs="Times New Roman"/>
          <w:sz w:val="24"/>
          <w:szCs w:val="24"/>
        </w:rPr>
        <w:t xml:space="preserve"> during fall migration, but Type II </w:t>
      </w:r>
      <w:r w:rsidR="000F0F85" w:rsidRPr="001951C4">
        <w:rPr>
          <w:rFonts w:ascii="Times New Roman" w:hAnsi="Times New Roman" w:cs="Times New Roman"/>
          <w:sz w:val="24"/>
          <w:szCs w:val="24"/>
        </w:rPr>
        <w:t>error rates were lower for the full model (</w:t>
      </w:r>
      <w:r w:rsidR="00AD069A" w:rsidRPr="001951C4">
        <w:rPr>
          <w:rFonts w:ascii="Times New Roman" w:hAnsi="Times New Roman" w:cs="Times New Roman"/>
          <w:sz w:val="24"/>
          <w:szCs w:val="24"/>
        </w:rPr>
        <w:t>median 0</w:t>
      </w:r>
      <w:r w:rsidR="00D87A16" w:rsidRPr="001951C4">
        <w:rPr>
          <w:rFonts w:ascii="Times New Roman" w:hAnsi="Times New Roman" w:cs="Times New Roman"/>
          <w:sz w:val="24"/>
          <w:szCs w:val="24"/>
        </w:rPr>
        <w:t>%</w:t>
      </w:r>
      <w:r w:rsidR="00834CC9" w:rsidRPr="001951C4">
        <w:rPr>
          <w:rFonts w:ascii="Times New Roman" w:hAnsi="Times New Roman" w:cs="Times New Roman"/>
          <w:sz w:val="24"/>
          <w:szCs w:val="24"/>
        </w:rPr>
        <w:t>,</w:t>
      </w:r>
      <w:r w:rsidR="00AD069A" w:rsidRPr="001951C4">
        <w:rPr>
          <w:rFonts w:ascii="Times New Roman" w:hAnsi="Times New Roman" w:cs="Times New Roman"/>
          <w:sz w:val="24"/>
          <w:szCs w:val="24"/>
        </w:rPr>
        <w:t xml:space="preserve"> range </w:t>
      </w:r>
      <w:r w:rsidR="000F0F85" w:rsidRPr="001951C4">
        <w:rPr>
          <w:rFonts w:ascii="Times New Roman" w:hAnsi="Times New Roman" w:cs="Times New Roman"/>
          <w:sz w:val="24"/>
          <w:szCs w:val="24"/>
        </w:rPr>
        <w:t>0–4.3%)</w:t>
      </w:r>
      <w:r w:rsidR="00C57D6B" w:rsidRPr="001951C4">
        <w:rPr>
          <w:rFonts w:ascii="Times New Roman" w:hAnsi="Times New Roman" w:cs="Times New Roman"/>
          <w:sz w:val="24"/>
          <w:szCs w:val="24"/>
        </w:rPr>
        <w:t xml:space="preserve"> compared to the base model (</w:t>
      </w:r>
      <w:r w:rsidR="00A711B9" w:rsidRPr="001951C4">
        <w:rPr>
          <w:rFonts w:ascii="Times New Roman" w:hAnsi="Times New Roman" w:cs="Times New Roman"/>
          <w:sz w:val="24"/>
          <w:szCs w:val="24"/>
        </w:rPr>
        <w:t>median 10.6%</w:t>
      </w:r>
      <w:r w:rsidR="00834CC9" w:rsidRPr="001951C4">
        <w:rPr>
          <w:rFonts w:ascii="Times New Roman" w:hAnsi="Times New Roman" w:cs="Times New Roman"/>
          <w:sz w:val="24"/>
          <w:szCs w:val="24"/>
        </w:rPr>
        <w:t>,</w:t>
      </w:r>
      <w:r w:rsidR="00A711B9" w:rsidRPr="001951C4">
        <w:rPr>
          <w:rFonts w:ascii="Times New Roman" w:hAnsi="Times New Roman" w:cs="Times New Roman"/>
          <w:sz w:val="24"/>
          <w:szCs w:val="24"/>
        </w:rPr>
        <w:t xml:space="preserve"> range </w:t>
      </w:r>
      <w:r w:rsidR="00C57D6B" w:rsidRPr="001951C4">
        <w:rPr>
          <w:rFonts w:ascii="Times New Roman" w:hAnsi="Times New Roman" w:cs="Times New Roman"/>
          <w:sz w:val="24"/>
          <w:szCs w:val="24"/>
        </w:rPr>
        <w:t xml:space="preserve">0–28.3%). </w:t>
      </w:r>
      <w:r w:rsidRPr="001951C4">
        <w:rPr>
          <w:rFonts w:ascii="Times New Roman" w:hAnsi="Times New Roman" w:cs="Times New Roman"/>
          <w:sz w:val="24"/>
          <w:szCs w:val="24"/>
        </w:rPr>
        <w:t>The spring male full model exhibited lower rates of Type I (</w:t>
      </w:r>
      <w:r w:rsidR="003B7AFD" w:rsidRPr="001951C4">
        <w:rPr>
          <w:rFonts w:ascii="Times New Roman" w:hAnsi="Times New Roman" w:cs="Times New Roman"/>
          <w:sz w:val="24"/>
          <w:szCs w:val="24"/>
        </w:rPr>
        <w:t>median</w:t>
      </w:r>
      <w:r w:rsidR="000F5B6A" w:rsidRPr="001951C4">
        <w:rPr>
          <w:rFonts w:ascii="Times New Roman" w:hAnsi="Times New Roman" w:cs="Times New Roman"/>
          <w:sz w:val="24"/>
          <w:szCs w:val="24"/>
        </w:rPr>
        <w:t xml:space="preserve"> 8.3%</w:t>
      </w:r>
      <w:r w:rsidR="00834CC9" w:rsidRPr="001951C4">
        <w:rPr>
          <w:rFonts w:ascii="Times New Roman" w:hAnsi="Times New Roman" w:cs="Times New Roman"/>
          <w:sz w:val="24"/>
          <w:szCs w:val="24"/>
        </w:rPr>
        <w:t>,</w:t>
      </w:r>
      <w:r w:rsidR="000F5B6A" w:rsidRPr="001951C4">
        <w:rPr>
          <w:rFonts w:ascii="Times New Roman" w:hAnsi="Times New Roman" w:cs="Times New Roman"/>
          <w:sz w:val="24"/>
          <w:szCs w:val="24"/>
        </w:rPr>
        <w:t xml:space="preserve"> range</w:t>
      </w:r>
      <w:r w:rsidR="003B7AFD" w:rsidRPr="001951C4">
        <w:rPr>
          <w:rFonts w:ascii="Times New Roman" w:hAnsi="Times New Roman" w:cs="Times New Roman"/>
          <w:sz w:val="24"/>
          <w:szCs w:val="24"/>
        </w:rPr>
        <w:t xml:space="preserve"> </w:t>
      </w:r>
      <w:r w:rsidRPr="001951C4">
        <w:rPr>
          <w:rFonts w:ascii="Times New Roman" w:hAnsi="Times New Roman" w:cs="Times New Roman"/>
          <w:sz w:val="24"/>
          <w:szCs w:val="24"/>
        </w:rPr>
        <w:t>0–1</w:t>
      </w:r>
      <w:r w:rsidR="00935025" w:rsidRPr="001951C4">
        <w:rPr>
          <w:rFonts w:ascii="Times New Roman" w:hAnsi="Times New Roman" w:cs="Times New Roman"/>
          <w:sz w:val="24"/>
          <w:szCs w:val="24"/>
        </w:rPr>
        <w:t>5</w:t>
      </w:r>
      <w:r w:rsidRPr="001951C4">
        <w:rPr>
          <w:rFonts w:ascii="Times New Roman" w:hAnsi="Times New Roman" w:cs="Times New Roman"/>
          <w:sz w:val="24"/>
          <w:szCs w:val="24"/>
        </w:rPr>
        <w:t>.</w:t>
      </w:r>
      <w:r w:rsidR="00935025" w:rsidRPr="001951C4">
        <w:rPr>
          <w:rFonts w:ascii="Times New Roman" w:hAnsi="Times New Roman" w:cs="Times New Roman"/>
          <w:sz w:val="24"/>
          <w:szCs w:val="24"/>
        </w:rPr>
        <w:t>6</w:t>
      </w:r>
      <w:r w:rsidRPr="001951C4">
        <w:rPr>
          <w:rFonts w:ascii="Times New Roman" w:hAnsi="Times New Roman" w:cs="Times New Roman"/>
          <w:sz w:val="24"/>
          <w:szCs w:val="24"/>
        </w:rPr>
        <w:t xml:space="preserve">%) error than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E911E0" w:rsidRPr="001951C4">
        <w:rPr>
          <w:rFonts w:ascii="Times New Roman" w:hAnsi="Times New Roman" w:cs="Times New Roman"/>
          <w:sz w:val="24"/>
          <w:szCs w:val="24"/>
        </w:rPr>
        <w:t xml:space="preserve">median </w:t>
      </w:r>
      <w:r w:rsidR="00614DA7" w:rsidRPr="001951C4">
        <w:rPr>
          <w:rFonts w:ascii="Times New Roman" w:hAnsi="Times New Roman" w:cs="Times New Roman"/>
          <w:sz w:val="24"/>
          <w:szCs w:val="24"/>
        </w:rPr>
        <w:t>15.6%</w:t>
      </w:r>
      <w:r w:rsidR="00834CC9" w:rsidRPr="001951C4">
        <w:rPr>
          <w:rFonts w:ascii="Times New Roman" w:hAnsi="Times New Roman" w:cs="Times New Roman"/>
          <w:sz w:val="24"/>
          <w:szCs w:val="24"/>
        </w:rPr>
        <w:t>,</w:t>
      </w:r>
      <w:r w:rsidR="00E911E0"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4C3C25" w:rsidRPr="001951C4">
        <w:rPr>
          <w:rFonts w:ascii="Times New Roman" w:hAnsi="Times New Roman" w:cs="Times New Roman"/>
          <w:sz w:val="24"/>
          <w:szCs w:val="24"/>
        </w:rPr>
        <w:t>61</w:t>
      </w:r>
      <w:r w:rsidRPr="001951C4">
        <w:rPr>
          <w:rFonts w:ascii="Times New Roman" w:hAnsi="Times New Roman" w:cs="Times New Roman"/>
          <w:sz w:val="24"/>
          <w:szCs w:val="24"/>
        </w:rPr>
        <w:t>.</w:t>
      </w:r>
      <w:r w:rsidR="004C3C25" w:rsidRPr="001951C4">
        <w:rPr>
          <w:rFonts w:ascii="Times New Roman" w:hAnsi="Times New Roman" w:cs="Times New Roman"/>
          <w:sz w:val="24"/>
          <w:szCs w:val="24"/>
        </w:rPr>
        <w:t>1</w:t>
      </w:r>
      <w:r w:rsidRPr="001951C4">
        <w:rPr>
          <w:rFonts w:ascii="Times New Roman" w:hAnsi="Times New Roman" w:cs="Times New Roman"/>
          <w:sz w:val="24"/>
          <w:szCs w:val="24"/>
        </w:rPr>
        <w:t>%)</w:t>
      </w:r>
      <w:r w:rsidR="00D50946" w:rsidRPr="001951C4">
        <w:rPr>
          <w:rFonts w:ascii="Times New Roman" w:hAnsi="Times New Roman" w:cs="Times New Roman"/>
          <w:sz w:val="24"/>
          <w:szCs w:val="24"/>
        </w:rPr>
        <w:t>, and comparable rates of Type II error (</w:t>
      </w:r>
      <w:r w:rsidR="00547BD2" w:rsidRPr="001951C4">
        <w:rPr>
          <w:rFonts w:ascii="Times New Roman" w:hAnsi="Times New Roman" w:cs="Times New Roman"/>
          <w:sz w:val="24"/>
          <w:szCs w:val="24"/>
        </w:rPr>
        <w:t>f</w:t>
      </w:r>
      <w:r w:rsidR="00D50946" w:rsidRPr="001951C4">
        <w:rPr>
          <w:rFonts w:ascii="Times New Roman" w:hAnsi="Times New Roman" w:cs="Times New Roman"/>
          <w:sz w:val="24"/>
          <w:szCs w:val="24"/>
        </w:rPr>
        <w:t>ull</w:t>
      </w:r>
      <w:r w:rsidR="00834CC9" w:rsidRPr="001951C4">
        <w:rPr>
          <w:rFonts w:ascii="Times New Roman" w:hAnsi="Times New Roman" w:cs="Times New Roman"/>
          <w:sz w:val="24"/>
          <w:szCs w:val="24"/>
        </w:rPr>
        <w:t>:</w:t>
      </w:r>
      <w:r w:rsidR="00614DA7" w:rsidRPr="001951C4">
        <w:rPr>
          <w:rFonts w:ascii="Times New Roman" w:hAnsi="Times New Roman" w:cs="Times New Roman"/>
          <w:sz w:val="24"/>
          <w:szCs w:val="24"/>
        </w:rPr>
        <w:t xml:space="preserve"> median </w:t>
      </w:r>
      <w:r w:rsidR="00BD2A50" w:rsidRPr="001951C4">
        <w:rPr>
          <w:rFonts w:ascii="Times New Roman" w:hAnsi="Times New Roman" w:cs="Times New Roman"/>
          <w:sz w:val="24"/>
          <w:szCs w:val="24"/>
        </w:rPr>
        <w:t>4.3%</w:t>
      </w:r>
      <w:r w:rsidR="00834CC9" w:rsidRPr="001951C4">
        <w:rPr>
          <w:rFonts w:ascii="Times New Roman" w:hAnsi="Times New Roman" w:cs="Times New Roman"/>
          <w:sz w:val="24"/>
          <w:szCs w:val="24"/>
        </w:rPr>
        <w:t>,</w:t>
      </w:r>
      <w:r w:rsidR="00614DA7" w:rsidRPr="001951C4">
        <w:rPr>
          <w:rFonts w:ascii="Times New Roman" w:hAnsi="Times New Roman" w:cs="Times New Roman"/>
          <w:sz w:val="24"/>
          <w:szCs w:val="24"/>
        </w:rPr>
        <w:t xml:space="preserve"> range</w:t>
      </w:r>
      <w:r w:rsidR="00D50946" w:rsidRPr="001951C4">
        <w:rPr>
          <w:rFonts w:ascii="Times New Roman" w:hAnsi="Times New Roman" w:cs="Times New Roman"/>
          <w:sz w:val="24"/>
          <w:szCs w:val="24"/>
        </w:rPr>
        <w:t xml:space="preserve"> 0–11.4%</w:t>
      </w:r>
      <w:r w:rsidR="002272D4" w:rsidRPr="001951C4">
        <w:rPr>
          <w:rFonts w:ascii="Times New Roman" w:hAnsi="Times New Roman" w:cs="Times New Roman"/>
          <w:sz w:val="24"/>
          <w:szCs w:val="24"/>
        </w:rPr>
        <w:t>;</w:t>
      </w:r>
      <w:r w:rsidR="00D50946" w:rsidRPr="001951C4">
        <w:rPr>
          <w:rFonts w:ascii="Times New Roman" w:hAnsi="Times New Roman" w:cs="Times New Roman"/>
          <w:sz w:val="24"/>
          <w:szCs w:val="24"/>
        </w:rPr>
        <w:t xml:space="preserve"> </w:t>
      </w:r>
      <w:r w:rsidR="00547BD2" w:rsidRPr="001951C4">
        <w:rPr>
          <w:rFonts w:ascii="Times New Roman" w:hAnsi="Times New Roman" w:cs="Times New Roman"/>
          <w:sz w:val="24"/>
          <w:szCs w:val="24"/>
        </w:rPr>
        <w:t>b</w:t>
      </w:r>
      <w:r w:rsidR="00D50946" w:rsidRPr="001951C4">
        <w:rPr>
          <w:rFonts w:ascii="Times New Roman" w:hAnsi="Times New Roman" w:cs="Times New Roman"/>
          <w:sz w:val="24"/>
          <w:szCs w:val="24"/>
        </w:rPr>
        <w:t>a</w:t>
      </w:r>
      <w:r w:rsidR="00631AED" w:rsidRPr="001951C4">
        <w:rPr>
          <w:rFonts w:ascii="Times New Roman" w:hAnsi="Times New Roman" w:cs="Times New Roman"/>
          <w:sz w:val="24"/>
          <w:szCs w:val="24"/>
        </w:rPr>
        <w:t>se</w:t>
      </w:r>
      <w:r w:rsidR="002272D4" w:rsidRPr="001951C4">
        <w:rPr>
          <w:rFonts w:ascii="Times New Roman" w:hAnsi="Times New Roman" w:cs="Times New Roman"/>
          <w:sz w:val="24"/>
          <w:szCs w:val="24"/>
        </w:rPr>
        <w:t>:</w:t>
      </w:r>
      <w:r w:rsidR="00D74860" w:rsidRPr="001951C4">
        <w:rPr>
          <w:rFonts w:ascii="Times New Roman" w:hAnsi="Times New Roman" w:cs="Times New Roman"/>
          <w:sz w:val="24"/>
          <w:szCs w:val="24"/>
        </w:rPr>
        <w:t xml:space="preserve"> median </w:t>
      </w:r>
      <w:r w:rsidR="00E4121E" w:rsidRPr="001951C4">
        <w:rPr>
          <w:rFonts w:ascii="Times New Roman" w:hAnsi="Times New Roman" w:cs="Times New Roman"/>
          <w:sz w:val="24"/>
          <w:szCs w:val="24"/>
        </w:rPr>
        <w:t>4.3%</w:t>
      </w:r>
      <w:r w:rsidR="00D74860" w:rsidRPr="001951C4">
        <w:rPr>
          <w:rFonts w:ascii="Times New Roman" w:hAnsi="Times New Roman" w:cs="Times New Roman"/>
          <w:sz w:val="24"/>
          <w:szCs w:val="24"/>
        </w:rPr>
        <w:t>, range</w:t>
      </w:r>
      <w:r w:rsidR="00631AED" w:rsidRPr="001951C4">
        <w:rPr>
          <w:rFonts w:ascii="Times New Roman" w:hAnsi="Times New Roman" w:cs="Times New Roman"/>
          <w:sz w:val="24"/>
          <w:szCs w:val="24"/>
        </w:rPr>
        <w:t xml:space="preserve"> 0–13.6%</w:t>
      </w:r>
      <w:r w:rsidR="00D50946" w:rsidRPr="001951C4">
        <w:rPr>
          <w:rFonts w:ascii="Times New Roman" w:hAnsi="Times New Roman" w:cs="Times New Roman"/>
          <w:sz w:val="24"/>
          <w:szCs w:val="24"/>
        </w:rPr>
        <w:t>)</w:t>
      </w:r>
      <w:r w:rsidR="00631AED" w:rsidRPr="001951C4">
        <w:rPr>
          <w:rFonts w:ascii="Times New Roman" w:hAnsi="Times New Roman" w:cs="Times New Roman"/>
          <w:sz w:val="24"/>
          <w:szCs w:val="24"/>
        </w:rPr>
        <w:t>.</w:t>
      </w:r>
      <w:r w:rsidR="00DF1DBD" w:rsidRPr="001951C4">
        <w:rPr>
          <w:rFonts w:ascii="Times New Roman" w:hAnsi="Times New Roman" w:cs="Times New Roman"/>
          <w:sz w:val="24"/>
          <w:szCs w:val="24"/>
        </w:rPr>
        <w:t xml:space="preserve"> </w:t>
      </w:r>
      <w:r w:rsidRPr="001951C4">
        <w:rPr>
          <w:rFonts w:ascii="Times New Roman" w:hAnsi="Times New Roman" w:cs="Times New Roman"/>
          <w:sz w:val="24"/>
          <w:szCs w:val="24"/>
        </w:rPr>
        <w:t>The spring female full model exhibited greater Type I errors (</w:t>
      </w:r>
      <w:r w:rsidR="00E4121E" w:rsidRPr="001951C4">
        <w:rPr>
          <w:rFonts w:ascii="Times New Roman" w:hAnsi="Times New Roman" w:cs="Times New Roman"/>
          <w:sz w:val="24"/>
          <w:szCs w:val="24"/>
        </w:rPr>
        <w:t>me</w:t>
      </w:r>
      <w:r w:rsidR="0033728F" w:rsidRPr="001951C4">
        <w:rPr>
          <w:rFonts w:ascii="Times New Roman" w:hAnsi="Times New Roman" w:cs="Times New Roman"/>
          <w:sz w:val="24"/>
          <w:szCs w:val="24"/>
        </w:rPr>
        <w:t>dian 6.8%</w:t>
      </w:r>
      <w:r w:rsidR="002272D4" w:rsidRPr="001951C4">
        <w:rPr>
          <w:rFonts w:ascii="Times New Roman" w:hAnsi="Times New Roman" w:cs="Times New Roman"/>
          <w:sz w:val="24"/>
          <w:szCs w:val="24"/>
        </w:rPr>
        <w:t>,</w:t>
      </w:r>
      <w:r w:rsidR="0033728F"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9D7045" w:rsidRPr="001951C4">
        <w:rPr>
          <w:rFonts w:ascii="Times New Roman" w:hAnsi="Times New Roman" w:cs="Times New Roman"/>
          <w:sz w:val="24"/>
          <w:szCs w:val="24"/>
        </w:rPr>
        <w:t>18.8</w:t>
      </w:r>
      <w:r w:rsidRPr="001951C4">
        <w:rPr>
          <w:rFonts w:ascii="Times New Roman" w:hAnsi="Times New Roman" w:cs="Times New Roman"/>
          <w:sz w:val="24"/>
          <w:szCs w:val="24"/>
        </w:rPr>
        <w:t xml:space="preserve">%) during some time periods than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905EFE" w:rsidRPr="001951C4">
        <w:rPr>
          <w:rFonts w:ascii="Times New Roman" w:hAnsi="Times New Roman" w:cs="Times New Roman"/>
          <w:sz w:val="24"/>
          <w:szCs w:val="24"/>
        </w:rPr>
        <w:t xml:space="preserve">median </w:t>
      </w:r>
      <w:r w:rsidR="0098234A" w:rsidRPr="001951C4">
        <w:rPr>
          <w:rFonts w:ascii="Times New Roman" w:hAnsi="Times New Roman" w:cs="Times New Roman"/>
          <w:sz w:val="24"/>
          <w:szCs w:val="24"/>
        </w:rPr>
        <w:t>2.1%</w:t>
      </w:r>
      <w:r w:rsidR="002272D4" w:rsidRPr="001951C4">
        <w:rPr>
          <w:rFonts w:ascii="Times New Roman" w:hAnsi="Times New Roman" w:cs="Times New Roman"/>
          <w:sz w:val="24"/>
          <w:szCs w:val="24"/>
        </w:rPr>
        <w:t>,</w:t>
      </w:r>
      <w:r w:rsidR="00905EFE"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BA6DFA" w:rsidRPr="001951C4">
        <w:rPr>
          <w:rFonts w:ascii="Times New Roman" w:hAnsi="Times New Roman" w:cs="Times New Roman"/>
          <w:sz w:val="24"/>
          <w:szCs w:val="24"/>
        </w:rPr>
        <w:t>4</w:t>
      </w:r>
      <w:r w:rsidRPr="001951C4">
        <w:rPr>
          <w:rFonts w:ascii="Times New Roman" w:hAnsi="Times New Roman" w:cs="Times New Roman"/>
          <w:sz w:val="24"/>
          <w:szCs w:val="24"/>
        </w:rPr>
        <w:t>.</w:t>
      </w:r>
      <w:r w:rsidR="00BA6DFA" w:rsidRPr="001951C4">
        <w:rPr>
          <w:rFonts w:ascii="Times New Roman" w:hAnsi="Times New Roman" w:cs="Times New Roman"/>
          <w:sz w:val="24"/>
          <w:szCs w:val="24"/>
        </w:rPr>
        <w:t>2</w:t>
      </w:r>
      <w:r w:rsidRPr="001951C4">
        <w:rPr>
          <w:rFonts w:ascii="Times New Roman" w:hAnsi="Times New Roman" w:cs="Times New Roman"/>
          <w:sz w:val="24"/>
          <w:szCs w:val="24"/>
        </w:rPr>
        <w:t>%), but also exhibited reduced Type II error rates (</w:t>
      </w:r>
      <w:r w:rsidR="0098234A" w:rsidRPr="001951C4">
        <w:rPr>
          <w:rFonts w:ascii="Times New Roman" w:hAnsi="Times New Roman" w:cs="Times New Roman"/>
          <w:sz w:val="24"/>
          <w:szCs w:val="24"/>
        </w:rPr>
        <w:t xml:space="preserve">median </w:t>
      </w:r>
      <w:r w:rsidR="00EB6E90" w:rsidRPr="001951C4">
        <w:rPr>
          <w:rFonts w:ascii="Times New Roman" w:hAnsi="Times New Roman" w:cs="Times New Roman"/>
          <w:sz w:val="24"/>
          <w:szCs w:val="24"/>
        </w:rPr>
        <w:t>6.3%</w:t>
      </w:r>
      <w:r w:rsidR="002272D4" w:rsidRPr="001951C4">
        <w:rPr>
          <w:rFonts w:ascii="Times New Roman" w:hAnsi="Times New Roman" w:cs="Times New Roman"/>
          <w:sz w:val="24"/>
          <w:szCs w:val="24"/>
        </w:rPr>
        <w:t>,</w:t>
      </w:r>
      <w:r w:rsidR="0098234A" w:rsidRPr="001951C4">
        <w:rPr>
          <w:rFonts w:ascii="Times New Roman" w:hAnsi="Times New Roman" w:cs="Times New Roman"/>
          <w:sz w:val="24"/>
          <w:szCs w:val="24"/>
        </w:rPr>
        <w:t xml:space="preserve"> range</w:t>
      </w:r>
      <w:r w:rsidR="00600CB3" w:rsidRPr="001951C4">
        <w:rPr>
          <w:rFonts w:ascii="Times New Roman" w:hAnsi="Times New Roman" w:cs="Times New Roman"/>
          <w:sz w:val="24"/>
          <w:szCs w:val="24"/>
        </w:rPr>
        <w:t xml:space="preserve"> </w:t>
      </w:r>
      <w:r w:rsidRPr="001951C4">
        <w:rPr>
          <w:rFonts w:ascii="Times New Roman" w:hAnsi="Times New Roman" w:cs="Times New Roman"/>
          <w:sz w:val="24"/>
          <w:szCs w:val="24"/>
        </w:rPr>
        <w:t>2.0%–1</w:t>
      </w:r>
      <w:r w:rsidR="00F742EF" w:rsidRPr="001951C4">
        <w:rPr>
          <w:rFonts w:ascii="Times New Roman" w:hAnsi="Times New Roman" w:cs="Times New Roman"/>
          <w:sz w:val="24"/>
          <w:szCs w:val="24"/>
        </w:rPr>
        <w:t>1.4</w:t>
      </w:r>
      <w:r w:rsidRPr="001951C4">
        <w:rPr>
          <w:rFonts w:ascii="Times New Roman" w:hAnsi="Times New Roman" w:cs="Times New Roman"/>
          <w:sz w:val="24"/>
          <w:szCs w:val="24"/>
        </w:rPr>
        <w:t xml:space="preserve">%) compared with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EB6E90" w:rsidRPr="001951C4">
        <w:rPr>
          <w:rFonts w:ascii="Times New Roman" w:hAnsi="Times New Roman" w:cs="Times New Roman"/>
          <w:sz w:val="24"/>
          <w:szCs w:val="24"/>
        </w:rPr>
        <w:t xml:space="preserve">median </w:t>
      </w:r>
      <w:r w:rsidR="0024514B" w:rsidRPr="001951C4">
        <w:rPr>
          <w:rFonts w:ascii="Times New Roman" w:hAnsi="Times New Roman" w:cs="Times New Roman"/>
          <w:sz w:val="24"/>
          <w:szCs w:val="24"/>
        </w:rPr>
        <w:t>52.1%</w:t>
      </w:r>
      <w:r w:rsidR="00C31EAF" w:rsidRPr="001951C4">
        <w:rPr>
          <w:rFonts w:ascii="Times New Roman" w:hAnsi="Times New Roman" w:cs="Times New Roman"/>
          <w:sz w:val="24"/>
          <w:szCs w:val="24"/>
        </w:rPr>
        <w:t>,</w:t>
      </w:r>
      <w:r w:rsidR="00EB6E90" w:rsidRPr="001951C4">
        <w:rPr>
          <w:rFonts w:ascii="Times New Roman" w:hAnsi="Times New Roman" w:cs="Times New Roman"/>
          <w:sz w:val="24"/>
          <w:szCs w:val="24"/>
        </w:rPr>
        <w:t xml:space="preserve"> range </w:t>
      </w:r>
      <w:r w:rsidR="00F742EF" w:rsidRPr="001951C4">
        <w:rPr>
          <w:rFonts w:ascii="Times New Roman" w:hAnsi="Times New Roman" w:cs="Times New Roman"/>
          <w:sz w:val="24"/>
          <w:szCs w:val="24"/>
        </w:rPr>
        <w:t>10.0</w:t>
      </w:r>
      <w:r w:rsidRPr="001951C4">
        <w:rPr>
          <w:rFonts w:ascii="Times New Roman" w:hAnsi="Times New Roman" w:cs="Times New Roman"/>
          <w:sz w:val="24"/>
          <w:szCs w:val="24"/>
        </w:rPr>
        <w:t>–7</w:t>
      </w:r>
      <w:r w:rsidR="002F77CA" w:rsidRPr="001951C4">
        <w:rPr>
          <w:rFonts w:ascii="Times New Roman" w:hAnsi="Times New Roman" w:cs="Times New Roman"/>
          <w:sz w:val="24"/>
          <w:szCs w:val="24"/>
        </w:rPr>
        <w:t>7.6</w:t>
      </w:r>
      <w:r w:rsidRPr="001951C4">
        <w:rPr>
          <w:rFonts w:ascii="Times New Roman" w:hAnsi="Times New Roman" w:cs="Times New Roman"/>
          <w:sz w:val="24"/>
          <w:szCs w:val="24"/>
        </w:rPr>
        <w:t>%).</w:t>
      </w:r>
    </w:p>
    <w:p w14:paraId="59BB25EE" w14:textId="30C4761B" w:rsidR="0081262E" w:rsidRPr="001951C4" w:rsidRDefault="0081262E" w:rsidP="005139FF">
      <w:pPr>
        <w:spacing w:line="480" w:lineRule="auto"/>
        <w:rPr>
          <w:rFonts w:ascii="Times New Roman" w:hAnsi="Times New Roman" w:cs="Times New Roman"/>
          <w:sz w:val="24"/>
          <w:szCs w:val="24"/>
        </w:rPr>
      </w:pPr>
      <w:r w:rsidRPr="001951C4">
        <w:rPr>
          <w:rFonts w:ascii="Times New Roman" w:hAnsi="Times New Roman" w:cs="Times New Roman"/>
          <w:noProof/>
          <w:sz w:val="24"/>
          <w:szCs w:val="24"/>
        </w:rPr>
        <w:lastRenderedPageBreak/>
        <w:drawing>
          <wp:inline distT="0" distB="0" distL="0" distR="0" wp14:anchorId="7BF3C092" wp14:editId="1C52BEFC">
            <wp:extent cx="5943600" cy="4244340"/>
            <wp:effectExtent l="0" t="0" r="0" b="3810"/>
            <wp:docPr id="5" name="Picture 5" descr="A graph of different seas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different season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76550EA7" w14:textId="509FCBFD" w:rsidR="0081262E" w:rsidRPr="001951C4" w:rsidRDefault="0081262E" w:rsidP="0081262E">
      <w:pPr>
        <w:spacing w:line="480" w:lineRule="auto"/>
        <w:rPr>
          <w:rFonts w:ascii="Times New Roman" w:hAnsi="Times New Roman" w:cs="Times New Roman"/>
          <w:sz w:val="24"/>
          <w:szCs w:val="24"/>
        </w:rPr>
      </w:pPr>
      <w:r w:rsidRPr="001951C4">
        <w:rPr>
          <w:rFonts w:ascii="Times New Roman" w:hAnsi="Times New Roman" w:cs="Times New Roman"/>
          <w:sz w:val="24"/>
          <w:szCs w:val="24"/>
        </w:rPr>
        <w:t>Figure 4. Error rates for movement state assignments by hidden Markov models (HMMs) for fall, spring (male), and spring (female) migrations, as measured through the model validation process. The horizontal axis reflects the cutoff date for each model that was used to simulate an incomplete track ending on that date. HMMs were grouped into full and base models, where full models included all possible data streams and base models including only step length and turn angle. Type 1 errors reflected false classification as post-migratory while the true state was migratory, whereas Type 2 errors reflected false classification as migratory while the true state was post-migratory. Bars show the 95% confidence interval of the mean.</w:t>
      </w:r>
      <w:r w:rsidRPr="001951C4">
        <w:rPr>
          <w:rFonts w:ascii="Times New Roman" w:hAnsi="Times New Roman" w:cs="Times New Roman"/>
          <w:sz w:val="24"/>
          <w:szCs w:val="24"/>
        </w:rPr>
        <w:br w:type="page"/>
      </w:r>
    </w:p>
    <w:p w14:paraId="4D948459" w14:textId="3D57A90D" w:rsidR="00105B2C" w:rsidRPr="001951C4" w:rsidRDefault="00105B2C" w:rsidP="005139FF">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3.2 Variable importance</w:t>
      </w:r>
    </w:p>
    <w:p w14:paraId="43FAEB61" w14:textId="6F06C655" w:rsidR="00E40CD8" w:rsidRDefault="004522C1" w:rsidP="0081262E">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Individual r</w:t>
      </w:r>
      <w:r w:rsidR="00E12A32" w:rsidRPr="001951C4">
        <w:rPr>
          <w:rFonts w:ascii="Times New Roman" w:hAnsi="Times New Roman" w:cs="Times New Roman"/>
          <w:sz w:val="24"/>
          <w:szCs w:val="24"/>
        </w:rPr>
        <w:t xml:space="preserve">emoval of </w:t>
      </w:r>
      <w:r w:rsidR="00710536" w:rsidRPr="001951C4">
        <w:rPr>
          <w:rFonts w:ascii="Times New Roman" w:hAnsi="Times New Roman" w:cs="Times New Roman"/>
          <w:sz w:val="24"/>
          <w:szCs w:val="24"/>
        </w:rPr>
        <w:t xml:space="preserve">variables from the </w:t>
      </w:r>
      <w:r w:rsidRPr="001951C4">
        <w:rPr>
          <w:rFonts w:ascii="Times New Roman" w:hAnsi="Times New Roman" w:cs="Times New Roman"/>
          <w:sz w:val="24"/>
          <w:szCs w:val="24"/>
        </w:rPr>
        <w:t xml:space="preserve">full model </w:t>
      </w:r>
      <w:r w:rsidR="00E43A01" w:rsidRPr="001951C4">
        <w:rPr>
          <w:rFonts w:ascii="Times New Roman" w:hAnsi="Times New Roman" w:cs="Times New Roman"/>
          <w:sz w:val="24"/>
          <w:szCs w:val="24"/>
        </w:rPr>
        <w:t xml:space="preserve">had low overall </w:t>
      </w:r>
      <w:r w:rsidR="00655BEA" w:rsidRPr="001951C4">
        <w:rPr>
          <w:rFonts w:ascii="Times New Roman" w:hAnsi="Times New Roman" w:cs="Times New Roman"/>
          <w:sz w:val="24"/>
          <w:szCs w:val="24"/>
        </w:rPr>
        <w:t>impact</w:t>
      </w:r>
      <w:r w:rsidR="00E43A01" w:rsidRPr="001951C4">
        <w:rPr>
          <w:rFonts w:ascii="Times New Roman" w:hAnsi="Times New Roman" w:cs="Times New Roman"/>
          <w:sz w:val="24"/>
          <w:szCs w:val="24"/>
        </w:rPr>
        <w:t xml:space="preserve"> </w:t>
      </w:r>
      <w:r w:rsidR="00564E97" w:rsidRPr="001951C4">
        <w:rPr>
          <w:rFonts w:ascii="Times New Roman" w:hAnsi="Times New Roman" w:cs="Times New Roman"/>
          <w:sz w:val="24"/>
          <w:szCs w:val="24"/>
        </w:rPr>
        <w:t>(</w:t>
      </w:r>
      <w:r w:rsidR="001D117F" w:rsidRPr="001951C4">
        <w:rPr>
          <w:rFonts w:ascii="Times New Roman" w:hAnsi="Times New Roman" w:cs="Times New Roman"/>
          <w:sz w:val="24"/>
          <w:szCs w:val="24"/>
        </w:rPr>
        <w:t xml:space="preserve">median </w:t>
      </w:r>
      <w:r w:rsidR="003E09E7" w:rsidRPr="001951C4">
        <w:rPr>
          <w:rFonts w:ascii="Times New Roman" w:hAnsi="Times New Roman" w:cs="Times New Roman"/>
          <w:sz w:val="24"/>
          <w:szCs w:val="24"/>
        </w:rPr>
        <w:t>-</w:t>
      </w:r>
      <w:r w:rsidR="00BC4210" w:rsidRPr="001951C4">
        <w:rPr>
          <w:rFonts w:ascii="Times New Roman" w:hAnsi="Times New Roman" w:cs="Times New Roman"/>
          <w:sz w:val="24"/>
          <w:szCs w:val="24"/>
        </w:rPr>
        <w:t>0</w:t>
      </w:r>
      <w:r w:rsidR="003E09E7" w:rsidRPr="001951C4">
        <w:rPr>
          <w:rFonts w:ascii="Times New Roman" w:hAnsi="Times New Roman" w:cs="Times New Roman"/>
          <w:sz w:val="24"/>
          <w:szCs w:val="24"/>
        </w:rPr>
        <w:t>.</w:t>
      </w:r>
      <w:r w:rsidR="006954C4">
        <w:rPr>
          <w:rFonts w:ascii="Times New Roman" w:hAnsi="Times New Roman" w:cs="Times New Roman"/>
          <w:sz w:val="24"/>
          <w:szCs w:val="24"/>
        </w:rPr>
        <w:t>3</w:t>
      </w:r>
      <w:r w:rsidR="003E09E7" w:rsidRPr="001951C4">
        <w:rPr>
          <w:rFonts w:ascii="Times New Roman" w:hAnsi="Times New Roman" w:cs="Times New Roman"/>
          <w:sz w:val="24"/>
          <w:szCs w:val="24"/>
        </w:rPr>
        <w:t>1</w:t>
      </w:r>
      <w:r w:rsidR="001D117F" w:rsidRPr="001951C4">
        <w:rPr>
          <w:rFonts w:ascii="Times New Roman" w:hAnsi="Times New Roman" w:cs="Times New Roman"/>
          <w:sz w:val="24"/>
          <w:szCs w:val="24"/>
        </w:rPr>
        <w:t xml:space="preserve">%, </w:t>
      </w:r>
      <w:r w:rsidR="00564E97" w:rsidRPr="001951C4">
        <w:rPr>
          <w:rFonts w:ascii="Times New Roman" w:hAnsi="Times New Roman" w:cs="Times New Roman"/>
          <w:sz w:val="24"/>
          <w:szCs w:val="24"/>
        </w:rPr>
        <w:t>range</w:t>
      </w:r>
      <w:r w:rsidR="00AA31A2">
        <w:rPr>
          <w:rFonts w:ascii="Times New Roman" w:hAnsi="Times New Roman" w:cs="Times New Roman"/>
          <w:sz w:val="24"/>
          <w:szCs w:val="24"/>
        </w:rPr>
        <w:t xml:space="preserve"> </w:t>
      </w:r>
      <w:r w:rsidR="00AA31A2" w:rsidRPr="00AA31A2">
        <w:rPr>
          <w:rFonts w:ascii="Times New Roman" w:hAnsi="Times New Roman" w:cs="Times New Roman"/>
          <w:sz w:val="24"/>
          <w:szCs w:val="24"/>
        </w:rPr>
        <w:t>-17.1</w:t>
      </w:r>
      <w:r w:rsidR="00181576">
        <w:rPr>
          <w:rFonts w:ascii="Times New Roman" w:hAnsi="Times New Roman" w:cs="Times New Roman"/>
          <w:sz w:val="24"/>
          <w:szCs w:val="24"/>
        </w:rPr>
        <w:t>7</w:t>
      </w:r>
      <w:r w:rsidR="009962B4" w:rsidRPr="001951C4">
        <w:rPr>
          <w:rFonts w:ascii="Times New Roman" w:hAnsi="Times New Roman" w:cs="Times New Roman"/>
          <w:sz w:val="24"/>
          <w:szCs w:val="24"/>
        </w:rPr>
        <w:t>–</w:t>
      </w:r>
      <w:r w:rsidR="00181576" w:rsidRPr="00181576">
        <w:rPr>
          <w:rFonts w:ascii="Times New Roman" w:hAnsi="Times New Roman" w:cs="Times New Roman"/>
          <w:sz w:val="24"/>
          <w:szCs w:val="24"/>
        </w:rPr>
        <w:t>2.70</w:t>
      </w:r>
      <w:r w:rsidR="00564E97" w:rsidRPr="001951C4">
        <w:rPr>
          <w:rFonts w:ascii="Times New Roman" w:hAnsi="Times New Roman" w:cs="Times New Roman"/>
          <w:sz w:val="24"/>
          <w:szCs w:val="24"/>
        </w:rPr>
        <w:t xml:space="preserve">%) </w:t>
      </w:r>
      <w:r w:rsidR="00E43A01" w:rsidRPr="001951C4">
        <w:rPr>
          <w:rFonts w:ascii="Times New Roman" w:hAnsi="Times New Roman" w:cs="Times New Roman"/>
          <w:sz w:val="24"/>
          <w:szCs w:val="24"/>
        </w:rPr>
        <w:t xml:space="preserve">on </w:t>
      </w:r>
      <w:r w:rsidR="002E76DA" w:rsidRPr="001951C4">
        <w:rPr>
          <w:rFonts w:ascii="Times New Roman" w:hAnsi="Times New Roman" w:cs="Times New Roman"/>
          <w:sz w:val="24"/>
          <w:szCs w:val="24"/>
        </w:rPr>
        <w:t>Type I and Type II error rates of the</w:t>
      </w:r>
      <w:r w:rsidR="00375EF0" w:rsidRPr="001951C4">
        <w:rPr>
          <w:rFonts w:ascii="Times New Roman" w:hAnsi="Times New Roman" w:cs="Times New Roman"/>
          <w:sz w:val="24"/>
          <w:szCs w:val="24"/>
        </w:rPr>
        <w:t xml:space="preserve"> seasonal</w:t>
      </w:r>
      <w:r w:rsidR="002E76DA" w:rsidRPr="001951C4">
        <w:rPr>
          <w:rFonts w:ascii="Times New Roman" w:hAnsi="Times New Roman" w:cs="Times New Roman"/>
          <w:sz w:val="24"/>
          <w:szCs w:val="24"/>
        </w:rPr>
        <w:t xml:space="preserve"> model</w:t>
      </w:r>
      <w:r w:rsidR="00064BBB" w:rsidRPr="001951C4">
        <w:rPr>
          <w:rFonts w:ascii="Times New Roman" w:hAnsi="Times New Roman" w:cs="Times New Roman"/>
          <w:sz w:val="24"/>
          <w:szCs w:val="24"/>
        </w:rPr>
        <w:t>s</w:t>
      </w:r>
      <w:r w:rsidR="00375EF0" w:rsidRPr="001951C4">
        <w:rPr>
          <w:rFonts w:ascii="Times New Roman" w:hAnsi="Times New Roman" w:cs="Times New Roman"/>
          <w:sz w:val="24"/>
          <w:szCs w:val="24"/>
        </w:rPr>
        <w:t xml:space="preserve"> (Fig</w:t>
      </w:r>
      <w:r w:rsidR="00E11727" w:rsidRPr="001951C4">
        <w:rPr>
          <w:rFonts w:ascii="Times New Roman" w:hAnsi="Times New Roman" w:cs="Times New Roman"/>
          <w:sz w:val="24"/>
          <w:szCs w:val="24"/>
        </w:rPr>
        <w:t xml:space="preserve">. </w:t>
      </w:r>
      <w:r w:rsidR="00086BD8" w:rsidRPr="001951C4">
        <w:rPr>
          <w:rFonts w:ascii="Times New Roman" w:hAnsi="Times New Roman" w:cs="Times New Roman"/>
          <w:sz w:val="24"/>
          <w:szCs w:val="24"/>
        </w:rPr>
        <w:t>5</w:t>
      </w:r>
      <w:r w:rsidR="00375EF0" w:rsidRPr="001951C4">
        <w:rPr>
          <w:rFonts w:ascii="Times New Roman" w:hAnsi="Times New Roman" w:cs="Times New Roman"/>
          <w:sz w:val="24"/>
          <w:szCs w:val="24"/>
        </w:rPr>
        <w:t xml:space="preserve">). The </w:t>
      </w:r>
      <w:r w:rsidR="00277431" w:rsidRPr="001951C4">
        <w:rPr>
          <w:rFonts w:ascii="Times New Roman" w:hAnsi="Times New Roman" w:cs="Times New Roman"/>
          <w:sz w:val="24"/>
          <w:szCs w:val="24"/>
        </w:rPr>
        <w:t xml:space="preserve">importance </w:t>
      </w:r>
      <w:r w:rsidR="00375EF0" w:rsidRPr="001951C4">
        <w:rPr>
          <w:rFonts w:ascii="Times New Roman" w:hAnsi="Times New Roman" w:cs="Times New Roman"/>
          <w:sz w:val="24"/>
          <w:szCs w:val="24"/>
        </w:rPr>
        <w:t>of a withheld vari</w:t>
      </w:r>
      <w:r w:rsidR="00CE321A" w:rsidRPr="001951C4">
        <w:rPr>
          <w:rFonts w:ascii="Times New Roman" w:hAnsi="Times New Roman" w:cs="Times New Roman"/>
          <w:sz w:val="24"/>
          <w:szCs w:val="24"/>
        </w:rPr>
        <w:t>able often differed by season</w:t>
      </w:r>
      <w:r w:rsidR="00D96B6A" w:rsidRPr="001951C4">
        <w:rPr>
          <w:rFonts w:ascii="Times New Roman" w:hAnsi="Times New Roman" w:cs="Times New Roman"/>
          <w:sz w:val="24"/>
          <w:szCs w:val="24"/>
        </w:rPr>
        <w:t>, with the removal of some variables</w:t>
      </w:r>
      <w:r w:rsidR="00C252A2" w:rsidRPr="001951C4">
        <w:rPr>
          <w:rFonts w:ascii="Times New Roman" w:hAnsi="Times New Roman" w:cs="Times New Roman"/>
          <w:sz w:val="24"/>
          <w:szCs w:val="24"/>
        </w:rPr>
        <w:t xml:space="preserve"> (</w:t>
      </w:r>
      <w:r w:rsidR="006005C4" w:rsidRPr="001951C4">
        <w:rPr>
          <w:rFonts w:ascii="Times New Roman" w:hAnsi="Times New Roman" w:cs="Times New Roman"/>
          <w:sz w:val="24"/>
          <w:szCs w:val="24"/>
        </w:rPr>
        <w:t>e</w:t>
      </w:r>
      <w:r w:rsidR="006005C4">
        <w:rPr>
          <w:rFonts w:ascii="Times New Roman" w:hAnsi="Times New Roman" w:cs="Times New Roman"/>
          <w:sz w:val="24"/>
          <w:szCs w:val="24"/>
        </w:rPr>
        <w:t>.g</w:t>
      </w:r>
      <w:r w:rsidR="00C252A2" w:rsidRPr="001951C4">
        <w:rPr>
          <w:rFonts w:ascii="Times New Roman" w:hAnsi="Times New Roman" w:cs="Times New Roman"/>
          <w:sz w:val="24"/>
          <w:szCs w:val="24"/>
        </w:rPr>
        <w:t>., ordi</w:t>
      </w:r>
      <w:r w:rsidR="0092195C">
        <w:rPr>
          <w:rFonts w:ascii="Times New Roman" w:hAnsi="Times New Roman" w:cs="Times New Roman"/>
          <w:sz w:val="24"/>
          <w:szCs w:val="24"/>
        </w:rPr>
        <w:t>n</w:t>
      </w:r>
      <w:r w:rsidR="00C252A2" w:rsidRPr="001951C4">
        <w:rPr>
          <w:rFonts w:ascii="Times New Roman" w:hAnsi="Times New Roman" w:cs="Times New Roman"/>
          <w:sz w:val="24"/>
          <w:szCs w:val="24"/>
        </w:rPr>
        <w:t>al day)</w:t>
      </w:r>
      <w:r w:rsidR="00D96B6A" w:rsidRPr="001951C4">
        <w:rPr>
          <w:rFonts w:ascii="Times New Roman" w:hAnsi="Times New Roman" w:cs="Times New Roman"/>
          <w:sz w:val="24"/>
          <w:szCs w:val="24"/>
        </w:rPr>
        <w:t xml:space="preserve"> leading to </w:t>
      </w:r>
      <w:r w:rsidR="00FE1E5C">
        <w:rPr>
          <w:rFonts w:ascii="Times New Roman" w:hAnsi="Times New Roman" w:cs="Times New Roman"/>
          <w:sz w:val="24"/>
          <w:szCs w:val="24"/>
        </w:rPr>
        <w:t xml:space="preserve">reduced </w:t>
      </w:r>
      <w:r w:rsidR="00D96B6A" w:rsidRPr="001951C4">
        <w:rPr>
          <w:rFonts w:ascii="Times New Roman" w:hAnsi="Times New Roman" w:cs="Times New Roman"/>
          <w:sz w:val="24"/>
          <w:szCs w:val="24"/>
        </w:rPr>
        <w:t xml:space="preserve">error in one season and </w:t>
      </w:r>
      <w:r w:rsidR="00FE1E5C">
        <w:rPr>
          <w:rFonts w:ascii="Times New Roman" w:hAnsi="Times New Roman" w:cs="Times New Roman"/>
          <w:sz w:val="24"/>
          <w:szCs w:val="24"/>
        </w:rPr>
        <w:t>increased error</w:t>
      </w:r>
      <w:r w:rsidR="00D96B6A" w:rsidRPr="001951C4">
        <w:rPr>
          <w:rFonts w:ascii="Times New Roman" w:hAnsi="Times New Roman" w:cs="Times New Roman"/>
          <w:sz w:val="24"/>
          <w:szCs w:val="24"/>
        </w:rPr>
        <w:t xml:space="preserve"> in </w:t>
      </w:r>
      <w:r w:rsidR="00EA4B92" w:rsidRPr="001951C4">
        <w:rPr>
          <w:rFonts w:ascii="Times New Roman" w:hAnsi="Times New Roman" w:cs="Times New Roman"/>
          <w:sz w:val="24"/>
          <w:szCs w:val="24"/>
        </w:rPr>
        <w:t xml:space="preserve">another. </w:t>
      </w:r>
      <w:r w:rsidR="00AA0609">
        <w:rPr>
          <w:rFonts w:ascii="Times New Roman" w:hAnsi="Times New Roman" w:cs="Times New Roman"/>
          <w:sz w:val="24"/>
          <w:szCs w:val="24"/>
        </w:rPr>
        <w:t>Residence time produced</w:t>
      </w:r>
      <w:r w:rsidR="00F011B8" w:rsidRPr="001951C4">
        <w:rPr>
          <w:rFonts w:ascii="Times New Roman" w:hAnsi="Times New Roman" w:cs="Times New Roman"/>
          <w:sz w:val="24"/>
          <w:szCs w:val="24"/>
        </w:rPr>
        <w:t xml:space="preserve"> the </w:t>
      </w:r>
      <w:r w:rsidR="00277431" w:rsidRPr="001951C4">
        <w:rPr>
          <w:rFonts w:ascii="Times New Roman" w:hAnsi="Times New Roman" w:cs="Times New Roman"/>
          <w:sz w:val="24"/>
          <w:szCs w:val="24"/>
        </w:rPr>
        <w:t xml:space="preserve">greatest </w:t>
      </w:r>
      <w:r w:rsidR="00F011B8" w:rsidRPr="001951C4">
        <w:rPr>
          <w:rFonts w:ascii="Times New Roman" w:hAnsi="Times New Roman" w:cs="Times New Roman"/>
          <w:sz w:val="24"/>
          <w:szCs w:val="24"/>
        </w:rPr>
        <w:t>reduction in error rates</w:t>
      </w:r>
      <w:r w:rsidR="00AA0609">
        <w:rPr>
          <w:rFonts w:ascii="Times New Roman" w:hAnsi="Times New Roman" w:cs="Times New Roman"/>
          <w:sz w:val="24"/>
          <w:szCs w:val="24"/>
        </w:rPr>
        <w:t>, with</w:t>
      </w:r>
      <w:r w:rsidR="0092195C">
        <w:rPr>
          <w:rFonts w:ascii="Times New Roman" w:hAnsi="Times New Roman" w:cs="Times New Roman"/>
          <w:sz w:val="24"/>
          <w:szCs w:val="24"/>
        </w:rPr>
        <w:t xml:space="preserve"> </w:t>
      </w:r>
      <w:r w:rsidR="00E62EE8" w:rsidRPr="001951C4">
        <w:rPr>
          <w:rFonts w:ascii="Times New Roman" w:hAnsi="Times New Roman" w:cs="Times New Roman"/>
          <w:sz w:val="24"/>
          <w:szCs w:val="24"/>
        </w:rPr>
        <w:t xml:space="preserve">a </w:t>
      </w:r>
      <w:r w:rsidR="00566323">
        <w:rPr>
          <w:rFonts w:ascii="Times New Roman" w:hAnsi="Times New Roman" w:cs="Times New Roman"/>
          <w:sz w:val="24"/>
          <w:szCs w:val="24"/>
        </w:rPr>
        <w:t>2</w:t>
      </w:r>
      <w:r w:rsidR="008E38B1" w:rsidRPr="001951C4">
        <w:rPr>
          <w:rFonts w:ascii="Times New Roman" w:hAnsi="Times New Roman" w:cs="Times New Roman"/>
          <w:sz w:val="24"/>
          <w:szCs w:val="24"/>
        </w:rPr>
        <w:t>.</w:t>
      </w:r>
      <w:r w:rsidR="00D90C7B">
        <w:rPr>
          <w:rFonts w:ascii="Times New Roman" w:hAnsi="Times New Roman" w:cs="Times New Roman"/>
          <w:sz w:val="24"/>
          <w:szCs w:val="24"/>
        </w:rPr>
        <w:t>81</w:t>
      </w:r>
      <w:r w:rsidR="00CD57C5" w:rsidRPr="001951C4">
        <w:rPr>
          <w:rFonts w:ascii="Times New Roman" w:hAnsi="Times New Roman" w:cs="Times New Roman"/>
          <w:sz w:val="24"/>
          <w:szCs w:val="24"/>
        </w:rPr>
        <w:t>–</w:t>
      </w:r>
      <w:r w:rsidR="00CD57C5" w:rsidRPr="00AA31A2">
        <w:rPr>
          <w:rFonts w:ascii="Times New Roman" w:hAnsi="Times New Roman" w:cs="Times New Roman"/>
          <w:sz w:val="24"/>
          <w:szCs w:val="24"/>
        </w:rPr>
        <w:t>17.1</w:t>
      </w:r>
      <w:r w:rsidR="00CD57C5">
        <w:rPr>
          <w:rFonts w:ascii="Times New Roman" w:hAnsi="Times New Roman" w:cs="Times New Roman"/>
          <w:sz w:val="24"/>
          <w:szCs w:val="24"/>
        </w:rPr>
        <w:t>7</w:t>
      </w:r>
      <w:r w:rsidR="00E62EE8" w:rsidRPr="001951C4">
        <w:rPr>
          <w:rFonts w:ascii="Times New Roman" w:hAnsi="Times New Roman" w:cs="Times New Roman"/>
          <w:sz w:val="24"/>
          <w:szCs w:val="24"/>
        </w:rPr>
        <w:t xml:space="preserve">% </w:t>
      </w:r>
      <w:proofErr w:type="gramStart"/>
      <w:r w:rsidR="00E62EE8" w:rsidRPr="001951C4">
        <w:rPr>
          <w:rFonts w:ascii="Times New Roman" w:hAnsi="Times New Roman" w:cs="Times New Roman"/>
          <w:sz w:val="24"/>
          <w:szCs w:val="24"/>
        </w:rPr>
        <w:t>drop in</w:t>
      </w:r>
      <w:proofErr w:type="gramEnd"/>
      <w:r w:rsidR="00E62EE8" w:rsidRPr="001951C4">
        <w:rPr>
          <w:rFonts w:ascii="Times New Roman" w:hAnsi="Times New Roman" w:cs="Times New Roman"/>
          <w:sz w:val="24"/>
          <w:szCs w:val="24"/>
        </w:rPr>
        <w:t xml:space="preserve"> Type II error rates </w:t>
      </w:r>
      <w:r w:rsidR="00D002F7" w:rsidRPr="001951C4">
        <w:rPr>
          <w:rFonts w:ascii="Times New Roman" w:hAnsi="Times New Roman" w:cs="Times New Roman"/>
          <w:sz w:val="24"/>
          <w:szCs w:val="24"/>
        </w:rPr>
        <w:t>for all 3 seasonal models.</w:t>
      </w:r>
      <w:r w:rsidR="00E62EE8" w:rsidRPr="001951C4">
        <w:rPr>
          <w:rFonts w:ascii="Times New Roman" w:hAnsi="Times New Roman" w:cs="Times New Roman"/>
          <w:sz w:val="24"/>
          <w:szCs w:val="24"/>
        </w:rPr>
        <w:t xml:space="preserve"> </w:t>
      </w:r>
      <w:r w:rsidR="004A7014">
        <w:rPr>
          <w:rFonts w:ascii="Times New Roman" w:hAnsi="Times New Roman" w:cs="Times New Roman"/>
          <w:sz w:val="24"/>
          <w:szCs w:val="24"/>
        </w:rPr>
        <w:t>T</w:t>
      </w:r>
      <w:r w:rsidR="00E63C24" w:rsidRPr="001951C4">
        <w:rPr>
          <w:rFonts w:ascii="Times New Roman" w:hAnsi="Times New Roman" w:cs="Times New Roman"/>
          <w:sz w:val="24"/>
          <w:szCs w:val="24"/>
        </w:rPr>
        <w:t xml:space="preserve">he </w:t>
      </w:r>
      <w:r w:rsidR="00852F27">
        <w:rPr>
          <w:rFonts w:ascii="Times New Roman" w:hAnsi="Times New Roman" w:cs="Times New Roman"/>
          <w:sz w:val="24"/>
          <w:szCs w:val="24"/>
        </w:rPr>
        <w:t>full</w:t>
      </w:r>
      <w:r w:rsidR="000832DE" w:rsidRPr="001951C4">
        <w:rPr>
          <w:rFonts w:ascii="Times New Roman" w:hAnsi="Times New Roman" w:cs="Times New Roman"/>
          <w:sz w:val="24"/>
          <w:szCs w:val="24"/>
        </w:rPr>
        <w:t xml:space="preserve"> model caused a</w:t>
      </w:r>
      <w:bookmarkStart w:id="6" w:name="_Hlk161331400"/>
      <w:r w:rsidR="00CD57C5">
        <w:rPr>
          <w:rFonts w:ascii="Times New Roman" w:hAnsi="Times New Roman" w:cs="Times New Roman"/>
          <w:sz w:val="24"/>
          <w:szCs w:val="24"/>
        </w:rPr>
        <w:t xml:space="preserve"> 0.71</w:t>
      </w:r>
      <w:r w:rsidR="00CD57C5" w:rsidRPr="001951C4">
        <w:rPr>
          <w:rFonts w:ascii="Times New Roman" w:hAnsi="Times New Roman" w:cs="Times New Roman"/>
          <w:sz w:val="24"/>
          <w:szCs w:val="24"/>
        </w:rPr>
        <w:t>–</w:t>
      </w:r>
      <w:r w:rsidR="00CD57C5">
        <w:rPr>
          <w:rFonts w:ascii="Times New Roman" w:hAnsi="Times New Roman" w:cs="Times New Roman"/>
          <w:sz w:val="24"/>
          <w:szCs w:val="24"/>
        </w:rPr>
        <w:t>42.55</w:t>
      </w:r>
      <w:r w:rsidR="003524A0" w:rsidRPr="001951C4">
        <w:rPr>
          <w:rFonts w:ascii="Times New Roman" w:hAnsi="Times New Roman" w:cs="Times New Roman"/>
          <w:sz w:val="24"/>
          <w:szCs w:val="24"/>
        </w:rPr>
        <w:t>%</w:t>
      </w:r>
      <w:r w:rsidR="000832DE" w:rsidRPr="001951C4">
        <w:rPr>
          <w:rFonts w:ascii="Times New Roman" w:hAnsi="Times New Roman" w:cs="Times New Roman"/>
          <w:sz w:val="24"/>
          <w:szCs w:val="24"/>
        </w:rPr>
        <w:t xml:space="preserve"> </w:t>
      </w:r>
      <w:r w:rsidR="003524A0" w:rsidRPr="001951C4">
        <w:rPr>
          <w:rFonts w:ascii="Times New Roman" w:hAnsi="Times New Roman" w:cs="Times New Roman"/>
          <w:sz w:val="24"/>
          <w:szCs w:val="24"/>
        </w:rPr>
        <w:t>reduction</w:t>
      </w:r>
      <w:r w:rsidR="000832DE" w:rsidRPr="001951C4">
        <w:rPr>
          <w:rFonts w:ascii="Times New Roman" w:hAnsi="Times New Roman" w:cs="Times New Roman"/>
          <w:sz w:val="24"/>
          <w:szCs w:val="24"/>
        </w:rPr>
        <w:t xml:space="preserve"> in</w:t>
      </w:r>
      <w:r w:rsidR="00850FCE" w:rsidRPr="001951C4">
        <w:rPr>
          <w:rFonts w:ascii="Times New Roman" w:hAnsi="Times New Roman" w:cs="Times New Roman"/>
          <w:sz w:val="24"/>
          <w:szCs w:val="24"/>
        </w:rPr>
        <w:t xml:space="preserve"> Type II</w:t>
      </w:r>
      <w:r w:rsidR="000832DE" w:rsidRPr="001951C4">
        <w:rPr>
          <w:rFonts w:ascii="Times New Roman" w:hAnsi="Times New Roman" w:cs="Times New Roman"/>
          <w:sz w:val="24"/>
          <w:szCs w:val="24"/>
        </w:rPr>
        <w:t xml:space="preserve"> error rates </w:t>
      </w:r>
      <w:bookmarkEnd w:id="6"/>
      <w:r w:rsidR="00850FCE" w:rsidRPr="001951C4">
        <w:rPr>
          <w:rFonts w:ascii="Times New Roman" w:hAnsi="Times New Roman" w:cs="Times New Roman"/>
          <w:sz w:val="24"/>
          <w:szCs w:val="24"/>
        </w:rPr>
        <w:t>for those 3 models</w:t>
      </w:r>
      <w:r w:rsidR="004A7014">
        <w:rPr>
          <w:rFonts w:ascii="Times New Roman" w:hAnsi="Times New Roman" w:cs="Times New Roman"/>
          <w:sz w:val="24"/>
          <w:szCs w:val="24"/>
        </w:rPr>
        <w:t>, suggesting that</w:t>
      </w:r>
      <w:r w:rsidR="0079146D">
        <w:rPr>
          <w:rFonts w:ascii="Times New Roman" w:hAnsi="Times New Roman" w:cs="Times New Roman"/>
          <w:sz w:val="24"/>
          <w:szCs w:val="24"/>
        </w:rPr>
        <w:t xml:space="preserve"> </w:t>
      </w:r>
      <w:r w:rsidR="009A041A">
        <w:rPr>
          <w:rFonts w:ascii="Times New Roman" w:hAnsi="Times New Roman" w:cs="Times New Roman"/>
          <w:sz w:val="24"/>
          <w:szCs w:val="24"/>
        </w:rPr>
        <w:t xml:space="preserve">these variables </w:t>
      </w:r>
      <w:r w:rsidR="004877E0">
        <w:rPr>
          <w:rFonts w:ascii="Times New Roman" w:hAnsi="Times New Roman" w:cs="Times New Roman"/>
          <w:sz w:val="24"/>
          <w:szCs w:val="24"/>
        </w:rPr>
        <w:t>have a more appreciable impact on error rates when used</w:t>
      </w:r>
      <w:r w:rsidR="009A041A">
        <w:rPr>
          <w:rFonts w:ascii="Times New Roman" w:hAnsi="Times New Roman" w:cs="Times New Roman"/>
          <w:sz w:val="24"/>
          <w:szCs w:val="24"/>
        </w:rPr>
        <w:t xml:space="preserve"> in aggregate.</w:t>
      </w:r>
    </w:p>
    <w:p w14:paraId="002141E3" w14:textId="103B09FD" w:rsidR="0081262E" w:rsidRPr="001951C4" w:rsidRDefault="0081262E" w:rsidP="0081262E">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br w:type="page"/>
      </w:r>
    </w:p>
    <w:p w14:paraId="54CE884A" w14:textId="2A7C575C" w:rsidR="003E523A" w:rsidRPr="001951C4" w:rsidRDefault="00403D08" w:rsidP="003E523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3024EF" wp14:editId="42AFE9B1">
            <wp:extent cx="5943600" cy="3169920"/>
            <wp:effectExtent l="0" t="0" r="0" b="0"/>
            <wp:docPr id="2091414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14969" name="Picture 209141496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13243538" w14:textId="6131806D" w:rsidR="003E523A" w:rsidRPr="001951C4" w:rsidRDefault="003E523A" w:rsidP="003E523A">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Figure </w:t>
      </w:r>
      <w:r w:rsidR="00DD51F8" w:rsidRPr="001951C4">
        <w:rPr>
          <w:rFonts w:ascii="Times New Roman" w:hAnsi="Times New Roman" w:cs="Times New Roman"/>
          <w:sz w:val="24"/>
          <w:szCs w:val="24"/>
        </w:rPr>
        <w:t>5</w:t>
      </w:r>
      <w:r w:rsidRPr="001951C4">
        <w:rPr>
          <w:rFonts w:ascii="Times New Roman" w:hAnsi="Times New Roman" w:cs="Times New Roman"/>
          <w:sz w:val="24"/>
          <w:szCs w:val="24"/>
        </w:rPr>
        <w:t>. Reduction in accuracy from the full model due to removal of individual data streams</w:t>
      </w:r>
      <w:r w:rsidR="00C0089F" w:rsidRPr="001951C4">
        <w:rPr>
          <w:rFonts w:ascii="Times New Roman" w:hAnsi="Times New Roman" w:cs="Times New Roman"/>
          <w:sz w:val="24"/>
          <w:szCs w:val="24"/>
        </w:rPr>
        <w:t xml:space="preserve">, as well as the base model which included none of these </w:t>
      </w:r>
      <w:r w:rsidR="00AD3B95" w:rsidRPr="001951C4">
        <w:rPr>
          <w:rFonts w:ascii="Times New Roman" w:hAnsi="Times New Roman" w:cs="Times New Roman"/>
          <w:sz w:val="24"/>
          <w:szCs w:val="24"/>
        </w:rPr>
        <w:t>6 data streams</w:t>
      </w:r>
      <w:r w:rsidRPr="001951C4">
        <w:rPr>
          <w:rFonts w:ascii="Times New Roman" w:hAnsi="Times New Roman" w:cs="Times New Roman"/>
          <w:sz w:val="24"/>
          <w:szCs w:val="24"/>
        </w:rPr>
        <w:t>. Type I errors occurred when the ending state was falsely classified as migratory, and Type II errors occurred when the ending state was falsely classified as post-migratory. Negative values indicate reductions in accuracy, while positive values indicate that accuracy improved when the variable was excluded from the model.</w:t>
      </w:r>
    </w:p>
    <w:p w14:paraId="02C6AD42" w14:textId="77777777" w:rsidR="003E523A" w:rsidRPr="001951C4" w:rsidRDefault="003E523A">
      <w:pPr>
        <w:rPr>
          <w:rFonts w:ascii="Times New Roman" w:hAnsi="Times New Roman" w:cs="Times New Roman"/>
          <w:sz w:val="24"/>
          <w:szCs w:val="24"/>
        </w:rPr>
      </w:pPr>
      <w:r w:rsidRPr="001951C4">
        <w:rPr>
          <w:rFonts w:ascii="Times New Roman" w:hAnsi="Times New Roman" w:cs="Times New Roman"/>
          <w:sz w:val="24"/>
          <w:szCs w:val="24"/>
        </w:rPr>
        <w:br w:type="page"/>
      </w:r>
    </w:p>
    <w:p w14:paraId="24B5FF2D" w14:textId="44364F2B" w:rsidR="00277431"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w:t>
      </w:r>
      <w:r w:rsidR="0081262E" w:rsidRPr="001951C4">
        <w:rPr>
          <w:rFonts w:ascii="Times New Roman" w:hAnsi="Times New Roman" w:cs="Times New Roman"/>
          <w:i/>
          <w:sz w:val="24"/>
          <w:szCs w:val="24"/>
        </w:rPr>
        <w:t>3</w:t>
      </w:r>
      <w:r w:rsidR="00F21807" w:rsidRPr="001951C4">
        <w:rPr>
          <w:rFonts w:ascii="Times New Roman" w:hAnsi="Times New Roman" w:cs="Times New Roman"/>
          <w:i/>
          <w:sz w:val="24"/>
          <w:szCs w:val="24"/>
        </w:rPr>
        <w:t xml:space="preserve"> </w:t>
      </w:r>
      <w:r w:rsidR="0081262E" w:rsidRPr="001951C4">
        <w:rPr>
          <w:rFonts w:ascii="Times New Roman" w:hAnsi="Times New Roman" w:cs="Times New Roman"/>
          <w:i/>
          <w:sz w:val="24"/>
          <w:szCs w:val="24"/>
        </w:rPr>
        <w:t>M</w:t>
      </w:r>
      <w:r w:rsidR="00CC7EF8" w:rsidRPr="001951C4">
        <w:rPr>
          <w:rFonts w:ascii="Times New Roman" w:hAnsi="Times New Roman" w:cs="Times New Roman"/>
          <w:i/>
          <w:sz w:val="24"/>
          <w:szCs w:val="24"/>
        </w:rPr>
        <w:t>igratory characteristics</w:t>
      </w:r>
    </w:p>
    <w:p w14:paraId="1E7D119C" w14:textId="75049D03" w:rsidR="00EE639B" w:rsidRPr="001951C4" w:rsidRDefault="00511547" w:rsidP="00E12805">
      <w:pPr>
        <w:spacing w:line="480" w:lineRule="auto"/>
        <w:rPr>
          <w:rFonts w:ascii="Times New Roman" w:hAnsi="Times New Roman" w:cs="Times New Roman"/>
          <w:sz w:val="24"/>
          <w:szCs w:val="24"/>
        </w:rPr>
      </w:pPr>
      <w:r>
        <w:rPr>
          <w:rFonts w:ascii="Times New Roman" w:hAnsi="Times New Roman" w:cs="Times New Roman"/>
          <w:sz w:val="24"/>
          <w:szCs w:val="24"/>
        </w:rPr>
        <w:t xml:space="preserve">Among all </w:t>
      </w:r>
      <w:r w:rsidR="00E179B3">
        <w:rPr>
          <w:rFonts w:ascii="Times New Roman" w:hAnsi="Times New Roman" w:cs="Times New Roman"/>
          <w:sz w:val="24"/>
          <w:szCs w:val="24"/>
        </w:rPr>
        <w:t>seasons</w:t>
      </w:r>
      <w:r>
        <w:rPr>
          <w:rFonts w:ascii="Times New Roman" w:hAnsi="Times New Roman" w:cs="Times New Roman"/>
          <w:sz w:val="24"/>
          <w:szCs w:val="24"/>
        </w:rPr>
        <w:t>, t</w:t>
      </w:r>
      <w:r w:rsidR="00BE2359" w:rsidRPr="001951C4">
        <w:rPr>
          <w:rFonts w:ascii="Times New Roman" w:hAnsi="Times New Roman" w:cs="Times New Roman"/>
          <w:sz w:val="24"/>
          <w:szCs w:val="24"/>
        </w:rPr>
        <w:t>he measured characteristics of woodcock</w:t>
      </w:r>
      <w:r w:rsidR="002C3058" w:rsidRPr="001951C4">
        <w:rPr>
          <w:rFonts w:ascii="Times New Roman" w:hAnsi="Times New Roman" w:cs="Times New Roman"/>
          <w:sz w:val="24"/>
          <w:szCs w:val="24"/>
        </w:rPr>
        <w:t xml:space="preserve"> migratory movements, such as distance, duration, phenology, and the </w:t>
      </w:r>
      <w:r w:rsidR="0097664D" w:rsidRPr="001951C4">
        <w:rPr>
          <w:rFonts w:ascii="Times New Roman" w:hAnsi="Times New Roman" w:cs="Times New Roman"/>
          <w:sz w:val="24"/>
          <w:szCs w:val="24"/>
        </w:rPr>
        <w:t>percentage</w:t>
      </w:r>
      <w:r w:rsidR="00EE2D7E" w:rsidRPr="001951C4">
        <w:rPr>
          <w:rFonts w:ascii="Times New Roman" w:hAnsi="Times New Roman" w:cs="Times New Roman"/>
          <w:sz w:val="24"/>
          <w:szCs w:val="24"/>
        </w:rPr>
        <w:t xml:space="preserve"> of individuals completing migration, changed </w:t>
      </w:r>
      <w:r w:rsidR="00C02F0D" w:rsidRPr="001951C4">
        <w:rPr>
          <w:rFonts w:ascii="Times New Roman" w:hAnsi="Times New Roman" w:cs="Times New Roman"/>
          <w:sz w:val="24"/>
          <w:szCs w:val="24"/>
        </w:rPr>
        <w:t xml:space="preserve">least </w:t>
      </w:r>
      <w:r w:rsidR="009D5AB8" w:rsidRPr="001951C4">
        <w:rPr>
          <w:rFonts w:ascii="Times New Roman" w:hAnsi="Times New Roman" w:cs="Times New Roman"/>
          <w:sz w:val="24"/>
          <w:szCs w:val="24"/>
        </w:rPr>
        <w:t>between the fall full and base models</w:t>
      </w:r>
      <w:r w:rsidR="00BC4D81" w:rsidRPr="001951C4">
        <w:rPr>
          <w:rFonts w:ascii="Times New Roman" w:hAnsi="Times New Roman" w:cs="Times New Roman"/>
          <w:sz w:val="24"/>
          <w:szCs w:val="24"/>
        </w:rPr>
        <w:t xml:space="preserve"> (Table 3)</w:t>
      </w:r>
      <w:r w:rsidR="009D5AB8" w:rsidRPr="001951C4">
        <w:rPr>
          <w:rFonts w:ascii="Times New Roman" w:hAnsi="Times New Roman" w:cs="Times New Roman"/>
          <w:sz w:val="24"/>
          <w:szCs w:val="24"/>
        </w:rPr>
        <w:t>.</w:t>
      </w:r>
      <w:r w:rsidR="00BC4D81" w:rsidRPr="001951C4">
        <w:rPr>
          <w:rFonts w:ascii="Times New Roman" w:hAnsi="Times New Roman" w:cs="Times New Roman"/>
          <w:sz w:val="24"/>
          <w:szCs w:val="24"/>
        </w:rPr>
        <w:t xml:space="preserve"> </w:t>
      </w:r>
      <w:r w:rsidR="00D42098">
        <w:rPr>
          <w:rFonts w:ascii="Times New Roman" w:hAnsi="Times New Roman" w:cs="Times New Roman"/>
          <w:sz w:val="24"/>
          <w:szCs w:val="24"/>
        </w:rPr>
        <w:t>The full</w:t>
      </w:r>
      <w:r w:rsidR="0097664D" w:rsidRPr="001951C4">
        <w:rPr>
          <w:rFonts w:ascii="Times New Roman" w:hAnsi="Times New Roman" w:cs="Times New Roman"/>
          <w:sz w:val="24"/>
          <w:szCs w:val="24"/>
        </w:rPr>
        <w:t xml:space="preserve"> spring</w:t>
      </w:r>
      <w:r w:rsidR="00BC4D81" w:rsidRPr="001951C4">
        <w:rPr>
          <w:rFonts w:ascii="Times New Roman" w:hAnsi="Times New Roman" w:cs="Times New Roman"/>
          <w:sz w:val="24"/>
          <w:szCs w:val="24"/>
        </w:rPr>
        <w:t xml:space="preserve"> </w:t>
      </w:r>
      <w:r w:rsidR="0097664D" w:rsidRPr="001951C4">
        <w:rPr>
          <w:rFonts w:ascii="Times New Roman" w:hAnsi="Times New Roman" w:cs="Times New Roman"/>
          <w:sz w:val="24"/>
          <w:szCs w:val="24"/>
        </w:rPr>
        <w:t>male model</w:t>
      </w:r>
      <w:r w:rsidR="005B640B" w:rsidRPr="001951C4">
        <w:rPr>
          <w:rFonts w:ascii="Times New Roman" w:hAnsi="Times New Roman" w:cs="Times New Roman"/>
          <w:sz w:val="24"/>
          <w:szCs w:val="24"/>
        </w:rPr>
        <w:t xml:space="preserve"> was 1.15 times more likely </w:t>
      </w:r>
      <w:r w:rsidR="00771D7F" w:rsidRPr="001951C4">
        <w:rPr>
          <w:rFonts w:ascii="Times New Roman" w:hAnsi="Times New Roman" w:cs="Times New Roman"/>
          <w:sz w:val="24"/>
          <w:szCs w:val="24"/>
        </w:rPr>
        <w:t>to identify a migratory endpoint than the base model</w:t>
      </w:r>
      <w:r w:rsidR="00613184" w:rsidRPr="001951C4">
        <w:rPr>
          <w:rFonts w:ascii="Times New Roman" w:hAnsi="Times New Roman" w:cs="Times New Roman"/>
          <w:sz w:val="24"/>
          <w:szCs w:val="24"/>
        </w:rPr>
        <w:t xml:space="preserve">. There was no difference in </w:t>
      </w:r>
      <w:r w:rsidR="001E7C58">
        <w:rPr>
          <w:rFonts w:ascii="Times New Roman" w:hAnsi="Times New Roman" w:cs="Times New Roman"/>
          <w:sz w:val="24"/>
          <w:szCs w:val="24"/>
        </w:rPr>
        <w:t>mean</w:t>
      </w:r>
      <w:r w:rsidR="00613184" w:rsidRPr="001951C4">
        <w:rPr>
          <w:rFonts w:ascii="Times New Roman" w:hAnsi="Times New Roman" w:cs="Times New Roman"/>
          <w:sz w:val="24"/>
          <w:szCs w:val="24"/>
        </w:rPr>
        <w:t xml:space="preserve"> migratory duration between the two models, although </w:t>
      </w:r>
      <w:r w:rsidR="002A77D7" w:rsidRPr="001951C4">
        <w:rPr>
          <w:rFonts w:ascii="Times New Roman" w:hAnsi="Times New Roman" w:cs="Times New Roman"/>
          <w:sz w:val="24"/>
          <w:szCs w:val="24"/>
        </w:rPr>
        <w:t xml:space="preserve">the base model underestimated </w:t>
      </w:r>
      <w:r w:rsidR="008134FC">
        <w:rPr>
          <w:rFonts w:ascii="Times New Roman" w:hAnsi="Times New Roman" w:cs="Times New Roman"/>
          <w:sz w:val="24"/>
          <w:szCs w:val="24"/>
        </w:rPr>
        <w:t>mean</w:t>
      </w:r>
      <w:r w:rsidR="002A77D7" w:rsidRPr="001951C4">
        <w:rPr>
          <w:rFonts w:ascii="Times New Roman" w:hAnsi="Times New Roman" w:cs="Times New Roman"/>
          <w:sz w:val="24"/>
          <w:szCs w:val="24"/>
        </w:rPr>
        <w:t xml:space="preserve"> migratory distance by 45 km compared to the full</w:t>
      </w:r>
      <w:r w:rsidR="00FA0E3B" w:rsidRPr="001951C4">
        <w:rPr>
          <w:rFonts w:ascii="Times New Roman" w:hAnsi="Times New Roman" w:cs="Times New Roman"/>
          <w:sz w:val="24"/>
          <w:szCs w:val="24"/>
        </w:rPr>
        <w:t xml:space="preserve">. The spring male base model estimated that </w:t>
      </w:r>
      <w:r w:rsidR="005D2D6E" w:rsidRPr="001951C4">
        <w:rPr>
          <w:rFonts w:ascii="Times New Roman" w:hAnsi="Times New Roman" w:cs="Times New Roman"/>
          <w:sz w:val="24"/>
          <w:szCs w:val="24"/>
        </w:rPr>
        <w:t xml:space="preserve">the median migratory initiation and termination dates were two days earlier than the full model. </w:t>
      </w:r>
      <w:r w:rsidR="00542C44" w:rsidRPr="001951C4">
        <w:rPr>
          <w:rFonts w:ascii="Times New Roman" w:hAnsi="Times New Roman" w:cs="Times New Roman"/>
          <w:sz w:val="24"/>
          <w:szCs w:val="24"/>
        </w:rPr>
        <w:t>T</w:t>
      </w:r>
      <w:r w:rsidR="003C1EC0" w:rsidRPr="001951C4">
        <w:rPr>
          <w:rFonts w:ascii="Times New Roman" w:hAnsi="Times New Roman" w:cs="Times New Roman"/>
          <w:sz w:val="24"/>
          <w:szCs w:val="24"/>
        </w:rPr>
        <w:t>he spring female</w:t>
      </w:r>
      <w:r w:rsidR="0097664D" w:rsidRPr="001951C4">
        <w:rPr>
          <w:rFonts w:ascii="Times New Roman" w:hAnsi="Times New Roman" w:cs="Times New Roman"/>
          <w:sz w:val="24"/>
          <w:szCs w:val="24"/>
        </w:rPr>
        <w:t xml:space="preserve"> </w:t>
      </w:r>
      <w:r w:rsidR="00270AFE">
        <w:rPr>
          <w:rFonts w:ascii="Times New Roman" w:hAnsi="Times New Roman" w:cs="Times New Roman"/>
          <w:sz w:val="24"/>
          <w:szCs w:val="24"/>
        </w:rPr>
        <w:t xml:space="preserve">model </w:t>
      </w:r>
      <w:r w:rsidR="004F07F5" w:rsidRPr="001951C4">
        <w:rPr>
          <w:rFonts w:ascii="Times New Roman" w:hAnsi="Times New Roman" w:cs="Times New Roman"/>
          <w:sz w:val="24"/>
          <w:szCs w:val="24"/>
        </w:rPr>
        <w:t xml:space="preserve">exhibited more drastic differences between the base and full models, with the </w:t>
      </w:r>
      <w:r w:rsidR="00397C1D" w:rsidRPr="001951C4">
        <w:rPr>
          <w:rFonts w:ascii="Times New Roman" w:hAnsi="Times New Roman" w:cs="Times New Roman"/>
          <w:sz w:val="24"/>
          <w:szCs w:val="24"/>
        </w:rPr>
        <w:t xml:space="preserve">full model </w:t>
      </w:r>
      <w:r w:rsidR="007B508B" w:rsidRPr="001951C4">
        <w:rPr>
          <w:rFonts w:ascii="Times New Roman" w:hAnsi="Times New Roman" w:cs="Times New Roman"/>
          <w:sz w:val="24"/>
          <w:szCs w:val="24"/>
        </w:rPr>
        <w:t>2.12</w:t>
      </w:r>
      <w:r w:rsidR="00FB6871" w:rsidRPr="001951C4">
        <w:rPr>
          <w:rFonts w:ascii="Times New Roman" w:hAnsi="Times New Roman" w:cs="Times New Roman"/>
          <w:sz w:val="24"/>
          <w:szCs w:val="24"/>
        </w:rPr>
        <w:t xml:space="preserve"> times</w:t>
      </w:r>
      <w:r w:rsidR="00397C1D" w:rsidRPr="001951C4">
        <w:rPr>
          <w:rFonts w:ascii="Times New Roman" w:hAnsi="Times New Roman" w:cs="Times New Roman"/>
          <w:sz w:val="24"/>
          <w:szCs w:val="24"/>
        </w:rPr>
        <w:t xml:space="preserve"> more likely to identify a migratory endpoint than </w:t>
      </w:r>
      <w:r w:rsidR="004560DC" w:rsidRPr="001951C4">
        <w:rPr>
          <w:rFonts w:ascii="Times New Roman" w:hAnsi="Times New Roman" w:cs="Times New Roman"/>
          <w:sz w:val="24"/>
          <w:szCs w:val="24"/>
        </w:rPr>
        <w:t>the base model. The</w:t>
      </w:r>
      <w:r w:rsidR="002F6ECC">
        <w:rPr>
          <w:rFonts w:ascii="Times New Roman" w:hAnsi="Times New Roman" w:cs="Times New Roman"/>
          <w:sz w:val="24"/>
          <w:szCs w:val="24"/>
        </w:rPr>
        <w:t xml:space="preserve"> mean</w:t>
      </w:r>
      <w:r w:rsidR="004560DC" w:rsidRPr="001951C4">
        <w:rPr>
          <w:rFonts w:ascii="Times New Roman" w:hAnsi="Times New Roman" w:cs="Times New Roman"/>
          <w:sz w:val="24"/>
          <w:szCs w:val="24"/>
        </w:rPr>
        <w:t xml:space="preserve"> duration and distance of spring female migration was underestimated by </w:t>
      </w:r>
      <w:r w:rsidR="00B45792" w:rsidRPr="001951C4">
        <w:rPr>
          <w:rFonts w:ascii="Times New Roman" w:hAnsi="Times New Roman" w:cs="Times New Roman"/>
          <w:sz w:val="24"/>
          <w:szCs w:val="24"/>
        </w:rPr>
        <w:t>7</w:t>
      </w:r>
      <w:r w:rsidR="004560DC" w:rsidRPr="001951C4">
        <w:rPr>
          <w:rFonts w:ascii="Times New Roman" w:hAnsi="Times New Roman" w:cs="Times New Roman"/>
          <w:sz w:val="24"/>
          <w:szCs w:val="24"/>
        </w:rPr>
        <w:t xml:space="preserve"> days and </w:t>
      </w:r>
      <w:r w:rsidR="00061397" w:rsidRPr="001951C4">
        <w:rPr>
          <w:rFonts w:ascii="Times New Roman" w:hAnsi="Times New Roman" w:cs="Times New Roman"/>
          <w:sz w:val="24"/>
          <w:szCs w:val="24"/>
        </w:rPr>
        <w:t>278</w:t>
      </w:r>
      <w:r w:rsidR="004560DC" w:rsidRPr="001951C4">
        <w:rPr>
          <w:rFonts w:ascii="Times New Roman" w:hAnsi="Times New Roman" w:cs="Times New Roman"/>
          <w:sz w:val="24"/>
          <w:szCs w:val="24"/>
        </w:rPr>
        <w:t xml:space="preserve"> km </w:t>
      </w:r>
      <w:r w:rsidR="007B4A1C" w:rsidRPr="001951C4">
        <w:rPr>
          <w:rFonts w:ascii="Times New Roman" w:hAnsi="Times New Roman" w:cs="Times New Roman"/>
          <w:sz w:val="24"/>
          <w:szCs w:val="24"/>
        </w:rPr>
        <w:t xml:space="preserve">for the base model as compared to the full model, while the </w:t>
      </w:r>
      <w:r w:rsidR="00505FEF" w:rsidRPr="001951C4">
        <w:rPr>
          <w:rFonts w:ascii="Times New Roman" w:hAnsi="Times New Roman" w:cs="Times New Roman"/>
          <w:sz w:val="24"/>
          <w:szCs w:val="24"/>
        </w:rPr>
        <w:t xml:space="preserve">median initiation date of the base model was 4 days earlier </w:t>
      </w:r>
      <w:r w:rsidR="0062330B" w:rsidRPr="001951C4">
        <w:rPr>
          <w:rFonts w:ascii="Times New Roman" w:hAnsi="Times New Roman" w:cs="Times New Roman"/>
          <w:sz w:val="24"/>
          <w:szCs w:val="24"/>
        </w:rPr>
        <w:t>and the median termination date was 12 days earlier than that of the full model.</w:t>
      </w:r>
    </w:p>
    <w:p w14:paraId="062BFE73" w14:textId="58F94EC4" w:rsidR="006B61B5" w:rsidRPr="001951C4" w:rsidRDefault="007D3373" w:rsidP="00E12805">
      <w:pPr>
        <w:spacing w:line="480" w:lineRule="auto"/>
        <w:rPr>
          <w:rFonts w:ascii="Times New Roman" w:hAnsi="Times New Roman" w:cs="Times New Roman"/>
          <w:sz w:val="24"/>
          <w:szCs w:val="24"/>
        </w:rPr>
      </w:pPr>
      <w:ins w:id="7" w:author="Carpenter, Bobbi" w:date="2024-06-07T09:01:00Z" w16du:dateUtc="2024-06-07T13:01:00Z">
        <w:r>
          <w:rPr>
            <w:rFonts w:ascii="Times New Roman" w:hAnsi="Times New Roman" w:cs="Times New Roman"/>
            <w:sz w:val="24"/>
            <w:szCs w:val="24"/>
          </w:rPr>
          <w:t>0</w:t>
        </w:r>
      </w:ins>
      <w:r w:rsidR="001D63FC" w:rsidRPr="001951C4">
        <w:rPr>
          <w:rFonts w:ascii="Times New Roman" w:hAnsi="Times New Roman" w:cs="Times New Roman"/>
          <w:sz w:val="24"/>
          <w:szCs w:val="24"/>
        </w:rPr>
        <w:br w:type="page"/>
      </w:r>
      <w:r w:rsidR="006B61B5" w:rsidRPr="001951C4">
        <w:rPr>
          <w:rFonts w:ascii="Times New Roman" w:hAnsi="Times New Roman" w:cs="Times New Roman"/>
          <w:sz w:val="24"/>
          <w:szCs w:val="24"/>
        </w:rPr>
        <w:lastRenderedPageBreak/>
        <w:t xml:space="preserve">Table </w:t>
      </w:r>
      <w:r w:rsidR="009769BE" w:rsidRPr="001951C4">
        <w:rPr>
          <w:rFonts w:ascii="Times New Roman" w:hAnsi="Times New Roman" w:cs="Times New Roman"/>
          <w:sz w:val="24"/>
          <w:szCs w:val="24"/>
        </w:rPr>
        <w:t>3</w:t>
      </w:r>
      <w:r w:rsidR="006B61B5" w:rsidRPr="001951C4">
        <w:rPr>
          <w:rFonts w:ascii="Times New Roman" w:hAnsi="Times New Roman" w:cs="Times New Roman"/>
          <w:sz w:val="24"/>
          <w:szCs w:val="24"/>
        </w:rPr>
        <w:t xml:space="preserve">. </w:t>
      </w:r>
      <w:r w:rsidR="00D74BF9" w:rsidRPr="001951C4">
        <w:rPr>
          <w:rFonts w:ascii="Times New Roman" w:hAnsi="Times New Roman" w:cs="Times New Roman"/>
          <w:sz w:val="24"/>
          <w:szCs w:val="24"/>
        </w:rPr>
        <w:t xml:space="preserve">Migratory characteristics of full and base models for each seasonal hidden Markov </w:t>
      </w:r>
      <w:r w:rsidR="0075677F" w:rsidRPr="001951C4">
        <w:rPr>
          <w:rFonts w:ascii="Times New Roman" w:hAnsi="Times New Roman" w:cs="Times New Roman"/>
          <w:sz w:val="24"/>
          <w:szCs w:val="24"/>
        </w:rPr>
        <w:t>model</w:t>
      </w:r>
      <w:r w:rsidR="009846FD" w:rsidRPr="001951C4">
        <w:rPr>
          <w:rFonts w:ascii="Times New Roman" w:hAnsi="Times New Roman" w:cs="Times New Roman"/>
          <w:sz w:val="24"/>
          <w:szCs w:val="24"/>
        </w:rPr>
        <w:t xml:space="preserve">, in addition to </w:t>
      </w:r>
      <w:r w:rsidR="00A25A1D" w:rsidRPr="001951C4">
        <w:rPr>
          <w:rFonts w:ascii="Times New Roman" w:hAnsi="Times New Roman" w:cs="Times New Roman"/>
          <w:sz w:val="24"/>
          <w:szCs w:val="24"/>
        </w:rPr>
        <w:t>detection rates for long-distance movements outside of spring and fall migration</w:t>
      </w:r>
      <w:r w:rsidR="0075677F" w:rsidRPr="001951C4">
        <w:rPr>
          <w:rFonts w:ascii="Times New Roman" w:hAnsi="Times New Roman" w:cs="Times New Roman"/>
          <w:sz w:val="24"/>
          <w:szCs w:val="24"/>
        </w:rPr>
        <w:t>.</w:t>
      </w:r>
    </w:p>
    <w:tbl>
      <w:tblPr>
        <w:tblStyle w:val="TableGrid"/>
        <w:tblW w:w="9895" w:type="dxa"/>
        <w:jc w:val="center"/>
        <w:tblLook w:val="04A0" w:firstRow="1" w:lastRow="0" w:firstColumn="1" w:lastColumn="0" w:noHBand="0" w:noVBand="1"/>
      </w:tblPr>
      <w:tblGrid>
        <w:gridCol w:w="1705"/>
        <w:gridCol w:w="2070"/>
        <w:gridCol w:w="3060"/>
        <w:gridCol w:w="3060"/>
      </w:tblGrid>
      <w:tr w:rsidR="000065BE" w:rsidRPr="001951C4" w14:paraId="46B765A3" w14:textId="77777777" w:rsidTr="00B77FE5">
        <w:trPr>
          <w:jc w:val="center"/>
        </w:trPr>
        <w:tc>
          <w:tcPr>
            <w:tcW w:w="1705" w:type="dxa"/>
            <w:tcBorders>
              <w:left w:val="nil"/>
              <w:bottom w:val="single" w:sz="4" w:space="0" w:color="auto"/>
              <w:right w:val="nil"/>
            </w:tcBorders>
          </w:tcPr>
          <w:p w14:paraId="59E4297D" w14:textId="2275660B" w:rsidR="000065BE" w:rsidRPr="001951C4" w:rsidRDefault="00646AA0"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Season</w:t>
            </w:r>
          </w:p>
        </w:tc>
        <w:tc>
          <w:tcPr>
            <w:tcW w:w="2070" w:type="dxa"/>
            <w:tcBorders>
              <w:left w:val="nil"/>
              <w:bottom w:val="single" w:sz="4" w:space="0" w:color="auto"/>
              <w:right w:val="nil"/>
            </w:tcBorders>
          </w:tcPr>
          <w:p w14:paraId="20CCA369" w14:textId="2248B212"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Metric</w:t>
            </w:r>
          </w:p>
        </w:tc>
        <w:tc>
          <w:tcPr>
            <w:tcW w:w="3060" w:type="dxa"/>
            <w:tcBorders>
              <w:left w:val="nil"/>
              <w:bottom w:val="single" w:sz="4" w:space="0" w:color="auto"/>
              <w:right w:val="nil"/>
            </w:tcBorders>
          </w:tcPr>
          <w:p w14:paraId="65A5C269" w14:textId="5E2D0472"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Full model</w:t>
            </w:r>
          </w:p>
        </w:tc>
        <w:tc>
          <w:tcPr>
            <w:tcW w:w="3060" w:type="dxa"/>
            <w:tcBorders>
              <w:left w:val="nil"/>
              <w:bottom w:val="single" w:sz="4" w:space="0" w:color="auto"/>
              <w:right w:val="nil"/>
            </w:tcBorders>
          </w:tcPr>
          <w:p w14:paraId="23202CD5" w14:textId="7692A00A"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Base model</w:t>
            </w:r>
          </w:p>
        </w:tc>
      </w:tr>
      <w:tr w:rsidR="00AD7EDB" w:rsidRPr="001951C4" w14:paraId="611899F4" w14:textId="77777777" w:rsidTr="00B77FE5">
        <w:trPr>
          <w:jc w:val="center"/>
        </w:trPr>
        <w:tc>
          <w:tcPr>
            <w:tcW w:w="1705" w:type="dxa"/>
            <w:tcBorders>
              <w:left w:val="nil"/>
              <w:bottom w:val="nil"/>
              <w:right w:val="nil"/>
            </w:tcBorders>
          </w:tcPr>
          <w:p w14:paraId="2EFB8203" w14:textId="53C4CA4A" w:rsidR="00AD7EDB" w:rsidRPr="001951C4" w:rsidRDefault="00BF4592"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Fall migration</w:t>
            </w:r>
          </w:p>
        </w:tc>
        <w:tc>
          <w:tcPr>
            <w:tcW w:w="2070" w:type="dxa"/>
            <w:tcBorders>
              <w:left w:val="nil"/>
              <w:bottom w:val="nil"/>
              <w:right w:val="nil"/>
            </w:tcBorders>
          </w:tcPr>
          <w:p w14:paraId="01B77CD1" w14:textId="3C9DA94B" w:rsidR="00AD7EDB" w:rsidRPr="001951C4" w:rsidRDefault="00366D04"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Percent completed migration</w:t>
            </w:r>
            <w:r w:rsidR="009D78F5" w:rsidRPr="001951C4">
              <w:rPr>
                <w:rFonts w:ascii="Times New Roman" w:hAnsi="Times New Roman" w:cs="Times New Roman"/>
                <w:sz w:val="24"/>
                <w:szCs w:val="24"/>
                <w:vertAlign w:val="superscript"/>
              </w:rPr>
              <w:t>1</w:t>
            </w:r>
          </w:p>
        </w:tc>
        <w:tc>
          <w:tcPr>
            <w:tcW w:w="3060" w:type="dxa"/>
            <w:tcBorders>
              <w:left w:val="nil"/>
              <w:bottom w:val="nil"/>
              <w:right w:val="nil"/>
            </w:tcBorders>
          </w:tcPr>
          <w:p w14:paraId="773C1B97" w14:textId="761F4C2C" w:rsidR="00AD7EDB" w:rsidRPr="001951C4" w:rsidRDefault="00E866FF"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56</w:t>
            </w:r>
            <w:r w:rsidR="006130E7" w:rsidRPr="001951C4">
              <w:rPr>
                <w:rFonts w:ascii="Times New Roman" w:hAnsi="Times New Roman" w:cs="Times New Roman"/>
                <w:sz w:val="24"/>
                <w:szCs w:val="24"/>
              </w:rPr>
              <w:t>%</w:t>
            </w:r>
          </w:p>
        </w:tc>
        <w:tc>
          <w:tcPr>
            <w:tcW w:w="3060" w:type="dxa"/>
            <w:tcBorders>
              <w:left w:val="nil"/>
              <w:bottom w:val="nil"/>
              <w:right w:val="nil"/>
            </w:tcBorders>
          </w:tcPr>
          <w:p w14:paraId="57FB5C81" w14:textId="5B105FB7" w:rsidR="00AD7EDB" w:rsidRPr="001951C4" w:rsidRDefault="00C6653B"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55%</w:t>
            </w:r>
          </w:p>
        </w:tc>
      </w:tr>
      <w:tr w:rsidR="00CE1C6F" w:rsidRPr="001951C4" w14:paraId="1D4A9C3B" w14:textId="77777777" w:rsidTr="00B77FE5">
        <w:trPr>
          <w:jc w:val="center"/>
        </w:trPr>
        <w:tc>
          <w:tcPr>
            <w:tcW w:w="1705" w:type="dxa"/>
            <w:tcBorders>
              <w:top w:val="nil"/>
              <w:left w:val="nil"/>
              <w:bottom w:val="nil"/>
              <w:right w:val="nil"/>
            </w:tcBorders>
          </w:tcPr>
          <w:p w14:paraId="43664C7F"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69181F2" w14:textId="537F28FB"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57330AA3" w14:textId="1C1C237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32 days (± 26, 1–134 days)</w:t>
            </w:r>
          </w:p>
        </w:tc>
        <w:tc>
          <w:tcPr>
            <w:tcW w:w="3060" w:type="dxa"/>
            <w:tcBorders>
              <w:top w:val="nil"/>
              <w:left w:val="nil"/>
              <w:bottom w:val="nil"/>
              <w:right w:val="nil"/>
            </w:tcBorders>
          </w:tcPr>
          <w:p w14:paraId="5C2BF45E" w14:textId="25A69BA6"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32 days (± 26, 1–134 days)</w:t>
            </w:r>
          </w:p>
        </w:tc>
      </w:tr>
      <w:tr w:rsidR="00CE1C6F" w:rsidRPr="001951C4" w14:paraId="0109437C" w14:textId="77777777" w:rsidTr="00B77FE5">
        <w:trPr>
          <w:jc w:val="center"/>
        </w:trPr>
        <w:tc>
          <w:tcPr>
            <w:tcW w:w="1705" w:type="dxa"/>
            <w:tcBorders>
              <w:top w:val="nil"/>
              <w:left w:val="nil"/>
              <w:bottom w:val="nil"/>
              <w:right w:val="nil"/>
            </w:tcBorders>
          </w:tcPr>
          <w:p w14:paraId="1E8FB35E"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9E0EFF3" w14:textId="6EC0BED3"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1561E5BE" w14:textId="768DC972"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1353 km (± 647, 20–3210 km)</w:t>
            </w:r>
          </w:p>
        </w:tc>
        <w:tc>
          <w:tcPr>
            <w:tcW w:w="3060" w:type="dxa"/>
            <w:tcBorders>
              <w:top w:val="nil"/>
              <w:left w:val="nil"/>
              <w:bottom w:val="nil"/>
              <w:right w:val="nil"/>
            </w:tcBorders>
          </w:tcPr>
          <w:p w14:paraId="67B760CB" w14:textId="7CBEFBA0"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1344 km (± 645, 20–3210 km)</w:t>
            </w:r>
          </w:p>
        </w:tc>
      </w:tr>
      <w:tr w:rsidR="00CE1C6F" w:rsidRPr="001951C4" w14:paraId="2AE3CE9E" w14:textId="77777777" w:rsidTr="00B77FE5">
        <w:trPr>
          <w:jc w:val="center"/>
        </w:trPr>
        <w:tc>
          <w:tcPr>
            <w:tcW w:w="1705" w:type="dxa"/>
            <w:tcBorders>
              <w:top w:val="nil"/>
              <w:left w:val="nil"/>
              <w:bottom w:val="nil"/>
              <w:right w:val="nil"/>
            </w:tcBorders>
          </w:tcPr>
          <w:p w14:paraId="40F694ED"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EBC2562" w14:textId="45E8CB59"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22F2FFEA" w14:textId="690F6789"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Nov.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(Aug.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–Jan. 11</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5F506948" w14:textId="7BDA167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Nov.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(Aug.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–Jan. 11</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CE1C6F" w:rsidRPr="001951C4" w14:paraId="6F42661B" w14:textId="77777777" w:rsidTr="00B77FE5">
        <w:trPr>
          <w:jc w:val="center"/>
        </w:trPr>
        <w:tc>
          <w:tcPr>
            <w:tcW w:w="1705" w:type="dxa"/>
            <w:tcBorders>
              <w:top w:val="nil"/>
              <w:left w:val="nil"/>
              <w:bottom w:val="nil"/>
              <w:right w:val="nil"/>
            </w:tcBorders>
          </w:tcPr>
          <w:p w14:paraId="47B65960"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98F9563" w14:textId="398A9276"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5462C4D0" w14:textId="123F00A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Dec.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(Oct.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–Feb.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6C255533" w14:textId="342C39D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Dec. 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(Oct.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–Feb.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CE1C6F" w:rsidRPr="001951C4" w14:paraId="12536618" w14:textId="77777777" w:rsidTr="000C0FAA">
        <w:trPr>
          <w:jc w:val="center"/>
        </w:trPr>
        <w:tc>
          <w:tcPr>
            <w:tcW w:w="1705" w:type="dxa"/>
            <w:tcBorders>
              <w:top w:val="nil"/>
              <w:left w:val="nil"/>
              <w:bottom w:val="nil"/>
              <w:right w:val="nil"/>
            </w:tcBorders>
          </w:tcPr>
          <w:p w14:paraId="48BA5515" w14:textId="2CFEC28B"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Spring migration (male)</w:t>
            </w:r>
          </w:p>
        </w:tc>
        <w:tc>
          <w:tcPr>
            <w:tcW w:w="2070" w:type="dxa"/>
            <w:tcBorders>
              <w:top w:val="nil"/>
              <w:left w:val="nil"/>
              <w:bottom w:val="nil"/>
              <w:right w:val="nil"/>
            </w:tcBorders>
          </w:tcPr>
          <w:p w14:paraId="2F5EEF4E" w14:textId="5FA5912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Percent completed migration</w:t>
            </w:r>
            <w:r w:rsidRPr="001951C4">
              <w:rPr>
                <w:rFonts w:ascii="Times New Roman" w:hAnsi="Times New Roman" w:cs="Times New Roman"/>
                <w:sz w:val="24"/>
                <w:szCs w:val="24"/>
                <w:vertAlign w:val="superscript"/>
              </w:rPr>
              <w:t>1</w:t>
            </w:r>
          </w:p>
        </w:tc>
        <w:tc>
          <w:tcPr>
            <w:tcW w:w="3060" w:type="dxa"/>
            <w:tcBorders>
              <w:top w:val="nil"/>
              <w:left w:val="nil"/>
              <w:bottom w:val="nil"/>
              <w:right w:val="nil"/>
            </w:tcBorders>
          </w:tcPr>
          <w:p w14:paraId="680F53A8" w14:textId="7902BEC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75%</w:t>
            </w:r>
          </w:p>
        </w:tc>
        <w:tc>
          <w:tcPr>
            <w:tcW w:w="3060" w:type="dxa"/>
            <w:tcBorders>
              <w:top w:val="nil"/>
              <w:left w:val="nil"/>
              <w:bottom w:val="nil"/>
              <w:right w:val="nil"/>
            </w:tcBorders>
          </w:tcPr>
          <w:p w14:paraId="2F094972" w14:textId="6C32C375"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86%</w:t>
            </w:r>
          </w:p>
        </w:tc>
      </w:tr>
      <w:tr w:rsidR="00E4211D" w:rsidRPr="001951C4" w14:paraId="6CFB33FD" w14:textId="77777777" w:rsidTr="000C0FAA">
        <w:trPr>
          <w:jc w:val="center"/>
        </w:trPr>
        <w:tc>
          <w:tcPr>
            <w:tcW w:w="1705" w:type="dxa"/>
            <w:tcBorders>
              <w:top w:val="nil"/>
              <w:left w:val="nil"/>
              <w:bottom w:val="nil"/>
              <w:right w:val="nil"/>
            </w:tcBorders>
          </w:tcPr>
          <w:p w14:paraId="59CAB6BB"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50D116B9" w14:textId="45C73288"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00619B8A" w14:textId="384D1084"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39 days (± 24, 4–95 days)</w:t>
            </w:r>
          </w:p>
        </w:tc>
        <w:tc>
          <w:tcPr>
            <w:tcW w:w="3060" w:type="dxa"/>
            <w:tcBorders>
              <w:top w:val="nil"/>
              <w:left w:val="nil"/>
              <w:bottom w:val="nil"/>
              <w:right w:val="nil"/>
            </w:tcBorders>
          </w:tcPr>
          <w:p w14:paraId="3B98B8ED" w14:textId="7A5CC69E"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39 days (± 25, 4–95 days)</w:t>
            </w:r>
          </w:p>
        </w:tc>
      </w:tr>
      <w:tr w:rsidR="00E4211D" w:rsidRPr="001951C4" w14:paraId="0E4189CD" w14:textId="77777777" w:rsidTr="000C0FAA">
        <w:trPr>
          <w:jc w:val="center"/>
        </w:trPr>
        <w:tc>
          <w:tcPr>
            <w:tcW w:w="1705" w:type="dxa"/>
            <w:tcBorders>
              <w:top w:val="nil"/>
              <w:left w:val="nil"/>
              <w:bottom w:val="nil"/>
              <w:right w:val="nil"/>
            </w:tcBorders>
          </w:tcPr>
          <w:p w14:paraId="0486A2F0"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C25814B" w14:textId="0A218F91"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05DDE541" w14:textId="2F9F4E1B"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1554 km (± 644, 296–3337 km)</w:t>
            </w:r>
          </w:p>
        </w:tc>
        <w:tc>
          <w:tcPr>
            <w:tcW w:w="3060" w:type="dxa"/>
            <w:tcBorders>
              <w:top w:val="nil"/>
              <w:left w:val="nil"/>
              <w:bottom w:val="nil"/>
              <w:right w:val="nil"/>
            </w:tcBorders>
          </w:tcPr>
          <w:p w14:paraId="2CB09B46" w14:textId="55842254"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1509 km (± 649, 262–3337 km)</w:t>
            </w:r>
          </w:p>
        </w:tc>
      </w:tr>
      <w:tr w:rsidR="00E4211D" w:rsidRPr="001951C4" w14:paraId="21AE0080" w14:textId="77777777" w:rsidTr="000C0FAA">
        <w:trPr>
          <w:jc w:val="center"/>
        </w:trPr>
        <w:tc>
          <w:tcPr>
            <w:tcW w:w="1705" w:type="dxa"/>
            <w:tcBorders>
              <w:top w:val="nil"/>
              <w:left w:val="nil"/>
              <w:bottom w:val="nil"/>
              <w:right w:val="nil"/>
            </w:tcBorders>
          </w:tcPr>
          <w:p w14:paraId="1733D921"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B1D8F5F" w14:textId="5E10E0A0"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7811F4D1" w14:textId="6D8F8B1D"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Feb.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63E9F6CD" w14:textId="6F04E15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Feb. 27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17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E4211D" w:rsidRPr="001951C4" w14:paraId="342FF6BA" w14:textId="77777777" w:rsidTr="000C0FAA">
        <w:trPr>
          <w:jc w:val="center"/>
        </w:trPr>
        <w:tc>
          <w:tcPr>
            <w:tcW w:w="1705" w:type="dxa"/>
            <w:tcBorders>
              <w:top w:val="nil"/>
              <w:left w:val="nil"/>
              <w:bottom w:val="nil"/>
              <w:right w:val="nil"/>
            </w:tcBorders>
          </w:tcPr>
          <w:p w14:paraId="6D2D2E86"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795ECEED" w14:textId="0F94FC8F"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45354ADD" w14:textId="027C4231"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Apr.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2885E85D" w14:textId="0E47DD06"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Apr.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E4211D" w:rsidRPr="001951C4" w14:paraId="4D187409" w14:textId="77777777" w:rsidTr="000C0FAA">
        <w:trPr>
          <w:jc w:val="center"/>
        </w:trPr>
        <w:tc>
          <w:tcPr>
            <w:tcW w:w="1705" w:type="dxa"/>
            <w:tcBorders>
              <w:top w:val="nil"/>
              <w:left w:val="nil"/>
              <w:bottom w:val="nil"/>
              <w:right w:val="nil"/>
            </w:tcBorders>
          </w:tcPr>
          <w:p w14:paraId="0E28D297" w14:textId="4C74A3B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Spring migration (female)</w:t>
            </w:r>
          </w:p>
        </w:tc>
        <w:tc>
          <w:tcPr>
            <w:tcW w:w="2070" w:type="dxa"/>
            <w:tcBorders>
              <w:top w:val="nil"/>
              <w:left w:val="nil"/>
              <w:bottom w:val="nil"/>
              <w:right w:val="nil"/>
            </w:tcBorders>
          </w:tcPr>
          <w:p w14:paraId="4F23B34F" w14:textId="3E78614E"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Percent completed migration</w:t>
            </w:r>
            <w:r w:rsidRPr="001951C4">
              <w:rPr>
                <w:rFonts w:ascii="Times New Roman" w:hAnsi="Times New Roman" w:cs="Times New Roman"/>
                <w:sz w:val="24"/>
                <w:szCs w:val="24"/>
                <w:vertAlign w:val="superscript"/>
              </w:rPr>
              <w:t>1</w:t>
            </w:r>
          </w:p>
        </w:tc>
        <w:tc>
          <w:tcPr>
            <w:tcW w:w="3060" w:type="dxa"/>
            <w:tcBorders>
              <w:top w:val="nil"/>
              <w:left w:val="nil"/>
              <w:bottom w:val="nil"/>
              <w:right w:val="nil"/>
            </w:tcBorders>
          </w:tcPr>
          <w:p w14:paraId="27A2D057" w14:textId="5EE9BBB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55%</w:t>
            </w:r>
          </w:p>
        </w:tc>
        <w:tc>
          <w:tcPr>
            <w:tcW w:w="3060" w:type="dxa"/>
            <w:tcBorders>
              <w:top w:val="nil"/>
              <w:left w:val="nil"/>
              <w:bottom w:val="nil"/>
              <w:right w:val="nil"/>
            </w:tcBorders>
          </w:tcPr>
          <w:p w14:paraId="2C1F7000" w14:textId="01BD0F9C"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26%</w:t>
            </w:r>
          </w:p>
        </w:tc>
      </w:tr>
      <w:tr w:rsidR="007D7AA0" w:rsidRPr="001951C4" w14:paraId="1F04141E" w14:textId="77777777" w:rsidTr="000C0FAA">
        <w:trPr>
          <w:jc w:val="center"/>
        </w:trPr>
        <w:tc>
          <w:tcPr>
            <w:tcW w:w="1705" w:type="dxa"/>
            <w:tcBorders>
              <w:top w:val="nil"/>
              <w:left w:val="nil"/>
              <w:bottom w:val="nil"/>
              <w:right w:val="nil"/>
            </w:tcBorders>
          </w:tcPr>
          <w:p w14:paraId="247BE7B2"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0744B71" w14:textId="48A2375F"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487EF53C" w14:textId="62FB2B45"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49 days (± 29, 2–128 days)</w:t>
            </w:r>
          </w:p>
        </w:tc>
        <w:tc>
          <w:tcPr>
            <w:tcW w:w="3060" w:type="dxa"/>
            <w:tcBorders>
              <w:top w:val="nil"/>
              <w:left w:val="nil"/>
              <w:bottom w:val="nil"/>
              <w:right w:val="nil"/>
            </w:tcBorders>
          </w:tcPr>
          <w:p w14:paraId="4992C7B4" w14:textId="737AD81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42 days (± 28, 2–101 days)</w:t>
            </w:r>
          </w:p>
        </w:tc>
      </w:tr>
      <w:tr w:rsidR="007D7AA0" w:rsidRPr="001951C4" w14:paraId="53712647" w14:textId="77777777" w:rsidTr="000C0FAA">
        <w:trPr>
          <w:jc w:val="center"/>
        </w:trPr>
        <w:tc>
          <w:tcPr>
            <w:tcW w:w="1705" w:type="dxa"/>
            <w:tcBorders>
              <w:top w:val="nil"/>
              <w:left w:val="nil"/>
              <w:bottom w:val="nil"/>
              <w:right w:val="nil"/>
            </w:tcBorders>
          </w:tcPr>
          <w:p w14:paraId="76E9BD10"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007062D" w14:textId="36FD5D5B"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2884AD76" w14:textId="68A51AF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1671 km (± 626, 455–3424 km)</w:t>
            </w:r>
          </w:p>
        </w:tc>
        <w:tc>
          <w:tcPr>
            <w:tcW w:w="3060" w:type="dxa"/>
            <w:tcBorders>
              <w:top w:val="nil"/>
              <w:left w:val="nil"/>
              <w:bottom w:val="nil"/>
              <w:right w:val="nil"/>
            </w:tcBorders>
          </w:tcPr>
          <w:p w14:paraId="04FF5BCB" w14:textId="1760C056"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1393 km (± 698, 248–3424 km)</w:t>
            </w:r>
          </w:p>
        </w:tc>
      </w:tr>
      <w:tr w:rsidR="007D7AA0" w:rsidRPr="001951C4" w14:paraId="38CAA30F" w14:textId="77777777" w:rsidTr="000C0FAA">
        <w:trPr>
          <w:jc w:val="center"/>
        </w:trPr>
        <w:tc>
          <w:tcPr>
            <w:tcW w:w="1705" w:type="dxa"/>
            <w:tcBorders>
              <w:top w:val="nil"/>
              <w:left w:val="nil"/>
              <w:bottom w:val="nil"/>
              <w:right w:val="nil"/>
            </w:tcBorders>
          </w:tcPr>
          <w:p w14:paraId="3174F6C8"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6F2C1DB0" w14:textId="1E1B1178"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0A7BCA46" w14:textId="6BE5152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Mar. 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26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4A0B911B" w14:textId="54628A9F"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Mar.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 xml:space="preserve"> (Jan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23</w:t>
            </w:r>
            <w:r w:rsidRPr="001951C4">
              <w:rPr>
                <w:rFonts w:ascii="Times New Roman" w:hAnsi="Times New Roman" w:cs="Times New Roman"/>
                <w:sz w:val="24"/>
                <w:szCs w:val="24"/>
                <w:vertAlign w:val="superscript"/>
              </w:rPr>
              <w:t>rd</w:t>
            </w:r>
            <w:r w:rsidRPr="001951C4">
              <w:rPr>
                <w:rFonts w:ascii="Times New Roman" w:hAnsi="Times New Roman" w:cs="Times New Roman"/>
                <w:sz w:val="24"/>
                <w:szCs w:val="24"/>
              </w:rPr>
              <w:t>)</w:t>
            </w:r>
          </w:p>
        </w:tc>
      </w:tr>
      <w:tr w:rsidR="007D7AA0" w:rsidRPr="001951C4" w14:paraId="5D135079" w14:textId="77777777" w:rsidTr="000C0FAA">
        <w:trPr>
          <w:jc w:val="center"/>
        </w:trPr>
        <w:tc>
          <w:tcPr>
            <w:tcW w:w="1705" w:type="dxa"/>
            <w:tcBorders>
              <w:top w:val="nil"/>
              <w:left w:val="nil"/>
              <w:bottom w:val="nil"/>
              <w:right w:val="nil"/>
            </w:tcBorders>
          </w:tcPr>
          <w:p w14:paraId="7615076B"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4C30997" w14:textId="401ED8D3"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4953A47F" w14:textId="3B781A11"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Apr.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(Mar. 10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28DA7048" w14:textId="684BEEEE"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Apr. 13</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(Mar. 2</w:t>
            </w:r>
            <w:r w:rsidRPr="001951C4">
              <w:rPr>
                <w:rFonts w:ascii="Times New Roman" w:hAnsi="Times New Roman" w:cs="Times New Roman"/>
                <w:sz w:val="24"/>
                <w:szCs w:val="24"/>
                <w:vertAlign w:val="superscript"/>
              </w:rPr>
              <w:t>nd</w:t>
            </w:r>
            <w:r w:rsidRPr="001951C4">
              <w:rPr>
                <w:rFonts w:ascii="Times New Roman" w:hAnsi="Times New Roman" w:cs="Times New Roman"/>
                <w:sz w:val="24"/>
                <w:szCs w:val="24"/>
              </w:rPr>
              <w:t>–May.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7D7AA0" w:rsidRPr="001951C4" w14:paraId="6CCD03AA" w14:textId="77777777" w:rsidTr="000C0FAA">
        <w:trPr>
          <w:jc w:val="center"/>
        </w:trPr>
        <w:tc>
          <w:tcPr>
            <w:tcW w:w="1705" w:type="dxa"/>
            <w:tcBorders>
              <w:top w:val="nil"/>
              <w:left w:val="nil"/>
              <w:bottom w:val="nil"/>
              <w:right w:val="nil"/>
            </w:tcBorders>
          </w:tcPr>
          <w:p w14:paraId="294E3DFC" w14:textId="685AEEE4"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lastRenderedPageBreak/>
              <w:t>Long</w:t>
            </w:r>
            <w:r w:rsidR="0085236A" w:rsidRPr="001951C4">
              <w:rPr>
                <w:rFonts w:ascii="Times New Roman" w:hAnsi="Times New Roman" w:cs="Times New Roman"/>
                <w:sz w:val="24"/>
                <w:szCs w:val="24"/>
              </w:rPr>
              <w:t>-</w:t>
            </w:r>
            <w:r w:rsidRPr="001951C4">
              <w:rPr>
                <w:rFonts w:ascii="Times New Roman" w:hAnsi="Times New Roman" w:cs="Times New Roman"/>
                <w:sz w:val="24"/>
                <w:szCs w:val="24"/>
              </w:rPr>
              <w:t>distance movements</w:t>
            </w:r>
          </w:p>
        </w:tc>
        <w:tc>
          <w:tcPr>
            <w:tcW w:w="2070" w:type="dxa"/>
            <w:tcBorders>
              <w:top w:val="nil"/>
              <w:left w:val="nil"/>
              <w:bottom w:val="nil"/>
              <w:right w:val="nil"/>
            </w:tcBorders>
          </w:tcPr>
          <w:p w14:paraId="6B5D56DA" w14:textId="064D2981"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Dispersals</w:t>
            </w:r>
            <w:r w:rsidRPr="001951C4">
              <w:rPr>
                <w:rFonts w:ascii="Times New Roman" w:hAnsi="Times New Roman" w:cs="Times New Roman"/>
                <w:sz w:val="24"/>
                <w:szCs w:val="24"/>
                <w:vertAlign w:val="superscript"/>
              </w:rPr>
              <w:t>6</w:t>
            </w:r>
          </w:p>
        </w:tc>
        <w:tc>
          <w:tcPr>
            <w:tcW w:w="3060" w:type="dxa"/>
            <w:tcBorders>
              <w:top w:val="nil"/>
              <w:left w:val="nil"/>
              <w:bottom w:val="nil"/>
              <w:right w:val="nil"/>
            </w:tcBorders>
          </w:tcPr>
          <w:p w14:paraId="76D9D517" w14:textId="652BFB38"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 xml:space="preserve">3 detected (0.7%; </w:t>
            </w:r>
            <w:r w:rsidR="00BD2D18" w:rsidRPr="001951C4">
              <w:rPr>
                <w:rFonts w:ascii="Times New Roman" w:hAnsi="Times New Roman" w:cs="Times New Roman"/>
                <w:sz w:val="24"/>
                <w:szCs w:val="24"/>
              </w:rPr>
              <w:t>2</w:t>
            </w:r>
            <w:r w:rsidRPr="001951C4">
              <w:rPr>
                <w:rFonts w:ascii="Times New Roman" w:hAnsi="Times New Roman" w:cs="Times New Roman"/>
                <w:sz w:val="24"/>
                <w:szCs w:val="24"/>
              </w:rPr>
              <w:t xml:space="preserve"> </w:t>
            </w:r>
            <w:r w:rsidR="007523BC" w:rsidRPr="001951C4">
              <w:rPr>
                <w:rFonts w:ascii="Times New Roman" w:hAnsi="Times New Roman" w:cs="Times New Roman"/>
                <w:sz w:val="24"/>
                <w:szCs w:val="24"/>
              </w:rPr>
              <w:t>M</w:t>
            </w:r>
            <w:r w:rsidRPr="001951C4">
              <w:rPr>
                <w:rFonts w:ascii="Times New Roman" w:hAnsi="Times New Roman" w:cs="Times New Roman"/>
                <w:sz w:val="24"/>
                <w:szCs w:val="24"/>
              </w:rPr>
              <w:t xml:space="preserve">, </w:t>
            </w:r>
            <w:r w:rsidR="00BD2D18" w:rsidRPr="001951C4">
              <w:rPr>
                <w:rFonts w:ascii="Times New Roman" w:hAnsi="Times New Roman" w:cs="Times New Roman"/>
                <w:sz w:val="24"/>
                <w:szCs w:val="24"/>
              </w:rPr>
              <w:t>1</w:t>
            </w:r>
            <w:r w:rsidRPr="001951C4">
              <w:rPr>
                <w:rFonts w:ascii="Times New Roman" w:hAnsi="Times New Roman" w:cs="Times New Roman"/>
                <w:sz w:val="24"/>
                <w:szCs w:val="24"/>
              </w:rPr>
              <w:t xml:space="preserve"> </w:t>
            </w:r>
            <w:r w:rsidR="007523BC" w:rsidRPr="001951C4">
              <w:rPr>
                <w:rFonts w:ascii="Times New Roman" w:hAnsi="Times New Roman" w:cs="Times New Roman"/>
                <w:sz w:val="24"/>
                <w:szCs w:val="24"/>
              </w:rPr>
              <w:t>F</w:t>
            </w:r>
            <w:r w:rsidRPr="001951C4">
              <w:rPr>
                <w:rFonts w:ascii="Times New Roman" w:hAnsi="Times New Roman" w:cs="Times New Roman"/>
                <w:sz w:val="24"/>
                <w:szCs w:val="24"/>
              </w:rPr>
              <w:t>)</w:t>
            </w:r>
          </w:p>
        </w:tc>
        <w:tc>
          <w:tcPr>
            <w:tcW w:w="3060" w:type="dxa"/>
            <w:tcBorders>
              <w:top w:val="nil"/>
              <w:left w:val="nil"/>
              <w:bottom w:val="nil"/>
              <w:right w:val="nil"/>
            </w:tcBorders>
          </w:tcPr>
          <w:p w14:paraId="1DD0C2C7" w14:textId="4AE48A1F" w:rsidR="007D7AA0" w:rsidRPr="001951C4" w:rsidRDefault="00F1521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2</w:t>
            </w:r>
            <w:r w:rsidR="00FB364E" w:rsidRPr="001951C4">
              <w:rPr>
                <w:rFonts w:ascii="Times New Roman" w:hAnsi="Times New Roman" w:cs="Times New Roman"/>
                <w:sz w:val="24"/>
                <w:szCs w:val="24"/>
              </w:rPr>
              <w:t xml:space="preserve"> detected (</w:t>
            </w:r>
            <w:r w:rsidR="00E25D90" w:rsidRPr="001951C4">
              <w:rPr>
                <w:rFonts w:ascii="Times New Roman" w:hAnsi="Times New Roman" w:cs="Times New Roman"/>
                <w:sz w:val="24"/>
                <w:szCs w:val="24"/>
              </w:rPr>
              <w:t>0.4</w:t>
            </w:r>
            <w:r w:rsidR="00FB364E" w:rsidRPr="001951C4">
              <w:rPr>
                <w:rFonts w:ascii="Times New Roman" w:hAnsi="Times New Roman" w:cs="Times New Roman"/>
                <w:sz w:val="24"/>
                <w:szCs w:val="24"/>
              </w:rPr>
              <w:t xml:space="preserve">%; </w:t>
            </w:r>
            <w:r w:rsidR="006372BF" w:rsidRPr="001951C4">
              <w:rPr>
                <w:rFonts w:ascii="Times New Roman" w:hAnsi="Times New Roman" w:cs="Times New Roman"/>
                <w:sz w:val="24"/>
                <w:szCs w:val="24"/>
              </w:rPr>
              <w:t>2</w:t>
            </w:r>
            <w:r w:rsidR="00FB364E" w:rsidRPr="001951C4">
              <w:rPr>
                <w:rFonts w:ascii="Times New Roman" w:hAnsi="Times New Roman" w:cs="Times New Roman"/>
                <w:sz w:val="24"/>
                <w:szCs w:val="24"/>
              </w:rPr>
              <w:t xml:space="preserve"> M, </w:t>
            </w:r>
            <w:r w:rsidR="006372BF" w:rsidRPr="001951C4">
              <w:rPr>
                <w:rFonts w:ascii="Times New Roman" w:hAnsi="Times New Roman" w:cs="Times New Roman"/>
                <w:sz w:val="24"/>
                <w:szCs w:val="24"/>
              </w:rPr>
              <w:t>1</w:t>
            </w:r>
            <w:r w:rsidR="00FB364E" w:rsidRPr="001951C4">
              <w:rPr>
                <w:rFonts w:ascii="Times New Roman" w:hAnsi="Times New Roman" w:cs="Times New Roman"/>
                <w:sz w:val="24"/>
                <w:szCs w:val="24"/>
              </w:rPr>
              <w:t xml:space="preserve"> F)</w:t>
            </w:r>
          </w:p>
        </w:tc>
      </w:tr>
      <w:tr w:rsidR="007D7AA0" w:rsidRPr="001951C4" w14:paraId="6CAE44CF" w14:textId="77777777" w:rsidTr="000C0FAA">
        <w:trPr>
          <w:jc w:val="center"/>
        </w:trPr>
        <w:tc>
          <w:tcPr>
            <w:tcW w:w="1705" w:type="dxa"/>
            <w:tcBorders>
              <w:top w:val="nil"/>
              <w:left w:val="nil"/>
              <w:bottom w:val="nil"/>
              <w:right w:val="nil"/>
            </w:tcBorders>
          </w:tcPr>
          <w:p w14:paraId="6ED9FB50"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B8B212D" w14:textId="235E73C5"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Foray loops</w:t>
            </w:r>
            <w:r w:rsidRPr="001951C4">
              <w:rPr>
                <w:rFonts w:ascii="Times New Roman" w:hAnsi="Times New Roman" w:cs="Times New Roman"/>
                <w:sz w:val="24"/>
                <w:szCs w:val="24"/>
                <w:vertAlign w:val="superscript"/>
              </w:rPr>
              <w:t>7</w:t>
            </w:r>
          </w:p>
        </w:tc>
        <w:tc>
          <w:tcPr>
            <w:tcW w:w="3060" w:type="dxa"/>
            <w:tcBorders>
              <w:top w:val="nil"/>
              <w:left w:val="nil"/>
              <w:bottom w:val="nil"/>
              <w:right w:val="nil"/>
            </w:tcBorders>
          </w:tcPr>
          <w:p w14:paraId="63849197" w14:textId="411C74B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w:t>
            </w:r>
            <w:r w:rsidR="003604CC" w:rsidRPr="001951C4">
              <w:rPr>
                <w:rFonts w:ascii="Times New Roman" w:hAnsi="Times New Roman" w:cs="Times New Roman"/>
                <w:sz w:val="24"/>
                <w:szCs w:val="24"/>
              </w:rPr>
              <w:t>8</w:t>
            </w:r>
            <w:r w:rsidRPr="001951C4">
              <w:rPr>
                <w:rFonts w:ascii="Times New Roman" w:hAnsi="Times New Roman" w:cs="Times New Roman"/>
                <w:sz w:val="24"/>
                <w:szCs w:val="24"/>
              </w:rPr>
              <w:t xml:space="preserve"> detected (4%; </w:t>
            </w:r>
            <w:r w:rsidR="002574F7" w:rsidRPr="001951C4">
              <w:rPr>
                <w:rFonts w:ascii="Times New Roman" w:hAnsi="Times New Roman" w:cs="Times New Roman"/>
                <w:sz w:val="24"/>
                <w:szCs w:val="24"/>
              </w:rPr>
              <w:t>8</w:t>
            </w:r>
            <w:r w:rsidRPr="001951C4">
              <w:rPr>
                <w:rFonts w:ascii="Times New Roman" w:hAnsi="Times New Roman" w:cs="Times New Roman"/>
                <w:sz w:val="24"/>
                <w:szCs w:val="24"/>
              </w:rPr>
              <w:t xml:space="preserve"> </w:t>
            </w:r>
            <w:r w:rsidR="00017CCF" w:rsidRPr="001951C4">
              <w:rPr>
                <w:rFonts w:ascii="Times New Roman" w:hAnsi="Times New Roman" w:cs="Times New Roman"/>
                <w:sz w:val="24"/>
                <w:szCs w:val="24"/>
              </w:rPr>
              <w:t>M</w:t>
            </w:r>
            <w:r w:rsidRPr="001951C4">
              <w:rPr>
                <w:rFonts w:ascii="Times New Roman" w:hAnsi="Times New Roman" w:cs="Times New Roman"/>
                <w:sz w:val="24"/>
                <w:szCs w:val="24"/>
              </w:rPr>
              <w:t xml:space="preserve">, </w:t>
            </w:r>
            <w:r w:rsidR="002574F7" w:rsidRPr="001951C4">
              <w:rPr>
                <w:rFonts w:ascii="Times New Roman" w:hAnsi="Times New Roman" w:cs="Times New Roman"/>
                <w:sz w:val="24"/>
                <w:szCs w:val="24"/>
              </w:rPr>
              <w:t>10</w:t>
            </w:r>
            <w:r w:rsidRPr="001951C4">
              <w:rPr>
                <w:rFonts w:ascii="Times New Roman" w:hAnsi="Times New Roman" w:cs="Times New Roman"/>
                <w:sz w:val="24"/>
                <w:szCs w:val="24"/>
              </w:rPr>
              <w:t xml:space="preserve"> </w:t>
            </w:r>
            <w:r w:rsidR="00017CCF" w:rsidRPr="001951C4">
              <w:rPr>
                <w:rFonts w:ascii="Times New Roman" w:hAnsi="Times New Roman" w:cs="Times New Roman"/>
                <w:sz w:val="24"/>
                <w:szCs w:val="24"/>
              </w:rPr>
              <w:t>F</w:t>
            </w:r>
            <w:r w:rsidRPr="001951C4">
              <w:rPr>
                <w:rFonts w:ascii="Times New Roman" w:hAnsi="Times New Roman" w:cs="Times New Roman"/>
                <w:sz w:val="24"/>
                <w:szCs w:val="24"/>
              </w:rPr>
              <w:t>)</w:t>
            </w:r>
          </w:p>
        </w:tc>
        <w:tc>
          <w:tcPr>
            <w:tcW w:w="3060" w:type="dxa"/>
            <w:tcBorders>
              <w:top w:val="nil"/>
              <w:left w:val="nil"/>
              <w:bottom w:val="nil"/>
              <w:right w:val="nil"/>
            </w:tcBorders>
          </w:tcPr>
          <w:p w14:paraId="6FD22A50" w14:textId="65140A70" w:rsidR="007D7AA0" w:rsidRPr="001951C4" w:rsidRDefault="00E8636A"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15 detected (</w:t>
            </w:r>
            <w:r w:rsidR="008D07C5" w:rsidRPr="001951C4">
              <w:rPr>
                <w:rFonts w:ascii="Times New Roman" w:hAnsi="Times New Roman" w:cs="Times New Roman"/>
                <w:sz w:val="24"/>
                <w:szCs w:val="24"/>
              </w:rPr>
              <w:t>3</w:t>
            </w:r>
            <w:r w:rsidRPr="001951C4">
              <w:rPr>
                <w:rFonts w:ascii="Times New Roman" w:hAnsi="Times New Roman" w:cs="Times New Roman"/>
                <w:sz w:val="24"/>
                <w:szCs w:val="24"/>
              </w:rPr>
              <w:t>%; 7 M, 8 F)</w:t>
            </w:r>
          </w:p>
        </w:tc>
      </w:tr>
      <w:tr w:rsidR="00FB364E" w:rsidRPr="001951C4" w14:paraId="16F8C455" w14:textId="77777777" w:rsidTr="000C0FAA">
        <w:trPr>
          <w:jc w:val="center"/>
        </w:trPr>
        <w:tc>
          <w:tcPr>
            <w:tcW w:w="1705" w:type="dxa"/>
            <w:tcBorders>
              <w:top w:val="nil"/>
              <w:left w:val="nil"/>
              <w:right w:val="nil"/>
            </w:tcBorders>
          </w:tcPr>
          <w:p w14:paraId="634966AD" w14:textId="77777777" w:rsidR="00FB364E" w:rsidRPr="001951C4" w:rsidRDefault="00FB364E" w:rsidP="00FB364E">
            <w:pPr>
              <w:spacing w:line="360" w:lineRule="auto"/>
              <w:rPr>
                <w:rFonts w:ascii="Times New Roman" w:hAnsi="Times New Roman" w:cs="Times New Roman"/>
                <w:sz w:val="24"/>
                <w:szCs w:val="24"/>
              </w:rPr>
            </w:pPr>
          </w:p>
        </w:tc>
        <w:tc>
          <w:tcPr>
            <w:tcW w:w="2070" w:type="dxa"/>
            <w:tcBorders>
              <w:top w:val="nil"/>
              <w:left w:val="nil"/>
              <w:right w:val="nil"/>
            </w:tcBorders>
          </w:tcPr>
          <w:p w14:paraId="11F4D524" w14:textId="3E716C5B" w:rsidR="00FB364E" w:rsidRPr="001951C4" w:rsidRDefault="00FB364E" w:rsidP="00FB364E">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Summer migrations</w:t>
            </w:r>
            <w:r w:rsidRPr="001951C4">
              <w:rPr>
                <w:rFonts w:ascii="Times New Roman" w:hAnsi="Times New Roman" w:cs="Times New Roman"/>
                <w:sz w:val="24"/>
                <w:szCs w:val="24"/>
                <w:vertAlign w:val="superscript"/>
              </w:rPr>
              <w:t>8</w:t>
            </w:r>
          </w:p>
        </w:tc>
        <w:tc>
          <w:tcPr>
            <w:tcW w:w="3060" w:type="dxa"/>
            <w:tcBorders>
              <w:top w:val="nil"/>
              <w:left w:val="nil"/>
              <w:right w:val="nil"/>
            </w:tcBorders>
          </w:tcPr>
          <w:p w14:paraId="78A174D5" w14:textId="42A257F1" w:rsidR="00FB364E" w:rsidRPr="001951C4" w:rsidRDefault="00FB364E" w:rsidP="00FB364E">
            <w:pPr>
              <w:spacing w:line="360" w:lineRule="auto"/>
              <w:rPr>
                <w:rFonts w:ascii="Times New Roman" w:hAnsi="Times New Roman" w:cs="Times New Roman"/>
                <w:sz w:val="24"/>
                <w:szCs w:val="24"/>
              </w:rPr>
            </w:pPr>
            <w:r w:rsidRPr="001951C4">
              <w:rPr>
                <w:rFonts w:ascii="Times New Roman" w:hAnsi="Times New Roman" w:cs="Times New Roman"/>
                <w:sz w:val="24"/>
                <w:szCs w:val="24"/>
              </w:rPr>
              <w:t>3 detected (5%; 2 M, 1 F)</w:t>
            </w:r>
          </w:p>
        </w:tc>
        <w:tc>
          <w:tcPr>
            <w:tcW w:w="3060" w:type="dxa"/>
            <w:tcBorders>
              <w:top w:val="nil"/>
              <w:left w:val="nil"/>
              <w:right w:val="nil"/>
            </w:tcBorders>
          </w:tcPr>
          <w:p w14:paraId="650BF667" w14:textId="588E6401" w:rsidR="00FB364E" w:rsidRPr="001951C4" w:rsidRDefault="00FB364E" w:rsidP="00FB364E">
            <w:pPr>
              <w:spacing w:line="360" w:lineRule="auto"/>
              <w:rPr>
                <w:rFonts w:ascii="Times New Roman" w:hAnsi="Times New Roman" w:cs="Times New Roman"/>
                <w:sz w:val="24"/>
                <w:szCs w:val="24"/>
              </w:rPr>
            </w:pPr>
            <w:r w:rsidRPr="001951C4">
              <w:rPr>
                <w:rFonts w:ascii="Times New Roman" w:hAnsi="Times New Roman" w:cs="Times New Roman"/>
                <w:sz w:val="24"/>
                <w:szCs w:val="24"/>
              </w:rPr>
              <w:t>3 detected (5%; 2 M, 1 F)</w:t>
            </w:r>
          </w:p>
        </w:tc>
      </w:tr>
    </w:tbl>
    <w:p w14:paraId="75DA3C2F" w14:textId="7F02C2FD" w:rsidR="00527342" w:rsidRPr="001951C4" w:rsidRDefault="00527342"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1</w:t>
      </w:r>
      <w:r w:rsidRPr="001951C4">
        <w:rPr>
          <w:rFonts w:ascii="Times New Roman" w:hAnsi="Times New Roman" w:cs="Times New Roman"/>
          <w:sz w:val="24"/>
          <w:szCs w:val="24"/>
        </w:rPr>
        <w:t xml:space="preserve"> Percent of birds which completed their migration prior to the end of their </w:t>
      </w:r>
      <w:r w:rsidR="00E519FB" w:rsidRPr="001951C4">
        <w:rPr>
          <w:rFonts w:ascii="Times New Roman" w:hAnsi="Times New Roman" w:cs="Times New Roman"/>
          <w:sz w:val="24"/>
          <w:szCs w:val="24"/>
        </w:rPr>
        <w:t>track</w:t>
      </w:r>
      <w:r w:rsidR="00AA1A0C" w:rsidRPr="001951C4">
        <w:rPr>
          <w:rFonts w:ascii="Times New Roman" w:hAnsi="Times New Roman" w:cs="Times New Roman"/>
          <w:sz w:val="24"/>
          <w:szCs w:val="24"/>
        </w:rPr>
        <w:t>.</w:t>
      </w:r>
    </w:p>
    <w:p w14:paraId="43C40B71" w14:textId="27FF57E7" w:rsidR="008756A8" w:rsidRPr="001951C4" w:rsidRDefault="008756A8"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2</w:t>
      </w:r>
      <w:r w:rsidRPr="001951C4">
        <w:rPr>
          <w:rFonts w:ascii="Times New Roman" w:hAnsi="Times New Roman" w:cs="Times New Roman"/>
          <w:sz w:val="24"/>
          <w:szCs w:val="24"/>
        </w:rPr>
        <w:t xml:space="preserve"> </w:t>
      </w:r>
      <w:r w:rsidR="000A77A1" w:rsidRPr="001951C4">
        <w:rPr>
          <w:rFonts w:ascii="Times New Roman" w:hAnsi="Times New Roman" w:cs="Times New Roman"/>
          <w:sz w:val="24"/>
          <w:szCs w:val="24"/>
        </w:rPr>
        <w:t>Mean d</w:t>
      </w:r>
      <w:r w:rsidRPr="001951C4">
        <w:rPr>
          <w:rFonts w:ascii="Times New Roman" w:hAnsi="Times New Roman" w:cs="Times New Roman"/>
          <w:sz w:val="24"/>
          <w:szCs w:val="24"/>
        </w:rPr>
        <w:t>uration of migration, wit</w:t>
      </w:r>
      <w:r w:rsidR="00BB5E41" w:rsidRPr="001951C4">
        <w:rPr>
          <w:rFonts w:ascii="Times New Roman" w:hAnsi="Times New Roman" w:cs="Times New Roman"/>
          <w:sz w:val="24"/>
          <w:szCs w:val="24"/>
        </w:rPr>
        <w:t>h standard deviation and range</w:t>
      </w:r>
      <w:r w:rsidR="00AA1A0C" w:rsidRPr="001951C4">
        <w:rPr>
          <w:rFonts w:ascii="Times New Roman" w:hAnsi="Times New Roman" w:cs="Times New Roman"/>
          <w:sz w:val="24"/>
          <w:szCs w:val="24"/>
        </w:rPr>
        <w:t>.</w:t>
      </w:r>
    </w:p>
    <w:p w14:paraId="2EC03276" w14:textId="09DBF34A" w:rsidR="00D37FF3" w:rsidRPr="001951C4" w:rsidRDefault="00BB5E41"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3</w:t>
      </w:r>
      <w:r w:rsidRPr="001951C4">
        <w:rPr>
          <w:rFonts w:ascii="Times New Roman" w:hAnsi="Times New Roman" w:cs="Times New Roman"/>
          <w:sz w:val="24"/>
          <w:szCs w:val="24"/>
        </w:rPr>
        <w:t xml:space="preserve"> </w:t>
      </w:r>
      <w:r w:rsidR="000A77A1" w:rsidRPr="001951C4">
        <w:rPr>
          <w:rFonts w:ascii="Times New Roman" w:hAnsi="Times New Roman" w:cs="Times New Roman"/>
          <w:sz w:val="24"/>
          <w:szCs w:val="24"/>
        </w:rPr>
        <w:t>Mean d</w:t>
      </w:r>
      <w:r w:rsidR="00D37FF3" w:rsidRPr="001951C4">
        <w:rPr>
          <w:rFonts w:ascii="Times New Roman" w:hAnsi="Times New Roman" w:cs="Times New Roman"/>
          <w:sz w:val="24"/>
          <w:szCs w:val="24"/>
        </w:rPr>
        <w:t>istance of migration, with standard deviation and range</w:t>
      </w:r>
      <w:r w:rsidR="00AA1A0C" w:rsidRPr="001951C4">
        <w:rPr>
          <w:rFonts w:ascii="Times New Roman" w:hAnsi="Times New Roman" w:cs="Times New Roman"/>
          <w:sz w:val="24"/>
          <w:szCs w:val="24"/>
        </w:rPr>
        <w:t>.</w:t>
      </w:r>
    </w:p>
    <w:p w14:paraId="706800F4" w14:textId="56112477" w:rsidR="00D37FF3" w:rsidRPr="001951C4" w:rsidRDefault="00D37FF3"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4</w:t>
      </w:r>
      <w:r w:rsidRPr="001951C4">
        <w:rPr>
          <w:rFonts w:ascii="Times New Roman" w:hAnsi="Times New Roman" w:cs="Times New Roman"/>
          <w:sz w:val="24"/>
          <w:szCs w:val="24"/>
        </w:rPr>
        <w:t xml:space="preserve"> </w:t>
      </w:r>
      <w:r w:rsidR="0038607E" w:rsidRPr="001951C4">
        <w:rPr>
          <w:rFonts w:ascii="Times New Roman" w:hAnsi="Times New Roman" w:cs="Times New Roman"/>
          <w:sz w:val="24"/>
          <w:szCs w:val="24"/>
        </w:rPr>
        <w:t>Median and range of migratory initiation dates</w:t>
      </w:r>
      <w:r w:rsidR="00AA1A0C" w:rsidRPr="001951C4">
        <w:rPr>
          <w:rFonts w:ascii="Times New Roman" w:hAnsi="Times New Roman" w:cs="Times New Roman"/>
          <w:sz w:val="24"/>
          <w:szCs w:val="24"/>
        </w:rPr>
        <w:t>.</w:t>
      </w:r>
    </w:p>
    <w:p w14:paraId="179F9649" w14:textId="39B90506" w:rsidR="0038607E" w:rsidRPr="001951C4" w:rsidRDefault="00C1192C"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5</w:t>
      </w:r>
      <w:r w:rsidRPr="001951C4">
        <w:rPr>
          <w:rFonts w:ascii="Times New Roman" w:hAnsi="Times New Roman" w:cs="Times New Roman"/>
          <w:sz w:val="24"/>
          <w:szCs w:val="24"/>
        </w:rPr>
        <w:t xml:space="preserve"> </w:t>
      </w:r>
      <w:r w:rsidR="0038607E" w:rsidRPr="001951C4">
        <w:rPr>
          <w:rFonts w:ascii="Times New Roman" w:hAnsi="Times New Roman" w:cs="Times New Roman"/>
          <w:sz w:val="24"/>
          <w:szCs w:val="24"/>
        </w:rPr>
        <w:t>Median and range of migratory termination dates</w:t>
      </w:r>
      <w:r w:rsidR="00C65BC8" w:rsidRPr="001951C4">
        <w:rPr>
          <w:rFonts w:ascii="Times New Roman" w:hAnsi="Times New Roman" w:cs="Times New Roman"/>
          <w:sz w:val="24"/>
          <w:szCs w:val="24"/>
        </w:rPr>
        <w:t>.</w:t>
      </w:r>
    </w:p>
    <w:p w14:paraId="44B92026" w14:textId="691D2C3F" w:rsidR="00C1192C" w:rsidRPr="001951C4" w:rsidRDefault="00E9361B"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6</w:t>
      </w:r>
      <w:r w:rsidRPr="001951C4">
        <w:rPr>
          <w:rFonts w:ascii="Times New Roman" w:hAnsi="Times New Roman" w:cs="Times New Roman"/>
          <w:sz w:val="24"/>
          <w:szCs w:val="24"/>
        </w:rPr>
        <w:t xml:space="preserve"> Number of </w:t>
      </w:r>
      <w:r w:rsidR="00892B86" w:rsidRPr="001951C4">
        <w:rPr>
          <w:rFonts w:ascii="Times New Roman" w:hAnsi="Times New Roman" w:cs="Times New Roman"/>
          <w:sz w:val="24"/>
          <w:szCs w:val="24"/>
        </w:rPr>
        <w:t>ind</w:t>
      </w:r>
      <w:r w:rsidR="008538C4" w:rsidRPr="001951C4">
        <w:rPr>
          <w:rFonts w:ascii="Times New Roman" w:hAnsi="Times New Roman" w:cs="Times New Roman"/>
          <w:sz w:val="24"/>
          <w:szCs w:val="24"/>
        </w:rPr>
        <w:t xml:space="preserve">ividuals which underwent a dispersal among </w:t>
      </w:r>
      <w:r w:rsidRPr="001951C4">
        <w:rPr>
          <w:rFonts w:ascii="Times New Roman" w:hAnsi="Times New Roman" w:cs="Times New Roman"/>
          <w:sz w:val="24"/>
          <w:szCs w:val="24"/>
        </w:rPr>
        <w:t>all birds tracked for at least one month</w:t>
      </w:r>
      <w:r w:rsidR="003944BE" w:rsidRPr="001951C4">
        <w:rPr>
          <w:rFonts w:ascii="Times New Roman" w:hAnsi="Times New Roman" w:cs="Times New Roman"/>
          <w:sz w:val="24"/>
          <w:szCs w:val="24"/>
        </w:rPr>
        <w:t xml:space="preserve"> (</w:t>
      </w:r>
      <w:r w:rsidR="00B95618" w:rsidRPr="001951C4">
        <w:rPr>
          <w:rFonts w:ascii="Times New Roman" w:hAnsi="Times New Roman" w:cs="Times New Roman"/>
          <w:sz w:val="24"/>
          <w:szCs w:val="24"/>
        </w:rPr>
        <w:t xml:space="preserve">n = </w:t>
      </w:r>
      <w:r w:rsidR="003944BE" w:rsidRPr="001951C4">
        <w:rPr>
          <w:rFonts w:ascii="Times New Roman" w:hAnsi="Times New Roman" w:cs="Times New Roman"/>
          <w:sz w:val="24"/>
          <w:szCs w:val="24"/>
        </w:rPr>
        <w:t>456)</w:t>
      </w:r>
      <w:r w:rsidR="00B95618" w:rsidRPr="001951C4">
        <w:rPr>
          <w:rFonts w:ascii="Times New Roman" w:hAnsi="Times New Roman" w:cs="Times New Roman"/>
          <w:sz w:val="24"/>
          <w:szCs w:val="24"/>
        </w:rPr>
        <w:t>, including the percentage of</w:t>
      </w:r>
      <w:r w:rsidR="0021349B" w:rsidRPr="001951C4">
        <w:rPr>
          <w:rFonts w:ascii="Times New Roman" w:hAnsi="Times New Roman" w:cs="Times New Roman"/>
          <w:sz w:val="24"/>
          <w:szCs w:val="24"/>
        </w:rPr>
        <w:t xml:space="preserve"> birds which underwent a dispersal </w:t>
      </w:r>
      <w:r w:rsidR="00CE125B" w:rsidRPr="001951C4">
        <w:rPr>
          <w:rFonts w:ascii="Times New Roman" w:hAnsi="Times New Roman" w:cs="Times New Roman"/>
          <w:sz w:val="24"/>
          <w:szCs w:val="24"/>
        </w:rPr>
        <w:t>and the number of dispersal</w:t>
      </w:r>
      <w:r w:rsidR="001C5F56" w:rsidRPr="001951C4">
        <w:rPr>
          <w:rFonts w:ascii="Times New Roman" w:hAnsi="Times New Roman" w:cs="Times New Roman"/>
          <w:sz w:val="24"/>
          <w:szCs w:val="24"/>
        </w:rPr>
        <w:t>s</w:t>
      </w:r>
      <w:r w:rsidR="00CE125B" w:rsidRPr="001951C4">
        <w:rPr>
          <w:rFonts w:ascii="Times New Roman" w:hAnsi="Times New Roman" w:cs="Times New Roman"/>
          <w:sz w:val="24"/>
          <w:szCs w:val="24"/>
        </w:rPr>
        <w:t xml:space="preserve"> associated with males and females.</w:t>
      </w:r>
      <w:r w:rsidR="008538C4" w:rsidRPr="001951C4">
        <w:rPr>
          <w:rFonts w:ascii="Times New Roman" w:hAnsi="Times New Roman" w:cs="Times New Roman"/>
          <w:sz w:val="24"/>
          <w:szCs w:val="24"/>
        </w:rPr>
        <w:t xml:space="preserve"> Note that one bird underwent two dispersals</w:t>
      </w:r>
      <w:r w:rsidR="000F050F" w:rsidRPr="001951C4">
        <w:rPr>
          <w:rFonts w:ascii="Times New Roman" w:hAnsi="Times New Roman" w:cs="Times New Roman"/>
          <w:sz w:val="24"/>
          <w:szCs w:val="24"/>
        </w:rPr>
        <w:t>, bringing the total number of dispersal movements detected to 4</w:t>
      </w:r>
      <w:r w:rsidR="00A8792A" w:rsidRPr="001951C4">
        <w:rPr>
          <w:rFonts w:ascii="Times New Roman" w:hAnsi="Times New Roman" w:cs="Times New Roman"/>
          <w:sz w:val="24"/>
          <w:szCs w:val="24"/>
        </w:rPr>
        <w:t xml:space="preserve"> for the full model and 3 for the base model</w:t>
      </w:r>
      <w:r w:rsidR="000F050F" w:rsidRPr="001951C4">
        <w:rPr>
          <w:rFonts w:ascii="Times New Roman" w:hAnsi="Times New Roman" w:cs="Times New Roman"/>
          <w:sz w:val="24"/>
          <w:szCs w:val="24"/>
        </w:rPr>
        <w:t>.</w:t>
      </w:r>
    </w:p>
    <w:p w14:paraId="39C7708A" w14:textId="05BCAF2B" w:rsidR="001C5F56" w:rsidRPr="001951C4" w:rsidRDefault="001C5F56" w:rsidP="001C5F56">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7</w:t>
      </w:r>
      <w:r w:rsidRPr="001951C4">
        <w:rPr>
          <w:rFonts w:ascii="Times New Roman" w:hAnsi="Times New Roman" w:cs="Times New Roman"/>
          <w:sz w:val="24"/>
          <w:szCs w:val="24"/>
        </w:rPr>
        <w:t xml:space="preserve"> </w:t>
      </w:r>
      <w:r w:rsidR="000F050F" w:rsidRPr="001951C4">
        <w:rPr>
          <w:rFonts w:ascii="Times New Roman" w:hAnsi="Times New Roman" w:cs="Times New Roman"/>
          <w:sz w:val="24"/>
          <w:szCs w:val="24"/>
        </w:rPr>
        <w:t xml:space="preserve">Number of individuals which underwent a </w:t>
      </w:r>
      <w:r w:rsidRPr="001951C4">
        <w:rPr>
          <w:rFonts w:ascii="Times New Roman" w:hAnsi="Times New Roman" w:cs="Times New Roman"/>
          <w:sz w:val="24"/>
          <w:szCs w:val="24"/>
        </w:rPr>
        <w:t xml:space="preserve">foray loop among all birds tracked for at least one month (n = 456), including the percentage of birds which underwent a </w:t>
      </w:r>
      <w:r w:rsidR="00435CFA" w:rsidRPr="001951C4">
        <w:rPr>
          <w:rFonts w:ascii="Times New Roman" w:hAnsi="Times New Roman" w:cs="Times New Roman"/>
          <w:sz w:val="24"/>
          <w:szCs w:val="24"/>
        </w:rPr>
        <w:t>foray loop</w:t>
      </w:r>
      <w:r w:rsidRPr="001951C4">
        <w:rPr>
          <w:rFonts w:ascii="Times New Roman" w:hAnsi="Times New Roman" w:cs="Times New Roman"/>
          <w:sz w:val="24"/>
          <w:szCs w:val="24"/>
        </w:rPr>
        <w:t xml:space="preserve"> and the number of </w:t>
      </w:r>
      <w:r w:rsidR="00435CFA" w:rsidRPr="001951C4">
        <w:rPr>
          <w:rFonts w:ascii="Times New Roman" w:hAnsi="Times New Roman" w:cs="Times New Roman"/>
          <w:sz w:val="24"/>
          <w:szCs w:val="24"/>
        </w:rPr>
        <w:t>foray loops</w:t>
      </w:r>
      <w:r w:rsidRPr="001951C4">
        <w:rPr>
          <w:rFonts w:ascii="Times New Roman" w:hAnsi="Times New Roman" w:cs="Times New Roman"/>
          <w:sz w:val="24"/>
          <w:szCs w:val="24"/>
        </w:rPr>
        <w:t xml:space="preserve"> associated with males and females.</w:t>
      </w:r>
    </w:p>
    <w:p w14:paraId="35180967" w14:textId="247C22C5" w:rsidR="00435CFA" w:rsidRPr="001951C4" w:rsidRDefault="00435CFA" w:rsidP="00435CFA">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8</w:t>
      </w:r>
      <w:r w:rsidRPr="001951C4">
        <w:rPr>
          <w:rFonts w:ascii="Times New Roman" w:hAnsi="Times New Roman" w:cs="Times New Roman"/>
          <w:sz w:val="24"/>
          <w:szCs w:val="24"/>
        </w:rPr>
        <w:t xml:space="preserve"> </w:t>
      </w:r>
      <w:r w:rsidR="00AF3BF8" w:rsidRPr="001951C4">
        <w:rPr>
          <w:rFonts w:ascii="Times New Roman" w:hAnsi="Times New Roman" w:cs="Times New Roman"/>
          <w:sz w:val="24"/>
          <w:szCs w:val="24"/>
        </w:rPr>
        <w:t xml:space="preserve">Number of individuals which underwent a </w:t>
      </w:r>
      <w:r w:rsidRPr="001951C4">
        <w:rPr>
          <w:rFonts w:ascii="Times New Roman" w:hAnsi="Times New Roman" w:cs="Times New Roman"/>
          <w:sz w:val="24"/>
          <w:szCs w:val="24"/>
        </w:rPr>
        <w:t>summer migration among all birds tracked</w:t>
      </w:r>
      <w:r w:rsidR="00C71F1C" w:rsidRPr="001951C4">
        <w:rPr>
          <w:rFonts w:ascii="Times New Roman" w:hAnsi="Times New Roman" w:cs="Times New Roman"/>
          <w:sz w:val="24"/>
          <w:szCs w:val="24"/>
        </w:rPr>
        <w:t xml:space="preserve"> throughout May 1st–Sep. 1</w:t>
      </w:r>
      <w:r w:rsidR="00C71F1C" w:rsidRPr="001951C4">
        <w:rPr>
          <w:rFonts w:ascii="Times New Roman" w:hAnsi="Times New Roman" w:cs="Times New Roman"/>
          <w:sz w:val="24"/>
          <w:szCs w:val="24"/>
          <w:vertAlign w:val="superscript"/>
        </w:rPr>
        <w:t>st</w:t>
      </w:r>
      <w:r w:rsidR="001E6A4D"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(n = </w:t>
      </w:r>
      <w:r w:rsidR="004F2D88" w:rsidRPr="001951C4">
        <w:rPr>
          <w:rFonts w:ascii="Times New Roman" w:hAnsi="Times New Roman" w:cs="Times New Roman"/>
          <w:sz w:val="24"/>
          <w:szCs w:val="24"/>
        </w:rPr>
        <w:t>65</w:t>
      </w:r>
      <w:r w:rsidRPr="001951C4">
        <w:rPr>
          <w:rFonts w:ascii="Times New Roman" w:hAnsi="Times New Roman" w:cs="Times New Roman"/>
          <w:sz w:val="24"/>
          <w:szCs w:val="24"/>
        </w:rPr>
        <w:t xml:space="preserve">), including the percentage of birds which underwent a </w:t>
      </w:r>
      <w:r w:rsidR="001E6A4D" w:rsidRPr="001951C4">
        <w:rPr>
          <w:rFonts w:ascii="Times New Roman" w:hAnsi="Times New Roman" w:cs="Times New Roman"/>
          <w:sz w:val="24"/>
          <w:szCs w:val="24"/>
        </w:rPr>
        <w:t>summer migration</w:t>
      </w:r>
      <w:r w:rsidRPr="001951C4">
        <w:rPr>
          <w:rFonts w:ascii="Times New Roman" w:hAnsi="Times New Roman" w:cs="Times New Roman"/>
          <w:sz w:val="24"/>
          <w:szCs w:val="24"/>
        </w:rPr>
        <w:t xml:space="preserve"> and the number of</w:t>
      </w:r>
      <w:r w:rsidR="001E6A4D" w:rsidRPr="001951C4">
        <w:rPr>
          <w:rFonts w:ascii="Times New Roman" w:hAnsi="Times New Roman" w:cs="Times New Roman"/>
          <w:sz w:val="24"/>
          <w:szCs w:val="24"/>
        </w:rPr>
        <w:t xml:space="preserve"> summer migrations</w:t>
      </w:r>
      <w:r w:rsidRPr="001951C4">
        <w:rPr>
          <w:rFonts w:ascii="Times New Roman" w:hAnsi="Times New Roman" w:cs="Times New Roman"/>
          <w:sz w:val="24"/>
          <w:szCs w:val="24"/>
        </w:rPr>
        <w:t xml:space="preserve"> associated with males and females.</w:t>
      </w:r>
    </w:p>
    <w:p w14:paraId="24EEE1D1" w14:textId="364C3409" w:rsidR="009943B0" w:rsidRPr="001951C4" w:rsidRDefault="004511FC" w:rsidP="00981411">
      <w:pPr>
        <w:rPr>
          <w:rFonts w:ascii="Times New Roman" w:hAnsi="Times New Roman" w:cs="Times New Roman"/>
          <w:sz w:val="24"/>
          <w:szCs w:val="24"/>
        </w:rPr>
      </w:pPr>
      <w:r w:rsidRPr="001951C4">
        <w:rPr>
          <w:rFonts w:ascii="Times New Roman" w:hAnsi="Times New Roman" w:cs="Times New Roman"/>
          <w:sz w:val="24"/>
          <w:szCs w:val="24"/>
        </w:rPr>
        <w:br w:type="page"/>
      </w:r>
    </w:p>
    <w:p w14:paraId="39812B8D" w14:textId="77777777" w:rsidR="0066067C" w:rsidRPr="001951C4" w:rsidRDefault="0066067C" w:rsidP="0066067C">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3.3 Long-distance movements and non-migratory individuals</w:t>
      </w:r>
    </w:p>
    <w:p w14:paraId="2B709E8F" w14:textId="253CB563" w:rsidR="0066067C" w:rsidRPr="001951C4" w:rsidRDefault="0066067C" w:rsidP="0066067C">
      <w:pPr>
        <w:spacing w:line="480" w:lineRule="auto"/>
        <w:rPr>
          <w:rFonts w:ascii="Times New Roman" w:hAnsi="Times New Roman" w:cs="Times New Roman"/>
          <w:sz w:val="24"/>
          <w:szCs w:val="24"/>
        </w:rPr>
      </w:pPr>
      <w:r w:rsidRPr="001951C4">
        <w:rPr>
          <w:rFonts w:ascii="Times New Roman" w:hAnsi="Times New Roman" w:cs="Times New Roman"/>
          <w:sz w:val="24"/>
          <w:szCs w:val="24"/>
        </w:rPr>
        <w:t>Long distance movements outside of spring and fall migration were less frequently detected using the base model than the full model, with the full model detecting 3 more foray loops and 1 more dispersal than the base model</w:t>
      </w:r>
      <w:r w:rsidR="002F6ECC">
        <w:rPr>
          <w:rFonts w:ascii="Times New Roman" w:hAnsi="Times New Roman" w:cs="Times New Roman"/>
          <w:sz w:val="24"/>
          <w:szCs w:val="24"/>
        </w:rPr>
        <w:t xml:space="preserve"> (Table 3)</w:t>
      </w:r>
      <w:r w:rsidRPr="001951C4">
        <w:rPr>
          <w:rFonts w:ascii="Times New Roman" w:hAnsi="Times New Roman" w:cs="Times New Roman"/>
          <w:sz w:val="24"/>
          <w:szCs w:val="24"/>
        </w:rPr>
        <w:t>. Using the long-distance movements detected by the full model, we found that dispersal movements had a mean duration of 6 days (1–10 days) and the mean distance traveled was 129 km (30–263 km). Foray loops had a mean duration of 20 days (2–95 days) and a mean total distance traveled of 221 km (34–951 km). The number of summer migrations detected was not impacted by use of the full or base model, with 3 of 65 birds (5%; 2 males, 1 female) tracked throughout May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–Sep.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 xml:space="preserve"> migrating south during the summer. These summer migratory movements initiated around May 27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Jun.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and Jul. 13</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and terminated around Jul. 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Jul.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and Aug. 22</w:t>
      </w:r>
      <w:r w:rsidRPr="001951C4">
        <w:rPr>
          <w:rFonts w:ascii="Times New Roman" w:hAnsi="Times New Roman" w:cs="Times New Roman"/>
          <w:sz w:val="24"/>
          <w:szCs w:val="24"/>
          <w:vertAlign w:val="superscript"/>
        </w:rPr>
        <w:t>nd</w:t>
      </w:r>
      <w:r w:rsidRPr="001951C4">
        <w:rPr>
          <w:rFonts w:ascii="Times New Roman" w:hAnsi="Times New Roman" w:cs="Times New Roman"/>
          <w:sz w:val="24"/>
          <w:szCs w:val="24"/>
        </w:rPr>
        <w:t xml:space="preserve"> (Fig. 6). Summer migrations had a mean duration of 39 days (35–42 days) and a mean distance traveled of 756 km (523–1106 km).</w:t>
      </w:r>
    </w:p>
    <w:p w14:paraId="3DAEF80B" w14:textId="59DD2C5E" w:rsidR="00184501" w:rsidRPr="001951C4" w:rsidRDefault="0066067C" w:rsidP="00184501">
      <w:pPr>
        <w:spacing w:line="480" w:lineRule="auto"/>
        <w:rPr>
          <w:rFonts w:ascii="Times New Roman" w:hAnsi="Times New Roman" w:cs="Times New Roman"/>
          <w:sz w:val="24"/>
          <w:szCs w:val="24"/>
        </w:rPr>
      </w:pPr>
      <w:r w:rsidRPr="001951C4">
        <w:rPr>
          <w:rFonts w:ascii="Times New Roman" w:hAnsi="Times New Roman" w:cs="Times New Roman"/>
          <w:sz w:val="24"/>
          <w:szCs w:val="24"/>
        </w:rPr>
        <w:tab/>
        <w:t>Non-migrants were detected by both the full and base models, with some differences in detection rates. The full model detected 6 non-migrants in the fall (3% of individuals tracked between Oct. 15th–Dec. 5th; 3 males, 3 females) and spring (3% of individuals tracked between Feb. 15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–Mar.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1 male, 5 females). The base model detected one fewer non-migrant in fall (3% of individuals tracked between Oct. 15th–Dec. 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2 males, 3 females) and the same number of non-migrants in spring (3% of individuals tracked between Feb. 15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–Mar.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1 male, 5 females). The fall non-migrants detected using the full model overwintered in Rhode Island (3), Pennsylvania (1), Connecticut (1), and Virginia (1), while the spring non-migrants summered in Virginia (2), Maryland (1), Florida (1), Georgia (1), and Alabama (1). Individuals that abstained from migration during one season were observed migrating in prior or subsequent seasons when data were available (5 of 5 birds detected in the full model).</w:t>
      </w:r>
      <w:r w:rsidR="00184501" w:rsidRPr="001951C4">
        <w:rPr>
          <w:rFonts w:ascii="Times New Roman" w:hAnsi="Times New Roman" w:cs="Times New Roman"/>
          <w:sz w:val="24"/>
          <w:szCs w:val="24"/>
        </w:rPr>
        <w:br w:type="page"/>
      </w:r>
    </w:p>
    <w:p w14:paraId="24EEE1D2" w14:textId="4775BFC3" w:rsidR="009943B0" w:rsidRPr="001951C4" w:rsidRDefault="002943C5">
      <w:pPr>
        <w:jc w:val="center"/>
        <w:rPr>
          <w:rFonts w:ascii="Times New Roman" w:hAnsi="Times New Roman" w:cs="Times New Roman"/>
          <w:sz w:val="24"/>
          <w:szCs w:val="24"/>
        </w:rPr>
      </w:pPr>
      <w:r w:rsidRPr="001951C4">
        <w:rPr>
          <w:rFonts w:ascii="Times New Roman" w:hAnsi="Times New Roman" w:cs="Times New Roman"/>
          <w:noProof/>
          <w:sz w:val="24"/>
          <w:szCs w:val="24"/>
        </w:rPr>
        <w:lastRenderedPageBreak/>
        <w:drawing>
          <wp:inline distT="0" distB="0" distL="0" distR="0" wp14:anchorId="0B4A7349" wp14:editId="2A387D40">
            <wp:extent cx="5267325" cy="5643804"/>
            <wp:effectExtent l="0" t="0" r="0" b="0"/>
            <wp:docPr id="926134388"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34388" name="Picture 3" descr="A screenshot of a map&#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7488" cy="5654693"/>
                    </a:xfrm>
                    <a:prstGeom prst="rect">
                      <a:avLst/>
                    </a:prstGeom>
                  </pic:spPr>
                </pic:pic>
              </a:graphicData>
            </a:graphic>
          </wp:inline>
        </w:drawing>
      </w:r>
    </w:p>
    <w:p w14:paraId="24EEE1D4" w14:textId="39AC835E" w:rsidR="009943B0" w:rsidRPr="001951C4" w:rsidRDefault="00D81B72" w:rsidP="00550679">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Figure </w:t>
      </w:r>
      <w:r w:rsidR="00DD51F8" w:rsidRPr="001951C4">
        <w:rPr>
          <w:rFonts w:ascii="Times New Roman" w:hAnsi="Times New Roman" w:cs="Times New Roman"/>
          <w:sz w:val="24"/>
          <w:szCs w:val="24"/>
        </w:rPr>
        <w:t>6</w:t>
      </w:r>
      <w:r w:rsidRPr="001951C4">
        <w:rPr>
          <w:rFonts w:ascii="Times New Roman" w:hAnsi="Times New Roman" w:cs="Times New Roman"/>
          <w:sz w:val="24"/>
          <w:szCs w:val="24"/>
        </w:rPr>
        <w:t>. Spatial and temporal distribution of summer migrations, dispersals, and foray loops of American Woodcock marked with GPS transmitters in eastern North America. Maps are superimposed over the breeding, wintering, and year-round range of the American Woodcock as delineated by the eBird Status and Trends dataset</w:t>
      </w:r>
      <w:r w:rsidR="00F63FFF" w:rsidRPr="001951C4">
        <w:rPr>
          <w:rFonts w:ascii="Times New Roman" w:hAnsi="Times New Roman" w:cs="Times New Roman"/>
          <w:sz w:val="24"/>
          <w:szCs w:val="24"/>
        </w:rPr>
        <w:t xml:space="preserve"> (Fink et al. 2022)</w:t>
      </w:r>
      <w:r w:rsidRPr="001951C4">
        <w:rPr>
          <w:rFonts w:ascii="Times New Roman" w:hAnsi="Times New Roman" w:cs="Times New Roman"/>
          <w:sz w:val="24"/>
          <w:szCs w:val="24"/>
        </w:rPr>
        <w:t>. Timelines depict the duration of each movement by month</w:t>
      </w:r>
      <w:r w:rsidR="00C344AA" w:rsidRPr="001951C4">
        <w:rPr>
          <w:rFonts w:ascii="Times New Roman" w:hAnsi="Times New Roman" w:cs="Times New Roman"/>
          <w:sz w:val="24"/>
          <w:szCs w:val="24"/>
        </w:rPr>
        <w:t>, and e</w:t>
      </w:r>
      <w:r w:rsidRPr="001951C4">
        <w:rPr>
          <w:rFonts w:ascii="Times New Roman" w:hAnsi="Times New Roman" w:cs="Times New Roman"/>
          <w:sz w:val="24"/>
          <w:szCs w:val="24"/>
        </w:rPr>
        <w:t>ach movement is matched from the map to the timeline by color.</w:t>
      </w:r>
      <w:r w:rsidR="00C344AA" w:rsidRPr="001951C4">
        <w:rPr>
          <w:rFonts w:ascii="Times New Roman" w:hAnsi="Times New Roman" w:cs="Times New Roman"/>
          <w:sz w:val="24"/>
          <w:szCs w:val="24"/>
        </w:rPr>
        <w:t xml:space="preserve"> These long-distance movements are derived from the full model, which includes all possible data streams for informing delineations of </w:t>
      </w:r>
      <w:r w:rsidR="00550679" w:rsidRPr="001951C4">
        <w:rPr>
          <w:rFonts w:ascii="Times New Roman" w:hAnsi="Times New Roman" w:cs="Times New Roman"/>
          <w:sz w:val="24"/>
          <w:szCs w:val="24"/>
        </w:rPr>
        <w:t>woodcock migratory movements.</w:t>
      </w:r>
      <w:r w:rsidR="007E01CC" w:rsidRPr="001951C4">
        <w:rPr>
          <w:rFonts w:ascii="Times New Roman" w:hAnsi="Times New Roman" w:cs="Times New Roman"/>
          <w:sz w:val="24"/>
          <w:szCs w:val="24"/>
        </w:rPr>
        <w:br w:type="page"/>
      </w:r>
    </w:p>
    <w:p w14:paraId="6CEBA82D" w14:textId="3DBBE5E7" w:rsidR="001F5EA4" w:rsidRPr="001951C4" w:rsidRDefault="001F5EA4">
      <w:pPr>
        <w:rPr>
          <w:rFonts w:ascii="Times New Roman" w:hAnsi="Times New Roman" w:cs="Times New Roman"/>
          <w:b/>
          <w:sz w:val="24"/>
          <w:szCs w:val="24"/>
        </w:rPr>
      </w:pPr>
      <w:r w:rsidRPr="001951C4">
        <w:rPr>
          <w:rFonts w:ascii="Times New Roman" w:hAnsi="Times New Roman" w:cs="Times New Roman"/>
          <w:b/>
          <w:sz w:val="24"/>
          <w:szCs w:val="24"/>
        </w:rPr>
        <w:lastRenderedPageBreak/>
        <w:t>Discussion</w:t>
      </w:r>
    </w:p>
    <w:p w14:paraId="424AE7EA" w14:textId="16AA87DA" w:rsidR="00135B99" w:rsidRPr="001951C4" w:rsidRDefault="00E1285B" w:rsidP="00D63707">
      <w:pPr>
        <w:spacing w:line="480" w:lineRule="auto"/>
        <w:rPr>
          <w:rFonts w:ascii="Times New Roman" w:hAnsi="Times New Roman" w:cs="Times New Roman"/>
          <w:bCs/>
          <w:sz w:val="24"/>
          <w:szCs w:val="24"/>
        </w:rPr>
      </w:pPr>
      <w:r>
        <w:rPr>
          <w:rFonts w:ascii="Times New Roman" w:hAnsi="Times New Roman" w:cs="Times New Roman"/>
          <w:bCs/>
          <w:sz w:val="24"/>
          <w:szCs w:val="24"/>
        </w:rPr>
        <w:t>Combining</w:t>
      </w:r>
      <w:r w:rsidR="00FF715C">
        <w:rPr>
          <w:rFonts w:ascii="Times New Roman" w:hAnsi="Times New Roman" w:cs="Times New Roman"/>
          <w:bCs/>
          <w:sz w:val="24"/>
          <w:szCs w:val="24"/>
        </w:rPr>
        <w:t xml:space="preserve"> the step-threshold method </w:t>
      </w:r>
      <w:r w:rsidR="00C8136C">
        <w:rPr>
          <w:rFonts w:ascii="Times New Roman" w:hAnsi="Times New Roman" w:cs="Times New Roman"/>
          <w:bCs/>
          <w:sz w:val="24"/>
          <w:szCs w:val="24"/>
        </w:rPr>
        <w:t>with a set of</w:t>
      </w:r>
      <w:r w:rsidR="00FF715C">
        <w:rPr>
          <w:rFonts w:ascii="Times New Roman" w:hAnsi="Times New Roman" w:cs="Times New Roman"/>
          <w:bCs/>
          <w:sz w:val="24"/>
          <w:szCs w:val="24"/>
        </w:rPr>
        <w:t xml:space="preserve"> hidden Markov model</w:t>
      </w:r>
      <w:r w:rsidR="00C8136C">
        <w:rPr>
          <w:rFonts w:ascii="Times New Roman" w:hAnsi="Times New Roman" w:cs="Times New Roman"/>
          <w:bCs/>
          <w:sz w:val="24"/>
          <w:szCs w:val="24"/>
        </w:rPr>
        <w:t>s</w:t>
      </w:r>
      <w:r w:rsidR="00FF715C">
        <w:rPr>
          <w:rFonts w:ascii="Times New Roman" w:hAnsi="Times New Roman" w:cs="Times New Roman"/>
          <w:bCs/>
          <w:sz w:val="24"/>
          <w:szCs w:val="24"/>
        </w:rPr>
        <w:t xml:space="preserve"> </w:t>
      </w:r>
      <w:r w:rsidR="00FF0462">
        <w:rPr>
          <w:rFonts w:ascii="Times New Roman" w:hAnsi="Times New Roman" w:cs="Times New Roman"/>
          <w:bCs/>
          <w:sz w:val="24"/>
          <w:szCs w:val="24"/>
        </w:rPr>
        <w:t xml:space="preserve">resulted in a technique that could be used to estimate </w:t>
      </w:r>
      <w:r>
        <w:rPr>
          <w:rFonts w:ascii="Times New Roman" w:hAnsi="Times New Roman" w:cs="Times New Roman"/>
          <w:bCs/>
          <w:sz w:val="24"/>
          <w:szCs w:val="24"/>
        </w:rPr>
        <w:t>the migratory state of American Woodcock with a quantifiable level of accuracy.</w:t>
      </w:r>
      <w:r w:rsidR="00076A41">
        <w:rPr>
          <w:rFonts w:ascii="Times New Roman" w:hAnsi="Times New Roman" w:cs="Times New Roman"/>
          <w:bCs/>
          <w:sz w:val="24"/>
          <w:szCs w:val="24"/>
        </w:rPr>
        <w:t xml:space="preserve"> </w:t>
      </w:r>
      <w:r w:rsidR="003D6A42" w:rsidRPr="001951C4">
        <w:rPr>
          <w:rFonts w:ascii="Times New Roman" w:hAnsi="Times New Roman" w:cs="Times New Roman"/>
          <w:bCs/>
          <w:sz w:val="24"/>
          <w:szCs w:val="24"/>
        </w:rPr>
        <w:t xml:space="preserve">We found that the </w:t>
      </w:r>
      <w:r w:rsidR="000F0696" w:rsidRPr="001951C4">
        <w:rPr>
          <w:rFonts w:ascii="Times New Roman" w:hAnsi="Times New Roman" w:cs="Times New Roman"/>
          <w:bCs/>
          <w:sz w:val="24"/>
          <w:szCs w:val="24"/>
        </w:rPr>
        <w:t xml:space="preserve">use of </w:t>
      </w:r>
      <w:r w:rsidR="003D6A42" w:rsidRPr="001951C4">
        <w:rPr>
          <w:rFonts w:ascii="Times New Roman" w:hAnsi="Times New Roman" w:cs="Times New Roman"/>
          <w:bCs/>
          <w:sz w:val="24"/>
          <w:szCs w:val="24"/>
        </w:rPr>
        <w:t>additional data streams</w:t>
      </w:r>
      <w:r w:rsidR="000F0696" w:rsidRPr="001951C4">
        <w:rPr>
          <w:rFonts w:ascii="Times New Roman" w:hAnsi="Times New Roman" w:cs="Times New Roman"/>
          <w:bCs/>
          <w:sz w:val="24"/>
          <w:szCs w:val="24"/>
        </w:rPr>
        <w:t xml:space="preserve"> </w:t>
      </w:r>
      <w:r w:rsidR="009C5799" w:rsidRPr="001951C4">
        <w:rPr>
          <w:rFonts w:ascii="Times New Roman" w:hAnsi="Times New Roman" w:cs="Times New Roman"/>
          <w:bCs/>
          <w:sz w:val="24"/>
          <w:szCs w:val="24"/>
        </w:rPr>
        <w:t xml:space="preserve">allowed </w:t>
      </w:r>
      <w:r w:rsidR="00C8136C">
        <w:rPr>
          <w:rFonts w:ascii="Times New Roman" w:hAnsi="Times New Roman" w:cs="Times New Roman"/>
          <w:bCs/>
          <w:sz w:val="24"/>
          <w:szCs w:val="24"/>
        </w:rPr>
        <w:t>HMMs</w:t>
      </w:r>
      <w:r w:rsidR="000D5E07" w:rsidRPr="001951C4">
        <w:rPr>
          <w:rFonts w:ascii="Times New Roman" w:hAnsi="Times New Roman" w:cs="Times New Roman"/>
          <w:bCs/>
          <w:sz w:val="24"/>
          <w:szCs w:val="24"/>
        </w:rPr>
        <w:t xml:space="preserve"> to </w:t>
      </w:r>
      <w:r w:rsidR="00154582" w:rsidRPr="001951C4">
        <w:rPr>
          <w:rFonts w:ascii="Times New Roman" w:hAnsi="Times New Roman" w:cs="Times New Roman"/>
          <w:bCs/>
          <w:sz w:val="24"/>
          <w:szCs w:val="24"/>
        </w:rPr>
        <w:t>fit the migratory movement</w:t>
      </w:r>
      <w:r w:rsidR="003A51BF" w:rsidRPr="001951C4">
        <w:rPr>
          <w:rFonts w:ascii="Times New Roman" w:hAnsi="Times New Roman" w:cs="Times New Roman"/>
          <w:bCs/>
          <w:sz w:val="24"/>
          <w:szCs w:val="24"/>
        </w:rPr>
        <w:t xml:space="preserve">s of </w:t>
      </w:r>
      <w:r w:rsidR="003516C8">
        <w:rPr>
          <w:rFonts w:ascii="Times New Roman" w:hAnsi="Times New Roman" w:cs="Times New Roman"/>
          <w:bCs/>
          <w:sz w:val="24"/>
          <w:szCs w:val="24"/>
        </w:rPr>
        <w:t>woodcock</w:t>
      </w:r>
      <w:r w:rsidR="003A51BF" w:rsidRPr="001951C4">
        <w:rPr>
          <w:rFonts w:ascii="Times New Roman" w:hAnsi="Times New Roman" w:cs="Times New Roman"/>
          <w:bCs/>
          <w:sz w:val="24"/>
          <w:szCs w:val="24"/>
        </w:rPr>
        <w:t xml:space="preserve"> with lower error rates for several seasonal models</w:t>
      </w:r>
      <w:r w:rsidR="00A3033C" w:rsidRPr="001951C4">
        <w:rPr>
          <w:rFonts w:ascii="Times New Roman" w:hAnsi="Times New Roman" w:cs="Times New Roman"/>
          <w:bCs/>
          <w:sz w:val="24"/>
          <w:szCs w:val="24"/>
        </w:rPr>
        <w:t xml:space="preserve">. The most substantial improvement was </w:t>
      </w:r>
      <w:r w:rsidR="00375A4B" w:rsidRPr="001951C4">
        <w:rPr>
          <w:rFonts w:ascii="Times New Roman" w:hAnsi="Times New Roman" w:cs="Times New Roman"/>
          <w:bCs/>
          <w:sz w:val="24"/>
          <w:szCs w:val="24"/>
        </w:rPr>
        <w:t>among Type II error</w:t>
      </w:r>
      <w:r w:rsidR="0047463A">
        <w:rPr>
          <w:rFonts w:ascii="Times New Roman" w:hAnsi="Times New Roman" w:cs="Times New Roman"/>
          <w:bCs/>
          <w:sz w:val="24"/>
          <w:szCs w:val="24"/>
        </w:rPr>
        <w:t>s</w:t>
      </w:r>
      <w:r w:rsidR="00375A4B" w:rsidRPr="001951C4">
        <w:rPr>
          <w:rFonts w:ascii="Times New Roman" w:hAnsi="Times New Roman" w:cs="Times New Roman"/>
          <w:bCs/>
          <w:sz w:val="24"/>
          <w:szCs w:val="24"/>
        </w:rPr>
        <w:t xml:space="preserve"> for spring females (</w:t>
      </w:r>
      <w:r w:rsidR="00F80F19" w:rsidRPr="001951C4">
        <w:rPr>
          <w:rFonts w:ascii="Times New Roman" w:hAnsi="Times New Roman" w:cs="Times New Roman"/>
          <w:bCs/>
          <w:sz w:val="24"/>
          <w:szCs w:val="24"/>
        </w:rPr>
        <w:t xml:space="preserve">full: median </w:t>
      </w:r>
      <w:r w:rsidR="00134D08" w:rsidRPr="001951C4">
        <w:rPr>
          <w:rFonts w:ascii="Times New Roman" w:hAnsi="Times New Roman" w:cs="Times New Roman"/>
          <w:sz w:val="24"/>
          <w:szCs w:val="24"/>
        </w:rPr>
        <w:t>6.3%</w:t>
      </w:r>
      <w:r w:rsidR="00F80F19" w:rsidRPr="001951C4">
        <w:rPr>
          <w:rFonts w:ascii="Times New Roman" w:hAnsi="Times New Roman" w:cs="Times New Roman"/>
          <w:bCs/>
          <w:sz w:val="24"/>
          <w:szCs w:val="24"/>
        </w:rPr>
        <w:t xml:space="preserve">, range </w:t>
      </w:r>
      <w:r w:rsidR="00F80F19" w:rsidRPr="001951C4">
        <w:rPr>
          <w:rFonts w:ascii="Times New Roman" w:hAnsi="Times New Roman" w:cs="Times New Roman"/>
          <w:sz w:val="24"/>
          <w:szCs w:val="24"/>
        </w:rPr>
        <w:t xml:space="preserve">2.0%–11.4%; base: </w:t>
      </w:r>
      <w:r w:rsidR="00F80F19" w:rsidRPr="001951C4">
        <w:rPr>
          <w:rFonts w:ascii="Times New Roman" w:hAnsi="Times New Roman" w:cs="Times New Roman"/>
          <w:bCs/>
          <w:sz w:val="24"/>
          <w:szCs w:val="24"/>
        </w:rPr>
        <w:t>median</w:t>
      </w:r>
      <w:r w:rsidR="00134D08" w:rsidRPr="001951C4">
        <w:rPr>
          <w:rFonts w:ascii="Times New Roman" w:hAnsi="Times New Roman" w:cs="Times New Roman"/>
          <w:sz w:val="24"/>
          <w:szCs w:val="24"/>
        </w:rPr>
        <w:t xml:space="preserve"> 52.1%</w:t>
      </w:r>
      <w:r w:rsidR="00F80F19" w:rsidRPr="001951C4">
        <w:rPr>
          <w:rFonts w:ascii="Times New Roman" w:hAnsi="Times New Roman" w:cs="Times New Roman"/>
          <w:bCs/>
          <w:sz w:val="24"/>
          <w:szCs w:val="24"/>
        </w:rPr>
        <w:t xml:space="preserve">, range </w:t>
      </w:r>
      <w:r w:rsidR="00F80F19" w:rsidRPr="001951C4">
        <w:rPr>
          <w:rFonts w:ascii="Times New Roman" w:hAnsi="Times New Roman" w:cs="Times New Roman"/>
          <w:sz w:val="24"/>
          <w:szCs w:val="24"/>
        </w:rPr>
        <w:t>10.0–77.6</w:t>
      </w:r>
      <w:r w:rsidR="00F80F19" w:rsidRPr="001951C4">
        <w:rPr>
          <w:rFonts w:ascii="Times New Roman" w:hAnsi="Times New Roman" w:cs="Times New Roman"/>
          <w:bCs/>
          <w:sz w:val="24"/>
          <w:szCs w:val="24"/>
        </w:rPr>
        <w:t>%)</w:t>
      </w:r>
      <w:r w:rsidR="000460FD" w:rsidRPr="001951C4">
        <w:rPr>
          <w:rFonts w:ascii="Times New Roman" w:hAnsi="Times New Roman" w:cs="Times New Roman"/>
          <w:bCs/>
          <w:sz w:val="24"/>
          <w:szCs w:val="24"/>
        </w:rPr>
        <w:t xml:space="preserve">, although </w:t>
      </w:r>
      <w:r w:rsidR="003764DC" w:rsidRPr="001951C4">
        <w:rPr>
          <w:rFonts w:ascii="Times New Roman" w:hAnsi="Times New Roman" w:cs="Times New Roman"/>
          <w:bCs/>
          <w:sz w:val="24"/>
          <w:szCs w:val="24"/>
        </w:rPr>
        <w:t xml:space="preserve">spring males also had some improvements in Type </w:t>
      </w:r>
      <w:r w:rsidR="003159D2" w:rsidRPr="001951C4">
        <w:rPr>
          <w:rFonts w:ascii="Times New Roman" w:hAnsi="Times New Roman" w:cs="Times New Roman"/>
          <w:bCs/>
          <w:sz w:val="24"/>
          <w:szCs w:val="24"/>
        </w:rPr>
        <w:t>I</w:t>
      </w:r>
      <w:r w:rsidR="003764DC" w:rsidRPr="001951C4">
        <w:rPr>
          <w:rFonts w:ascii="Times New Roman" w:hAnsi="Times New Roman" w:cs="Times New Roman"/>
          <w:bCs/>
          <w:sz w:val="24"/>
          <w:szCs w:val="24"/>
        </w:rPr>
        <w:t xml:space="preserve"> error rates early in the season (</w:t>
      </w:r>
      <w:r w:rsidR="006C292E" w:rsidRPr="001951C4">
        <w:rPr>
          <w:rFonts w:ascii="Times New Roman" w:hAnsi="Times New Roman" w:cs="Times New Roman"/>
          <w:bCs/>
          <w:sz w:val="24"/>
          <w:szCs w:val="24"/>
        </w:rPr>
        <w:t xml:space="preserve">full: </w:t>
      </w:r>
      <w:r w:rsidR="006C292E" w:rsidRPr="001951C4">
        <w:rPr>
          <w:rFonts w:ascii="Times New Roman" w:hAnsi="Times New Roman" w:cs="Times New Roman"/>
          <w:sz w:val="24"/>
          <w:szCs w:val="24"/>
        </w:rPr>
        <w:t>median 8.3%, range 0–15.6%</w:t>
      </w:r>
      <w:r w:rsidR="008053A3" w:rsidRPr="001951C4">
        <w:rPr>
          <w:rFonts w:ascii="Times New Roman" w:hAnsi="Times New Roman" w:cs="Times New Roman"/>
          <w:sz w:val="24"/>
          <w:szCs w:val="24"/>
        </w:rPr>
        <w:t>; base: median 15.6%, range 0–61.1%</w:t>
      </w:r>
      <w:r w:rsidR="003764DC" w:rsidRPr="001951C4">
        <w:rPr>
          <w:rFonts w:ascii="Times New Roman" w:hAnsi="Times New Roman" w:cs="Times New Roman"/>
          <w:bCs/>
          <w:sz w:val="24"/>
          <w:szCs w:val="24"/>
        </w:rPr>
        <w:t>).</w:t>
      </w:r>
      <w:r w:rsidR="00B61887" w:rsidRPr="001951C4">
        <w:rPr>
          <w:rFonts w:ascii="Times New Roman" w:hAnsi="Times New Roman" w:cs="Times New Roman"/>
          <w:bCs/>
          <w:sz w:val="24"/>
          <w:szCs w:val="24"/>
        </w:rPr>
        <w:t xml:space="preserve"> </w:t>
      </w:r>
      <w:r w:rsidR="002F0BBF" w:rsidRPr="001951C4">
        <w:rPr>
          <w:rFonts w:ascii="Times New Roman" w:hAnsi="Times New Roman" w:cs="Times New Roman"/>
          <w:bCs/>
          <w:sz w:val="24"/>
          <w:szCs w:val="24"/>
        </w:rPr>
        <w:t>These differences were mirrored by our migratory characteristics results, which found th</w:t>
      </w:r>
      <w:r w:rsidR="007E6816" w:rsidRPr="001951C4">
        <w:rPr>
          <w:rFonts w:ascii="Times New Roman" w:hAnsi="Times New Roman" w:cs="Times New Roman"/>
          <w:bCs/>
          <w:sz w:val="24"/>
          <w:szCs w:val="24"/>
        </w:rPr>
        <w:t>at spring females had the</w:t>
      </w:r>
      <w:r w:rsidR="002F0BBF" w:rsidRPr="001951C4">
        <w:rPr>
          <w:rFonts w:ascii="Times New Roman" w:hAnsi="Times New Roman" w:cs="Times New Roman"/>
          <w:bCs/>
          <w:sz w:val="24"/>
          <w:szCs w:val="24"/>
        </w:rPr>
        <w:t xml:space="preserve"> most substantial differences between the full and </w:t>
      </w:r>
      <w:r w:rsidR="007E6816" w:rsidRPr="001951C4">
        <w:rPr>
          <w:rFonts w:ascii="Times New Roman" w:hAnsi="Times New Roman" w:cs="Times New Roman"/>
          <w:bCs/>
          <w:sz w:val="24"/>
          <w:szCs w:val="24"/>
        </w:rPr>
        <w:t>base models</w:t>
      </w:r>
      <w:r w:rsidR="008A3C87" w:rsidRPr="001951C4">
        <w:rPr>
          <w:rFonts w:ascii="Times New Roman" w:hAnsi="Times New Roman" w:cs="Times New Roman"/>
          <w:bCs/>
          <w:sz w:val="24"/>
          <w:szCs w:val="24"/>
        </w:rPr>
        <w:t>, with less pronounced differences for spring males and few differences for fall birds (Table 3)</w:t>
      </w:r>
      <w:r w:rsidR="007E6816" w:rsidRPr="001951C4">
        <w:rPr>
          <w:rFonts w:ascii="Times New Roman" w:hAnsi="Times New Roman" w:cs="Times New Roman"/>
          <w:bCs/>
          <w:sz w:val="24"/>
          <w:szCs w:val="24"/>
        </w:rPr>
        <w:t>.</w:t>
      </w:r>
      <w:r w:rsidR="00752A34" w:rsidRPr="001951C4">
        <w:rPr>
          <w:rFonts w:ascii="Times New Roman" w:hAnsi="Times New Roman" w:cs="Times New Roman"/>
          <w:bCs/>
          <w:sz w:val="24"/>
          <w:szCs w:val="24"/>
        </w:rPr>
        <w:t xml:space="preserve"> </w:t>
      </w:r>
      <w:r w:rsidR="0096298B" w:rsidRPr="001951C4">
        <w:rPr>
          <w:rFonts w:ascii="Times New Roman" w:hAnsi="Times New Roman" w:cs="Times New Roman"/>
          <w:bCs/>
          <w:sz w:val="24"/>
          <w:szCs w:val="24"/>
        </w:rPr>
        <w:t>I</w:t>
      </w:r>
      <w:r w:rsidR="000175C5" w:rsidRPr="001951C4">
        <w:rPr>
          <w:rFonts w:ascii="Times New Roman" w:hAnsi="Times New Roman" w:cs="Times New Roman"/>
          <w:bCs/>
          <w:sz w:val="24"/>
          <w:szCs w:val="24"/>
        </w:rPr>
        <w:t xml:space="preserve">ndividual variable results </w:t>
      </w:r>
      <w:r w:rsidR="00253A51" w:rsidRPr="001951C4">
        <w:rPr>
          <w:rFonts w:ascii="Times New Roman" w:hAnsi="Times New Roman" w:cs="Times New Roman"/>
          <w:bCs/>
          <w:sz w:val="24"/>
          <w:szCs w:val="24"/>
        </w:rPr>
        <w:t xml:space="preserve">suggest that </w:t>
      </w:r>
      <w:r w:rsidR="0096298B" w:rsidRPr="001951C4">
        <w:rPr>
          <w:rFonts w:ascii="Times New Roman" w:hAnsi="Times New Roman" w:cs="Times New Roman"/>
          <w:bCs/>
          <w:sz w:val="24"/>
          <w:szCs w:val="24"/>
        </w:rPr>
        <w:t xml:space="preserve">the improved error rates and </w:t>
      </w:r>
      <w:r w:rsidR="003D63E0">
        <w:rPr>
          <w:rFonts w:ascii="Times New Roman" w:hAnsi="Times New Roman" w:cs="Times New Roman"/>
          <w:bCs/>
          <w:sz w:val="24"/>
          <w:szCs w:val="24"/>
        </w:rPr>
        <w:t xml:space="preserve">classification of </w:t>
      </w:r>
      <w:r w:rsidR="0096298B" w:rsidRPr="001951C4">
        <w:rPr>
          <w:rFonts w:ascii="Times New Roman" w:hAnsi="Times New Roman" w:cs="Times New Roman"/>
          <w:bCs/>
          <w:sz w:val="24"/>
          <w:szCs w:val="24"/>
        </w:rPr>
        <w:t>migratory characteristics seems to be due to several added data streams working in aggregate</w:t>
      </w:r>
      <w:r w:rsidR="006849FD" w:rsidRPr="001951C4">
        <w:rPr>
          <w:rFonts w:ascii="Times New Roman" w:hAnsi="Times New Roman" w:cs="Times New Roman"/>
          <w:bCs/>
          <w:sz w:val="24"/>
          <w:szCs w:val="24"/>
        </w:rPr>
        <w:t xml:space="preserve">, </w:t>
      </w:r>
      <w:r w:rsidR="003D63E0">
        <w:rPr>
          <w:rFonts w:ascii="Times New Roman" w:hAnsi="Times New Roman" w:cs="Times New Roman"/>
          <w:bCs/>
          <w:sz w:val="24"/>
          <w:szCs w:val="24"/>
        </w:rPr>
        <w:t>with</w:t>
      </w:r>
      <w:r w:rsidR="003D63E0" w:rsidRPr="001951C4">
        <w:rPr>
          <w:rFonts w:ascii="Times New Roman" w:hAnsi="Times New Roman" w:cs="Times New Roman"/>
          <w:bCs/>
          <w:sz w:val="24"/>
          <w:szCs w:val="24"/>
        </w:rPr>
        <w:t xml:space="preserve"> </w:t>
      </w:r>
      <w:r w:rsidR="006849FD" w:rsidRPr="001951C4">
        <w:rPr>
          <w:rFonts w:ascii="Times New Roman" w:hAnsi="Times New Roman" w:cs="Times New Roman"/>
          <w:bCs/>
          <w:sz w:val="24"/>
          <w:szCs w:val="24"/>
        </w:rPr>
        <w:t>each individual variable ha</w:t>
      </w:r>
      <w:r w:rsidR="003D63E0">
        <w:rPr>
          <w:rFonts w:ascii="Times New Roman" w:hAnsi="Times New Roman" w:cs="Times New Roman"/>
          <w:bCs/>
          <w:sz w:val="24"/>
          <w:szCs w:val="24"/>
        </w:rPr>
        <w:t xml:space="preserve">ving </w:t>
      </w:r>
      <w:r w:rsidR="006849FD" w:rsidRPr="001951C4">
        <w:rPr>
          <w:rFonts w:ascii="Times New Roman" w:hAnsi="Times New Roman" w:cs="Times New Roman"/>
          <w:bCs/>
          <w:sz w:val="24"/>
          <w:szCs w:val="24"/>
        </w:rPr>
        <w:t xml:space="preserve">a </w:t>
      </w:r>
      <w:r w:rsidR="002C79C5" w:rsidRPr="001951C4">
        <w:rPr>
          <w:rFonts w:ascii="Times New Roman" w:hAnsi="Times New Roman" w:cs="Times New Roman"/>
          <w:bCs/>
          <w:sz w:val="24"/>
          <w:szCs w:val="24"/>
        </w:rPr>
        <w:t>reduced</w:t>
      </w:r>
      <w:r w:rsidR="006849FD" w:rsidRPr="001951C4">
        <w:rPr>
          <w:rFonts w:ascii="Times New Roman" w:hAnsi="Times New Roman" w:cs="Times New Roman"/>
          <w:bCs/>
          <w:sz w:val="24"/>
          <w:szCs w:val="24"/>
        </w:rPr>
        <w:t xml:space="preserve"> </w:t>
      </w:r>
      <w:r w:rsidR="003D63E0">
        <w:rPr>
          <w:rFonts w:ascii="Times New Roman" w:hAnsi="Times New Roman" w:cs="Times New Roman"/>
          <w:bCs/>
          <w:sz w:val="24"/>
          <w:szCs w:val="24"/>
        </w:rPr>
        <w:t xml:space="preserve">influence </w:t>
      </w:r>
      <w:r w:rsidR="00BD6922" w:rsidRPr="001951C4">
        <w:rPr>
          <w:rFonts w:ascii="Times New Roman" w:hAnsi="Times New Roman" w:cs="Times New Roman"/>
          <w:bCs/>
          <w:sz w:val="24"/>
          <w:szCs w:val="24"/>
        </w:rPr>
        <w:t>when used in isolation</w:t>
      </w:r>
      <w:r w:rsidR="0096298B" w:rsidRPr="001951C4">
        <w:rPr>
          <w:rFonts w:ascii="Times New Roman" w:hAnsi="Times New Roman" w:cs="Times New Roman"/>
          <w:bCs/>
          <w:sz w:val="24"/>
          <w:szCs w:val="24"/>
        </w:rPr>
        <w:t xml:space="preserve"> </w:t>
      </w:r>
      <w:r w:rsidR="000175C5" w:rsidRPr="001951C4">
        <w:rPr>
          <w:rFonts w:ascii="Times New Roman" w:hAnsi="Times New Roman" w:cs="Times New Roman"/>
          <w:bCs/>
          <w:sz w:val="24"/>
          <w:szCs w:val="24"/>
        </w:rPr>
        <w:t>(Fig. 5)</w:t>
      </w:r>
      <w:r w:rsidR="00BD6922" w:rsidRPr="001951C4">
        <w:rPr>
          <w:rFonts w:ascii="Times New Roman" w:hAnsi="Times New Roman" w:cs="Times New Roman"/>
          <w:bCs/>
          <w:sz w:val="24"/>
          <w:szCs w:val="24"/>
        </w:rPr>
        <w:t>.</w:t>
      </w:r>
      <w:r w:rsidR="00F8618E" w:rsidRPr="001951C4">
        <w:rPr>
          <w:rFonts w:ascii="Times New Roman" w:hAnsi="Times New Roman" w:cs="Times New Roman"/>
          <w:bCs/>
          <w:sz w:val="24"/>
          <w:szCs w:val="24"/>
        </w:rPr>
        <w:t xml:space="preserve"> </w:t>
      </w:r>
      <w:r w:rsidR="00FD0D7B" w:rsidRPr="001951C4">
        <w:rPr>
          <w:rFonts w:ascii="Times New Roman" w:hAnsi="Times New Roman" w:cs="Times New Roman"/>
          <w:bCs/>
          <w:sz w:val="24"/>
          <w:szCs w:val="24"/>
        </w:rPr>
        <w:t xml:space="preserve">The three most important of these variables, </w:t>
      </w:r>
      <w:r w:rsidR="00A07364" w:rsidRPr="001951C4">
        <w:rPr>
          <w:rFonts w:ascii="Times New Roman" w:hAnsi="Times New Roman" w:cs="Times New Roman"/>
          <w:bCs/>
          <w:sz w:val="24"/>
          <w:szCs w:val="24"/>
        </w:rPr>
        <w:t xml:space="preserve">ordinal day, latitude, and residence time, demonstrate how spatial and temporal variables can </w:t>
      </w:r>
      <w:r w:rsidR="00391768" w:rsidRPr="001951C4">
        <w:rPr>
          <w:rFonts w:ascii="Times New Roman" w:hAnsi="Times New Roman" w:cs="Times New Roman"/>
          <w:bCs/>
          <w:sz w:val="24"/>
          <w:szCs w:val="24"/>
        </w:rPr>
        <w:t>assist in</w:t>
      </w:r>
      <w:r w:rsidR="00726423" w:rsidRPr="001951C4">
        <w:rPr>
          <w:rFonts w:ascii="Times New Roman" w:hAnsi="Times New Roman" w:cs="Times New Roman"/>
          <w:bCs/>
          <w:sz w:val="24"/>
          <w:szCs w:val="24"/>
        </w:rPr>
        <w:t xml:space="preserve"> delineat</w:t>
      </w:r>
      <w:r w:rsidR="00391768" w:rsidRPr="001951C4">
        <w:rPr>
          <w:rFonts w:ascii="Times New Roman" w:hAnsi="Times New Roman" w:cs="Times New Roman"/>
          <w:bCs/>
          <w:sz w:val="24"/>
          <w:szCs w:val="24"/>
        </w:rPr>
        <w:t>ing</w:t>
      </w:r>
      <w:r w:rsidR="00726423" w:rsidRPr="001951C4">
        <w:rPr>
          <w:rFonts w:ascii="Times New Roman" w:hAnsi="Times New Roman" w:cs="Times New Roman"/>
          <w:bCs/>
          <w:sz w:val="24"/>
          <w:szCs w:val="24"/>
        </w:rPr>
        <w:t xml:space="preserve"> migratory and post-migratory states even </w:t>
      </w:r>
      <w:r w:rsidR="00AB698D" w:rsidRPr="001951C4">
        <w:rPr>
          <w:rFonts w:ascii="Times New Roman" w:hAnsi="Times New Roman" w:cs="Times New Roman"/>
          <w:bCs/>
          <w:sz w:val="24"/>
          <w:szCs w:val="24"/>
        </w:rPr>
        <w:t xml:space="preserve">for a species </w:t>
      </w:r>
      <w:r w:rsidR="000A0D65">
        <w:rPr>
          <w:rFonts w:ascii="Times New Roman" w:hAnsi="Times New Roman" w:cs="Times New Roman"/>
          <w:bCs/>
          <w:sz w:val="24"/>
          <w:szCs w:val="24"/>
        </w:rPr>
        <w:t>that</w:t>
      </w:r>
      <w:r w:rsidR="000A0D65" w:rsidRPr="001951C4">
        <w:rPr>
          <w:rFonts w:ascii="Times New Roman" w:hAnsi="Times New Roman" w:cs="Times New Roman"/>
          <w:bCs/>
          <w:sz w:val="24"/>
          <w:szCs w:val="24"/>
        </w:rPr>
        <w:t xml:space="preserve"> </w:t>
      </w:r>
      <w:r w:rsidR="00AB698D" w:rsidRPr="001951C4">
        <w:rPr>
          <w:rFonts w:ascii="Times New Roman" w:hAnsi="Times New Roman" w:cs="Times New Roman"/>
          <w:bCs/>
          <w:sz w:val="24"/>
          <w:szCs w:val="24"/>
        </w:rPr>
        <w:t>has</w:t>
      </w:r>
      <w:r w:rsidR="00726423" w:rsidRPr="001951C4">
        <w:rPr>
          <w:rFonts w:ascii="Times New Roman" w:hAnsi="Times New Roman" w:cs="Times New Roman"/>
          <w:bCs/>
          <w:sz w:val="24"/>
          <w:szCs w:val="24"/>
        </w:rPr>
        <w:t xml:space="preserve"> considerable overlap i</w:t>
      </w:r>
      <w:r w:rsidR="004D5341" w:rsidRPr="001951C4">
        <w:rPr>
          <w:rFonts w:ascii="Times New Roman" w:hAnsi="Times New Roman" w:cs="Times New Roman"/>
          <w:bCs/>
          <w:sz w:val="24"/>
          <w:szCs w:val="24"/>
        </w:rPr>
        <w:t>n seasonal</w:t>
      </w:r>
      <w:r w:rsidR="00DF3491" w:rsidRPr="001951C4">
        <w:rPr>
          <w:rFonts w:ascii="Times New Roman" w:hAnsi="Times New Roman" w:cs="Times New Roman"/>
          <w:bCs/>
          <w:sz w:val="24"/>
          <w:szCs w:val="24"/>
        </w:rPr>
        <w:t xml:space="preserve"> ranges and </w:t>
      </w:r>
      <w:r w:rsidR="00AB698D" w:rsidRPr="001951C4">
        <w:rPr>
          <w:rFonts w:ascii="Times New Roman" w:hAnsi="Times New Roman" w:cs="Times New Roman"/>
          <w:bCs/>
          <w:sz w:val="24"/>
          <w:szCs w:val="24"/>
        </w:rPr>
        <w:t>migratory</w:t>
      </w:r>
      <w:r w:rsidR="00014B10" w:rsidRPr="001951C4">
        <w:rPr>
          <w:rFonts w:ascii="Times New Roman" w:hAnsi="Times New Roman" w:cs="Times New Roman"/>
          <w:bCs/>
          <w:sz w:val="24"/>
          <w:szCs w:val="24"/>
        </w:rPr>
        <w:t>/non-migratory</w:t>
      </w:r>
      <w:r w:rsidR="00AB698D" w:rsidRPr="001951C4">
        <w:rPr>
          <w:rFonts w:ascii="Times New Roman" w:hAnsi="Times New Roman" w:cs="Times New Roman"/>
          <w:bCs/>
          <w:sz w:val="24"/>
          <w:szCs w:val="24"/>
        </w:rPr>
        <w:t xml:space="preserve"> periods</w:t>
      </w:r>
      <w:r w:rsidR="006D1B9F" w:rsidRPr="001951C4">
        <w:rPr>
          <w:rFonts w:ascii="Times New Roman" w:hAnsi="Times New Roman" w:cs="Times New Roman"/>
          <w:bCs/>
          <w:sz w:val="24"/>
          <w:szCs w:val="24"/>
        </w:rPr>
        <w:t xml:space="preserve"> (</w:t>
      </w:r>
      <w:commentRangeStart w:id="8"/>
      <w:r w:rsidR="00175F25" w:rsidRPr="001951C4">
        <w:rPr>
          <w:rFonts w:ascii="Times New Roman" w:hAnsi="Times New Roman" w:cs="Times New Roman"/>
          <w:bCs/>
          <w:sz w:val="24"/>
          <w:szCs w:val="24"/>
        </w:rPr>
        <w:t>Chapter 1</w:t>
      </w:r>
      <w:r w:rsidR="0092496E" w:rsidRPr="001951C4">
        <w:rPr>
          <w:rFonts w:ascii="Times New Roman" w:hAnsi="Times New Roman" w:cs="Times New Roman"/>
          <w:bCs/>
          <w:sz w:val="24"/>
          <w:szCs w:val="24"/>
        </w:rPr>
        <w:t xml:space="preserve"> of this dissertation</w:t>
      </w:r>
      <w:commentRangeEnd w:id="8"/>
      <w:r w:rsidR="00DC2A96">
        <w:rPr>
          <w:rStyle w:val="CommentReference"/>
        </w:rPr>
        <w:commentReference w:id="8"/>
      </w:r>
      <w:r w:rsidR="0092496E" w:rsidRPr="001951C4">
        <w:rPr>
          <w:rFonts w:ascii="Times New Roman" w:hAnsi="Times New Roman" w:cs="Times New Roman"/>
          <w:bCs/>
          <w:sz w:val="24"/>
          <w:szCs w:val="24"/>
        </w:rPr>
        <w:t xml:space="preserve">, </w:t>
      </w:r>
      <w:r w:rsidR="00830C89" w:rsidRPr="001951C4">
        <w:rPr>
          <w:rFonts w:ascii="Times New Roman" w:hAnsi="Times New Roman" w:cs="Times New Roman"/>
          <w:bCs/>
          <w:sz w:val="24"/>
          <w:szCs w:val="24"/>
        </w:rPr>
        <w:t>Fish et al. 2024</w:t>
      </w:r>
      <w:r w:rsidR="006D1B9F" w:rsidRPr="001951C4">
        <w:rPr>
          <w:rFonts w:ascii="Times New Roman" w:hAnsi="Times New Roman" w:cs="Times New Roman"/>
          <w:bCs/>
          <w:sz w:val="24"/>
          <w:szCs w:val="24"/>
        </w:rPr>
        <w:t>)</w:t>
      </w:r>
      <w:r w:rsidR="00014B10" w:rsidRPr="001951C4">
        <w:rPr>
          <w:rFonts w:ascii="Times New Roman" w:hAnsi="Times New Roman" w:cs="Times New Roman"/>
          <w:bCs/>
          <w:sz w:val="24"/>
          <w:szCs w:val="24"/>
        </w:rPr>
        <w:t>.</w:t>
      </w:r>
    </w:p>
    <w:p w14:paraId="4930C804" w14:textId="069D5440" w:rsidR="008A3C87" w:rsidRPr="001951C4" w:rsidRDefault="009D51D7" w:rsidP="00D63707">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ab/>
      </w:r>
      <w:r w:rsidR="00AD5F11">
        <w:rPr>
          <w:rFonts w:ascii="Times New Roman" w:hAnsi="Times New Roman" w:cs="Times New Roman"/>
          <w:bCs/>
          <w:sz w:val="24"/>
          <w:szCs w:val="24"/>
        </w:rPr>
        <w:t>Our</w:t>
      </w:r>
      <w:r w:rsidR="00AD5F11"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results demonstrate that certain seasons</w:t>
      </w:r>
      <w:r w:rsidR="00922A1C" w:rsidRPr="001951C4">
        <w:rPr>
          <w:rFonts w:ascii="Times New Roman" w:hAnsi="Times New Roman" w:cs="Times New Roman"/>
          <w:bCs/>
          <w:sz w:val="24"/>
          <w:szCs w:val="24"/>
        </w:rPr>
        <w:t>, in particular spring female</w:t>
      </w:r>
      <w:r w:rsidR="00A63138" w:rsidRPr="001951C4">
        <w:rPr>
          <w:rFonts w:ascii="Times New Roman" w:hAnsi="Times New Roman" w:cs="Times New Roman"/>
          <w:bCs/>
          <w:sz w:val="24"/>
          <w:szCs w:val="24"/>
        </w:rPr>
        <w:t xml:space="preserve"> migration,</w:t>
      </w:r>
      <w:r w:rsidRPr="001951C4">
        <w:rPr>
          <w:rFonts w:ascii="Times New Roman" w:hAnsi="Times New Roman" w:cs="Times New Roman"/>
          <w:bCs/>
          <w:sz w:val="24"/>
          <w:szCs w:val="24"/>
        </w:rPr>
        <w:t xml:space="preserve"> are more </w:t>
      </w:r>
      <w:r w:rsidR="00A63138" w:rsidRPr="001951C4">
        <w:rPr>
          <w:rFonts w:ascii="Times New Roman" w:hAnsi="Times New Roman" w:cs="Times New Roman"/>
          <w:bCs/>
          <w:sz w:val="24"/>
          <w:szCs w:val="24"/>
        </w:rPr>
        <w:t>difficult to</w:t>
      </w:r>
      <w:r w:rsidR="00513E77">
        <w:rPr>
          <w:rFonts w:ascii="Times New Roman" w:hAnsi="Times New Roman" w:cs="Times New Roman"/>
          <w:bCs/>
          <w:sz w:val="24"/>
          <w:szCs w:val="24"/>
        </w:rPr>
        <w:t xml:space="preserve"> accurately characterize</w:t>
      </w:r>
      <w:r w:rsidR="00AD5F11">
        <w:rPr>
          <w:rFonts w:ascii="Times New Roman" w:hAnsi="Times New Roman" w:cs="Times New Roman"/>
          <w:bCs/>
          <w:sz w:val="24"/>
          <w:szCs w:val="24"/>
        </w:rPr>
        <w:t xml:space="preserve"> using only step length and turn angle</w:t>
      </w:r>
      <w:r w:rsidR="00A63138"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 xml:space="preserve"> The difficulties encountered with spring females are likely due to female woodcocks’ tendency to </w:t>
      </w:r>
      <w:r w:rsidR="00AD5F11">
        <w:rPr>
          <w:rFonts w:ascii="Times New Roman" w:hAnsi="Times New Roman" w:cs="Times New Roman"/>
          <w:bCs/>
          <w:sz w:val="24"/>
          <w:szCs w:val="24"/>
        </w:rPr>
        <w:t>nest</w:t>
      </w:r>
      <w:r w:rsidR="00880B77" w:rsidRPr="001951C4">
        <w:rPr>
          <w:rFonts w:ascii="Times New Roman" w:hAnsi="Times New Roman" w:cs="Times New Roman"/>
          <w:bCs/>
          <w:sz w:val="24"/>
          <w:szCs w:val="24"/>
        </w:rPr>
        <w:t xml:space="preserve"> during spring migration, with continued migration </w:t>
      </w:r>
      <w:r w:rsidR="00AD5F11">
        <w:rPr>
          <w:rFonts w:ascii="Times New Roman" w:hAnsi="Times New Roman" w:cs="Times New Roman"/>
          <w:bCs/>
          <w:sz w:val="24"/>
          <w:szCs w:val="24"/>
        </w:rPr>
        <w:t>following nest failure</w:t>
      </w:r>
      <w:r w:rsidR="00880B77" w:rsidRPr="001951C4">
        <w:rPr>
          <w:rFonts w:ascii="Times New Roman" w:hAnsi="Times New Roman" w:cs="Times New Roman"/>
          <w:bCs/>
          <w:sz w:val="24"/>
          <w:szCs w:val="24"/>
        </w:rPr>
        <w:t xml:space="preserve"> (Slezak et al. in press). </w:t>
      </w:r>
      <w:r w:rsidR="00E66F23" w:rsidRPr="00E66F23">
        <w:rPr>
          <w:rFonts w:ascii="Times New Roman" w:hAnsi="Times New Roman" w:cs="Times New Roman"/>
          <w:bCs/>
          <w:sz w:val="24"/>
          <w:szCs w:val="24"/>
        </w:rPr>
        <w:t>Under this reproductive system</w:t>
      </w:r>
      <w:r w:rsidR="00E66F23">
        <w:rPr>
          <w:rFonts w:ascii="Times New Roman" w:hAnsi="Times New Roman" w:cs="Times New Roman"/>
          <w:bCs/>
          <w:sz w:val="24"/>
          <w:szCs w:val="24"/>
        </w:rPr>
        <w:t>,</w:t>
      </w:r>
      <w:r w:rsidR="00E66F23" w:rsidRPr="00E66F23">
        <w:rPr>
          <w:rFonts w:ascii="Times New Roman" w:hAnsi="Times New Roman" w:cs="Times New Roman"/>
          <w:bCs/>
          <w:sz w:val="24"/>
          <w:szCs w:val="24"/>
        </w:rPr>
        <w:t xml:space="preserve"> movement patterns of female woodcock during stopover may be very </w:t>
      </w:r>
      <w:r w:rsidR="00E66F23" w:rsidRPr="00E66F23">
        <w:rPr>
          <w:rFonts w:ascii="Times New Roman" w:hAnsi="Times New Roman" w:cs="Times New Roman"/>
          <w:bCs/>
          <w:sz w:val="24"/>
          <w:szCs w:val="24"/>
        </w:rPr>
        <w:lastRenderedPageBreak/>
        <w:t>similar to those post-migration, which may lead to difficulties in discriminating among movement states based only on step length and turn angle</w:t>
      </w:r>
      <w:r w:rsidR="00E66F23">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 xml:space="preserve">The addition of data streams, especially residence time, ordinal day, and latitude, </w:t>
      </w:r>
      <w:r w:rsidR="00DF2D24" w:rsidRPr="001951C4">
        <w:rPr>
          <w:rFonts w:ascii="Times New Roman" w:hAnsi="Times New Roman" w:cs="Times New Roman"/>
          <w:bCs/>
          <w:sz w:val="24"/>
          <w:szCs w:val="24"/>
        </w:rPr>
        <w:t xml:space="preserve">increased </w:t>
      </w:r>
      <w:r w:rsidR="00880B77" w:rsidRPr="001951C4">
        <w:rPr>
          <w:rFonts w:ascii="Times New Roman" w:hAnsi="Times New Roman" w:cs="Times New Roman"/>
          <w:bCs/>
          <w:sz w:val="24"/>
          <w:szCs w:val="24"/>
        </w:rPr>
        <w:t xml:space="preserve">the accuracy of the spring female model (Fig. 5), likely </w:t>
      </w:r>
      <w:r w:rsidR="00AD6CAD">
        <w:rPr>
          <w:rFonts w:ascii="Times New Roman" w:hAnsi="Times New Roman" w:cs="Times New Roman"/>
          <w:bCs/>
          <w:sz w:val="24"/>
          <w:szCs w:val="24"/>
        </w:rPr>
        <w:t>distinguishing</w:t>
      </w:r>
      <w:r w:rsidR="00880B77"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among</w:t>
      </w:r>
      <w:r w:rsidR="00AD6CAD" w:rsidRPr="001951C4">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early, southerly nesting attempts that are prone to failure and resumption of migration and later nesting attempts which are less likely to have a subsequent migratory movement. While</w:t>
      </w:r>
      <w:r w:rsidR="00BF07F7" w:rsidRPr="001951C4">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 xml:space="preserve">woodcock </w:t>
      </w:r>
      <w:proofErr w:type="gramStart"/>
      <w:r w:rsidR="00BF07F7" w:rsidRPr="001951C4">
        <w:rPr>
          <w:rFonts w:ascii="Times New Roman" w:hAnsi="Times New Roman" w:cs="Times New Roman"/>
          <w:bCs/>
          <w:sz w:val="24"/>
          <w:szCs w:val="24"/>
        </w:rPr>
        <w:t>have</w:t>
      </w:r>
      <w:proofErr w:type="gramEnd"/>
      <w:r w:rsidR="00BF07F7" w:rsidRPr="001951C4">
        <w:rPr>
          <w:rFonts w:ascii="Times New Roman" w:hAnsi="Times New Roman" w:cs="Times New Roman"/>
          <w:bCs/>
          <w:sz w:val="24"/>
          <w:szCs w:val="24"/>
        </w:rPr>
        <w:t xml:space="preserve"> an uncommon </w:t>
      </w:r>
      <w:r w:rsidR="00880B77" w:rsidRPr="001951C4">
        <w:rPr>
          <w:rFonts w:ascii="Times New Roman" w:hAnsi="Times New Roman" w:cs="Times New Roman"/>
          <w:bCs/>
          <w:sz w:val="24"/>
          <w:szCs w:val="24"/>
        </w:rPr>
        <w:t xml:space="preserve">breeding system (Slezak et al. in press), this technique for refining HMMs may be useful for any </w:t>
      </w:r>
      <w:r w:rsidR="003916C5" w:rsidRPr="001951C4">
        <w:rPr>
          <w:rFonts w:ascii="Times New Roman" w:hAnsi="Times New Roman" w:cs="Times New Roman"/>
          <w:bCs/>
          <w:sz w:val="24"/>
          <w:szCs w:val="24"/>
        </w:rPr>
        <w:t>migratory bird</w:t>
      </w:r>
      <w:r w:rsidR="00FA0116" w:rsidRPr="001951C4">
        <w:rPr>
          <w:rFonts w:ascii="Times New Roman" w:hAnsi="Times New Roman" w:cs="Times New Roman"/>
          <w:bCs/>
          <w:sz w:val="24"/>
          <w:szCs w:val="24"/>
        </w:rPr>
        <w:t xml:space="preserve"> with </w:t>
      </w:r>
      <w:r w:rsidR="00BF07F7" w:rsidRPr="001951C4">
        <w:rPr>
          <w:rFonts w:ascii="Times New Roman" w:hAnsi="Times New Roman" w:cs="Times New Roman"/>
          <w:bCs/>
          <w:sz w:val="24"/>
          <w:szCs w:val="24"/>
        </w:rPr>
        <w:t xml:space="preserve">lengthy stopovers and spatial overlap in their seasonal ranges. </w:t>
      </w:r>
      <w:r w:rsidR="00880B77" w:rsidRPr="001951C4">
        <w:rPr>
          <w:rFonts w:ascii="Times New Roman" w:hAnsi="Times New Roman" w:cs="Times New Roman"/>
          <w:bCs/>
          <w:sz w:val="24"/>
          <w:szCs w:val="24"/>
        </w:rPr>
        <w:t>For example, Sora (</w:t>
      </w:r>
      <w:proofErr w:type="spellStart"/>
      <w:r w:rsidR="00880B77" w:rsidRPr="001951C4">
        <w:rPr>
          <w:rFonts w:ascii="Times New Roman" w:hAnsi="Times New Roman" w:cs="Times New Roman"/>
          <w:bCs/>
          <w:i/>
          <w:iCs/>
          <w:sz w:val="24"/>
          <w:szCs w:val="24"/>
        </w:rPr>
        <w:t>Porzana</w:t>
      </w:r>
      <w:proofErr w:type="spellEnd"/>
      <w:r w:rsidR="00880B77" w:rsidRPr="001951C4">
        <w:rPr>
          <w:rFonts w:ascii="Times New Roman" w:hAnsi="Times New Roman" w:cs="Times New Roman"/>
          <w:bCs/>
          <w:i/>
          <w:iCs/>
          <w:sz w:val="24"/>
          <w:szCs w:val="24"/>
        </w:rPr>
        <w:t xml:space="preserve"> </w:t>
      </w:r>
      <w:proofErr w:type="spellStart"/>
      <w:r w:rsidR="00880B77" w:rsidRPr="001951C4">
        <w:rPr>
          <w:rFonts w:ascii="Times New Roman" w:hAnsi="Times New Roman" w:cs="Times New Roman"/>
          <w:bCs/>
          <w:i/>
          <w:iCs/>
          <w:sz w:val="24"/>
          <w:szCs w:val="24"/>
        </w:rPr>
        <w:t>carolina</w:t>
      </w:r>
      <w:proofErr w:type="spellEnd"/>
      <w:r w:rsidR="00880B77" w:rsidRPr="001951C4">
        <w:rPr>
          <w:rFonts w:ascii="Times New Roman" w:hAnsi="Times New Roman" w:cs="Times New Roman"/>
          <w:bCs/>
          <w:sz w:val="24"/>
          <w:szCs w:val="24"/>
        </w:rPr>
        <w:t xml:space="preserve">) use the Chesapeake Bay in Virginia, Maryland, and Delaware, USA, as both a breeding and a staging area during spring migration, and an HMM technique like </w:t>
      </w:r>
      <w:r w:rsidR="00AD6CAD">
        <w:rPr>
          <w:rFonts w:ascii="Times New Roman" w:hAnsi="Times New Roman" w:cs="Times New Roman"/>
          <w:bCs/>
          <w:sz w:val="24"/>
          <w:szCs w:val="24"/>
        </w:rPr>
        <w:t>ours</w:t>
      </w:r>
      <w:r w:rsidR="00880B77" w:rsidRPr="001951C4">
        <w:rPr>
          <w:rFonts w:ascii="Times New Roman" w:hAnsi="Times New Roman" w:cs="Times New Roman"/>
          <w:bCs/>
          <w:sz w:val="24"/>
          <w:szCs w:val="24"/>
        </w:rPr>
        <w:t xml:space="preserve"> could be used to</w:t>
      </w:r>
      <w:r w:rsidR="00AD6CAD">
        <w:rPr>
          <w:rFonts w:ascii="Times New Roman" w:hAnsi="Times New Roman" w:cs="Times New Roman"/>
          <w:bCs/>
          <w:sz w:val="24"/>
          <w:szCs w:val="24"/>
        </w:rPr>
        <w:t xml:space="preserve"> differentiate between</w:t>
      </w:r>
      <w:r w:rsidR="00880B77" w:rsidRPr="001951C4">
        <w:rPr>
          <w:rFonts w:ascii="Times New Roman" w:hAnsi="Times New Roman" w:cs="Times New Roman"/>
          <w:bCs/>
          <w:sz w:val="24"/>
          <w:szCs w:val="24"/>
        </w:rPr>
        <w:t xml:space="preserve"> breeding </w:t>
      </w:r>
      <w:r w:rsidR="00AD6CAD">
        <w:rPr>
          <w:rFonts w:ascii="Times New Roman" w:hAnsi="Times New Roman" w:cs="Times New Roman"/>
          <w:bCs/>
          <w:sz w:val="24"/>
          <w:szCs w:val="24"/>
        </w:rPr>
        <w:t>and</w:t>
      </w:r>
      <w:r w:rsidR="00880B77" w:rsidRPr="001951C4">
        <w:rPr>
          <w:rFonts w:ascii="Times New Roman" w:hAnsi="Times New Roman" w:cs="Times New Roman"/>
          <w:bCs/>
          <w:sz w:val="24"/>
          <w:szCs w:val="24"/>
        </w:rPr>
        <w:t xml:space="preserve"> staging state</w:t>
      </w:r>
      <w:r w:rsidR="00AD6CAD">
        <w:rPr>
          <w:rFonts w:ascii="Times New Roman" w:hAnsi="Times New Roman" w:cs="Times New Roman"/>
          <w:bCs/>
          <w:sz w:val="24"/>
          <w:szCs w:val="24"/>
        </w:rPr>
        <w:t>s</w:t>
      </w:r>
      <w:r w:rsidR="00880B77" w:rsidRPr="001951C4">
        <w:rPr>
          <w:rFonts w:ascii="Times New Roman" w:hAnsi="Times New Roman" w:cs="Times New Roman"/>
          <w:bCs/>
          <w:sz w:val="24"/>
          <w:szCs w:val="24"/>
        </w:rPr>
        <w:t xml:space="preserve"> based on movement characteristics (</w:t>
      </w:r>
      <w:r w:rsidR="006D6269" w:rsidRPr="001951C4">
        <w:rPr>
          <w:rFonts w:ascii="Times New Roman" w:hAnsi="Times New Roman" w:cs="Times New Roman"/>
          <w:bCs/>
          <w:sz w:val="24"/>
          <w:szCs w:val="24"/>
        </w:rPr>
        <w:t>Duerr and Watts 2012)</w:t>
      </w:r>
      <w:r w:rsidR="00880B77" w:rsidRPr="001951C4">
        <w:rPr>
          <w:rFonts w:ascii="Times New Roman" w:hAnsi="Times New Roman" w:cs="Times New Roman"/>
          <w:bCs/>
          <w:sz w:val="24"/>
          <w:szCs w:val="24"/>
        </w:rPr>
        <w:t>. This technique may be widely applicable to shorebirds and waterbirds, for which extended stopover and staging behaviors are common</w:t>
      </w:r>
      <w:r w:rsidR="00855A9A" w:rsidRPr="001951C4">
        <w:rPr>
          <w:rFonts w:ascii="Times New Roman" w:hAnsi="Times New Roman" w:cs="Times New Roman"/>
          <w:bCs/>
          <w:sz w:val="24"/>
          <w:szCs w:val="24"/>
        </w:rPr>
        <w:t xml:space="preserve"> (</w:t>
      </w:r>
      <w:r w:rsidR="00857625" w:rsidRPr="001951C4">
        <w:rPr>
          <w:rFonts w:ascii="Times New Roman" w:hAnsi="Times New Roman" w:cs="Times New Roman"/>
          <w:sz w:val="24"/>
          <w:szCs w:val="24"/>
        </w:rPr>
        <w:t>Colwell</w:t>
      </w:r>
      <w:r w:rsidR="00857625" w:rsidRPr="001951C4">
        <w:rPr>
          <w:rFonts w:ascii="Times New Roman" w:hAnsi="Times New Roman" w:cs="Times New Roman"/>
          <w:bCs/>
          <w:sz w:val="24"/>
          <w:szCs w:val="24"/>
        </w:rPr>
        <w:t xml:space="preserve"> 2010,</w:t>
      </w:r>
      <w:r w:rsidR="00FD69C5" w:rsidRPr="001951C4">
        <w:rPr>
          <w:rFonts w:ascii="Times New Roman" w:hAnsi="Times New Roman" w:cs="Times New Roman"/>
          <w:bCs/>
          <w:sz w:val="24"/>
          <w:szCs w:val="24"/>
        </w:rPr>
        <w:t xml:space="preserve"> Stafford et al. 2014</w:t>
      </w:r>
      <w:r w:rsidR="00855A9A"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 a</w:t>
      </w:r>
      <w:r w:rsidR="00AD6CAD">
        <w:rPr>
          <w:rFonts w:ascii="Times New Roman" w:hAnsi="Times New Roman" w:cs="Times New Roman"/>
          <w:bCs/>
          <w:sz w:val="24"/>
          <w:szCs w:val="24"/>
        </w:rPr>
        <w:t>s well as</w:t>
      </w:r>
      <w:r w:rsidR="00880B77" w:rsidRPr="001951C4">
        <w:rPr>
          <w:rFonts w:ascii="Times New Roman" w:hAnsi="Times New Roman" w:cs="Times New Roman"/>
          <w:bCs/>
          <w:sz w:val="24"/>
          <w:szCs w:val="24"/>
        </w:rPr>
        <w:t xml:space="preserve"> facultative migrants (e.g. American Robin,</w:t>
      </w:r>
      <w:r w:rsidR="00880B77" w:rsidRPr="001951C4">
        <w:rPr>
          <w:rFonts w:ascii="Times New Roman" w:hAnsi="Times New Roman" w:cs="Times New Roman"/>
          <w:bCs/>
          <w:i/>
          <w:iCs/>
          <w:sz w:val="24"/>
          <w:szCs w:val="24"/>
        </w:rPr>
        <w:t xml:space="preserve"> Turdus </w:t>
      </w:r>
      <w:proofErr w:type="spellStart"/>
      <w:r w:rsidR="00880B77" w:rsidRPr="001951C4">
        <w:rPr>
          <w:rFonts w:ascii="Times New Roman" w:hAnsi="Times New Roman" w:cs="Times New Roman"/>
          <w:bCs/>
          <w:i/>
          <w:iCs/>
          <w:sz w:val="24"/>
          <w:szCs w:val="24"/>
        </w:rPr>
        <w:t>migratorius</w:t>
      </w:r>
      <w:proofErr w:type="spellEnd"/>
      <w:r w:rsidR="00880B77" w:rsidRPr="001951C4">
        <w:rPr>
          <w:rFonts w:ascii="Times New Roman" w:hAnsi="Times New Roman" w:cs="Times New Roman"/>
          <w:bCs/>
          <w:sz w:val="24"/>
          <w:szCs w:val="24"/>
        </w:rPr>
        <w:t>) which encounter substantial overlap in their migratory, breeding, and wintering ranges</w:t>
      </w:r>
      <w:r w:rsidR="008A7FA1" w:rsidRPr="001951C4">
        <w:rPr>
          <w:rFonts w:ascii="Times New Roman" w:hAnsi="Times New Roman" w:cs="Times New Roman"/>
          <w:bCs/>
          <w:sz w:val="24"/>
          <w:szCs w:val="24"/>
        </w:rPr>
        <w:t xml:space="preserve"> (</w:t>
      </w:r>
      <w:r w:rsidR="001301D2" w:rsidRPr="001951C4">
        <w:rPr>
          <w:rFonts w:ascii="Times New Roman" w:hAnsi="Times New Roman" w:cs="Times New Roman"/>
          <w:bCs/>
          <w:sz w:val="24"/>
          <w:szCs w:val="24"/>
        </w:rPr>
        <w:t>Vanderhoff et al. 2020</w:t>
      </w:r>
      <w:r w:rsidR="008A7FA1"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w:t>
      </w:r>
    </w:p>
    <w:p w14:paraId="7AB730D0" w14:textId="695A2E7B" w:rsidR="00832DA0" w:rsidRPr="001951C4" w:rsidRDefault="00931581" w:rsidP="0068455F">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 xml:space="preserve">We found that the increased classification accuracy of the full model </w:t>
      </w:r>
      <w:r w:rsidR="005959FC" w:rsidRPr="001951C4">
        <w:rPr>
          <w:rFonts w:ascii="Times New Roman" w:hAnsi="Times New Roman" w:cs="Times New Roman"/>
          <w:bCs/>
          <w:sz w:val="24"/>
          <w:szCs w:val="24"/>
        </w:rPr>
        <w:t>allowed us to identify more long-distance movements outside of fall and spring migration</w:t>
      </w:r>
      <w:r w:rsidR="00E068F7"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These movements</w:t>
      </w:r>
      <w:r w:rsidR="00D02805" w:rsidRPr="001951C4">
        <w:rPr>
          <w:rFonts w:ascii="Times New Roman" w:hAnsi="Times New Roman" w:cs="Times New Roman"/>
          <w:bCs/>
          <w:sz w:val="24"/>
          <w:szCs w:val="24"/>
        </w:rPr>
        <w:t xml:space="preserve"> were </w:t>
      </w:r>
      <w:r w:rsidR="00AD6CAD">
        <w:rPr>
          <w:rFonts w:ascii="Times New Roman" w:hAnsi="Times New Roman" w:cs="Times New Roman"/>
          <w:bCs/>
          <w:sz w:val="24"/>
          <w:szCs w:val="24"/>
        </w:rPr>
        <w:t xml:space="preserve">relatively uncommon </w:t>
      </w:r>
      <w:r w:rsidR="00D02805" w:rsidRPr="001951C4">
        <w:rPr>
          <w:rFonts w:ascii="Times New Roman" w:hAnsi="Times New Roman" w:cs="Times New Roman"/>
          <w:bCs/>
          <w:sz w:val="24"/>
          <w:szCs w:val="24"/>
        </w:rPr>
        <w:t>(</w:t>
      </w:r>
      <w:r w:rsidR="006818E9" w:rsidRPr="001951C4">
        <w:rPr>
          <w:rFonts w:ascii="Times New Roman" w:hAnsi="Times New Roman" w:cs="Times New Roman"/>
          <w:bCs/>
          <w:sz w:val="24"/>
          <w:szCs w:val="24"/>
        </w:rPr>
        <w:t>dispersals: 0.7% of individuals</w:t>
      </w:r>
      <w:r w:rsidR="00BD6D65" w:rsidRPr="001951C4">
        <w:rPr>
          <w:rFonts w:ascii="Times New Roman" w:hAnsi="Times New Roman" w:cs="Times New Roman"/>
          <w:bCs/>
          <w:sz w:val="24"/>
          <w:szCs w:val="24"/>
        </w:rPr>
        <w:t xml:space="preserve"> in the full model</w:t>
      </w:r>
      <w:r w:rsidR="006818E9" w:rsidRPr="001951C4">
        <w:rPr>
          <w:rFonts w:ascii="Times New Roman" w:hAnsi="Times New Roman" w:cs="Times New Roman"/>
          <w:bCs/>
          <w:sz w:val="24"/>
          <w:szCs w:val="24"/>
        </w:rPr>
        <w:t>; foray loops</w:t>
      </w:r>
      <w:r w:rsidR="00EE6341" w:rsidRPr="001951C4">
        <w:rPr>
          <w:rFonts w:ascii="Times New Roman" w:hAnsi="Times New Roman" w:cs="Times New Roman"/>
          <w:bCs/>
          <w:sz w:val="24"/>
          <w:szCs w:val="24"/>
        </w:rPr>
        <w:t>: 4%; summer migrations: 5%)</w:t>
      </w:r>
      <w:r w:rsidR="0068455F" w:rsidRPr="001951C4">
        <w:rPr>
          <w:rFonts w:ascii="Times New Roman" w:hAnsi="Times New Roman" w:cs="Times New Roman"/>
          <w:bCs/>
          <w:sz w:val="24"/>
          <w:szCs w:val="24"/>
        </w:rPr>
        <w:t xml:space="preserve">, </w:t>
      </w:r>
      <w:r w:rsidR="00134398">
        <w:rPr>
          <w:rFonts w:ascii="Times New Roman" w:hAnsi="Times New Roman" w:cs="Times New Roman"/>
          <w:bCs/>
          <w:sz w:val="24"/>
          <w:szCs w:val="24"/>
        </w:rPr>
        <w:t>and motivations</w:t>
      </w:r>
      <w:r w:rsidR="00AD6CAD">
        <w:rPr>
          <w:rFonts w:ascii="Times New Roman" w:hAnsi="Times New Roman" w:cs="Times New Roman"/>
          <w:bCs/>
          <w:sz w:val="24"/>
          <w:szCs w:val="24"/>
        </w:rPr>
        <w:t xml:space="preserve"> </w:t>
      </w:r>
      <w:r w:rsidR="003E0172" w:rsidRPr="001951C4">
        <w:rPr>
          <w:rFonts w:ascii="Times New Roman" w:hAnsi="Times New Roman" w:cs="Times New Roman"/>
          <w:bCs/>
          <w:sz w:val="24"/>
          <w:szCs w:val="24"/>
        </w:rPr>
        <w:t>may range from avoiding negative environmental conditions in the winter (</w:t>
      </w:r>
      <w:r w:rsidR="00952307" w:rsidRPr="001951C4">
        <w:rPr>
          <w:rFonts w:ascii="Times New Roman" w:hAnsi="Times New Roman" w:cs="Times New Roman"/>
          <w:bCs/>
          <w:sz w:val="24"/>
          <w:szCs w:val="24"/>
        </w:rPr>
        <w:t>e.g.</w:t>
      </w:r>
      <w:r w:rsidR="00900E8F">
        <w:rPr>
          <w:rFonts w:ascii="Times New Roman" w:hAnsi="Times New Roman" w:cs="Times New Roman"/>
          <w:bCs/>
          <w:sz w:val="24"/>
          <w:szCs w:val="24"/>
        </w:rPr>
        <w:t>,</w:t>
      </w:r>
      <w:r w:rsidR="003E0172" w:rsidRPr="001951C4">
        <w:rPr>
          <w:rFonts w:ascii="Times New Roman" w:hAnsi="Times New Roman" w:cs="Times New Roman"/>
          <w:bCs/>
          <w:sz w:val="24"/>
          <w:szCs w:val="24"/>
        </w:rPr>
        <w:t xml:space="preserve"> movements from Rhode Island to Maryland and back) to foraging and exploratory behaviors</w:t>
      </w:r>
      <w:r w:rsidR="00B03103" w:rsidRPr="001951C4">
        <w:rPr>
          <w:rFonts w:ascii="Times New Roman" w:hAnsi="Times New Roman" w:cs="Times New Roman"/>
          <w:bCs/>
          <w:sz w:val="24"/>
          <w:szCs w:val="24"/>
        </w:rPr>
        <w:t>.</w:t>
      </w:r>
      <w:r w:rsidR="00BC0ADE" w:rsidRPr="001951C4">
        <w:rPr>
          <w:rFonts w:ascii="Times New Roman" w:hAnsi="Times New Roman" w:cs="Times New Roman"/>
          <w:bCs/>
          <w:sz w:val="24"/>
          <w:szCs w:val="24"/>
        </w:rPr>
        <w:t xml:space="preserve"> </w:t>
      </w:r>
      <w:r w:rsidR="00791F74" w:rsidRPr="001951C4">
        <w:rPr>
          <w:rFonts w:ascii="Times New Roman" w:hAnsi="Times New Roman" w:cs="Times New Roman"/>
          <w:bCs/>
          <w:sz w:val="24"/>
          <w:szCs w:val="24"/>
        </w:rPr>
        <w:t>Dispersal movements and foray loops</w:t>
      </w:r>
      <w:r w:rsidR="004E04E5" w:rsidRPr="001951C4">
        <w:rPr>
          <w:rFonts w:ascii="Times New Roman" w:hAnsi="Times New Roman" w:cs="Times New Roman"/>
          <w:bCs/>
          <w:sz w:val="24"/>
          <w:szCs w:val="24"/>
        </w:rPr>
        <w:t xml:space="preserve"> have been observed </w:t>
      </w:r>
      <w:r w:rsidR="00E52A27" w:rsidRPr="001951C4">
        <w:rPr>
          <w:rFonts w:ascii="Times New Roman" w:hAnsi="Times New Roman" w:cs="Times New Roman"/>
          <w:bCs/>
          <w:sz w:val="24"/>
          <w:szCs w:val="24"/>
        </w:rPr>
        <w:t xml:space="preserve">among a variety of </w:t>
      </w:r>
      <w:proofErr w:type="gramStart"/>
      <w:r w:rsidR="00E52A27" w:rsidRPr="001951C4">
        <w:rPr>
          <w:rFonts w:ascii="Times New Roman" w:hAnsi="Times New Roman" w:cs="Times New Roman"/>
          <w:bCs/>
          <w:sz w:val="24"/>
          <w:szCs w:val="24"/>
        </w:rPr>
        <w:t>songbird</w:t>
      </w:r>
      <w:proofErr w:type="gramEnd"/>
      <w:r w:rsidR="00E52A27" w:rsidRPr="001951C4">
        <w:rPr>
          <w:rFonts w:ascii="Times New Roman" w:hAnsi="Times New Roman" w:cs="Times New Roman"/>
          <w:bCs/>
          <w:sz w:val="24"/>
          <w:szCs w:val="24"/>
        </w:rPr>
        <w:t xml:space="preserve">, </w:t>
      </w:r>
      <w:r w:rsidR="00520262" w:rsidRPr="001951C4">
        <w:rPr>
          <w:rFonts w:ascii="Times New Roman" w:hAnsi="Times New Roman" w:cs="Times New Roman"/>
          <w:bCs/>
          <w:sz w:val="24"/>
          <w:szCs w:val="24"/>
        </w:rPr>
        <w:t>grouse</w:t>
      </w:r>
      <w:r w:rsidR="00E52A27" w:rsidRPr="001951C4">
        <w:rPr>
          <w:rFonts w:ascii="Times New Roman" w:hAnsi="Times New Roman" w:cs="Times New Roman"/>
          <w:bCs/>
          <w:sz w:val="24"/>
          <w:szCs w:val="24"/>
        </w:rPr>
        <w:t>, and shorebird</w:t>
      </w:r>
      <w:r w:rsidR="00BC0ADE" w:rsidRPr="001951C4">
        <w:rPr>
          <w:rFonts w:ascii="Times New Roman" w:hAnsi="Times New Roman" w:cs="Times New Roman"/>
          <w:bCs/>
          <w:sz w:val="24"/>
          <w:szCs w:val="24"/>
        </w:rPr>
        <w:t>s</w:t>
      </w:r>
      <w:r w:rsidR="003C29FD" w:rsidRPr="001951C4">
        <w:rPr>
          <w:rFonts w:ascii="Times New Roman" w:hAnsi="Times New Roman" w:cs="Times New Roman"/>
          <w:bCs/>
          <w:sz w:val="24"/>
          <w:szCs w:val="24"/>
        </w:rPr>
        <w:t>,</w:t>
      </w:r>
      <w:r w:rsidR="00520262" w:rsidRPr="001951C4">
        <w:rPr>
          <w:rFonts w:ascii="Times New Roman" w:hAnsi="Times New Roman" w:cs="Times New Roman"/>
          <w:bCs/>
          <w:sz w:val="24"/>
          <w:szCs w:val="24"/>
        </w:rPr>
        <w:t xml:space="preserve"> </w:t>
      </w:r>
      <w:r w:rsidR="00A904FD" w:rsidRPr="001951C4">
        <w:rPr>
          <w:rFonts w:ascii="Times New Roman" w:hAnsi="Times New Roman" w:cs="Times New Roman"/>
          <w:bCs/>
          <w:sz w:val="24"/>
          <w:szCs w:val="24"/>
        </w:rPr>
        <w:t xml:space="preserve">most frequently </w:t>
      </w:r>
      <w:r w:rsidR="00AD6CAD">
        <w:rPr>
          <w:rFonts w:ascii="Times New Roman" w:hAnsi="Times New Roman" w:cs="Times New Roman"/>
          <w:bCs/>
          <w:sz w:val="24"/>
          <w:szCs w:val="24"/>
        </w:rPr>
        <w:t xml:space="preserve">occurring </w:t>
      </w:r>
      <w:r w:rsidR="00485B52" w:rsidRPr="001951C4">
        <w:rPr>
          <w:rFonts w:ascii="Times New Roman" w:hAnsi="Times New Roman" w:cs="Times New Roman"/>
          <w:bCs/>
          <w:sz w:val="24"/>
          <w:szCs w:val="24"/>
        </w:rPr>
        <w:t>after the breeding season</w:t>
      </w:r>
      <w:r w:rsidR="00A904FD" w:rsidRPr="001951C4">
        <w:rPr>
          <w:rFonts w:ascii="Times New Roman" w:hAnsi="Times New Roman" w:cs="Times New Roman"/>
          <w:bCs/>
          <w:sz w:val="24"/>
          <w:szCs w:val="24"/>
        </w:rPr>
        <w:t xml:space="preserve"> </w:t>
      </w:r>
      <w:r w:rsidR="00660A2B" w:rsidRPr="001951C4">
        <w:rPr>
          <w:rFonts w:ascii="Times New Roman" w:hAnsi="Times New Roman" w:cs="Times New Roman"/>
          <w:sz w:val="24"/>
          <w:szCs w:val="24"/>
        </w:rPr>
        <w:t>(Earl et al. 2016, Cooper and Marra 2020, Hoepfner 2023)</w:t>
      </w:r>
      <w:r w:rsidR="00F64CB6"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D</w:t>
      </w:r>
      <w:r w:rsidR="004E4A07" w:rsidRPr="001951C4">
        <w:rPr>
          <w:rFonts w:ascii="Times New Roman" w:hAnsi="Times New Roman" w:cs="Times New Roman"/>
          <w:bCs/>
          <w:sz w:val="24"/>
          <w:szCs w:val="24"/>
        </w:rPr>
        <w:t xml:space="preserve">uring our study </w:t>
      </w:r>
      <w:r w:rsidR="00AD6CAD">
        <w:rPr>
          <w:rFonts w:ascii="Times New Roman" w:hAnsi="Times New Roman" w:cs="Times New Roman"/>
          <w:bCs/>
          <w:sz w:val="24"/>
          <w:szCs w:val="24"/>
        </w:rPr>
        <w:t xml:space="preserve">we observed </w:t>
      </w:r>
      <w:r w:rsidR="00AD6CAD">
        <w:rPr>
          <w:rFonts w:ascii="Times New Roman" w:hAnsi="Times New Roman" w:cs="Times New Roman"/>
          <w:bCs/>
          <w:sz w:val="24"/>
          <w:szCs w:val="24"/>
        </w:rPr>
        <w:lastRenderedPageBreak/>
        <w:t>d</w:t>
      </w:r>
      <w:r w:rsidR="00AD6CAD" w:rsidRPr="001951C4">
        <w:rPr>
          <w:rFonts w:ascii="Times New Roman" w:hAnsi="Times New Roman" w:cs="Times New Roman"/>
          <w:bCs/>
          <w:sz w:val="24"/>
          <w:szCs w:val="24"/>
        </w:rPr>
        <w:t xml:space="preserve">ispersal movements and foray loops </w:t>
      </w:r>
      <w:r w:rsidR="00770B5E" w:rsidRPr="001951C4">
        <w:rPr>
          <w:rFonts w:ascii="Times New Roman" w:hAnsi="Times New Roman" w:cs="Times New Roman"/>
          <w:bCs/>
          <w:sz w:val="24"/>
          <w:szCs w:val="24"/>
        </w:rPr>
        <w:t xml:space="preserve">throughout </w:t>
      </w:r>
      <w:r w:rsidR="004E4A07" w:rsidRPr="001951C4">
        <w:rPr>
          <w:rFonts w:ascii="Times New Roman" w:hAnsi="Times New Roman" w:cs="Times New Roman"/>
          <w:bCs/>
          <w:sz w:val="24"/>
          <w:szCs w:val="24"/>
        </w:rPr>
        <w:t>the year</w:t>
      </w:r>
      <w:r w:rsidR="00C34B8A">
        <w:rPr>
          <w:rFonts w:ascii="Times New Roman" w:hAnsi="Times New Roman" w:cs="Times New Roman"/>
          <w:bCs/>
          <w:sz w:val="24"/>
          <w:szCs w:val="24"/>
        </w:rPr>
        <w:t>,</w:t>
      </w:r>
      <w:r w:rsidR="004E4A07" w:rsidRPr="001951C4">
        <w:rPr>
          <w:rFonts w:ascii="Times New Roman" w:hAnsi="Times New Roman" w:cs="Times New Roman"/>
          <w:bCs/>
          <w:sz w:val="24"/>
          <w:szCs w:val="24"/>
        </w:rPr>
        <w:t xml:space="preserve"> including dispersal movements </w:t>
      </w:r>
      <w:r w:rsidR="003C29FD" w:rsidRPr="001951C4">
        <w:rPr>
          <w:rFonts w:ascii="Times New Roman" w:hAnsi="Times New Roman" w:cs="Times New Roman"/>
          <w:bCs/>
          <w:sz w:val="24"/>
          <w:szCs w:val="24"/>
        </w:rPr>
        <w:t>during</w:t>
      </w:r>
      <w:r w:rsidR="004E4A07" w:rsidRPr="001951C4">
        <w:rPr>
          <w:rFonts w:ascii="Times New Roman" w:hAnsi="Times New Roman" w:cs="Times New Roman"/>
          <w:bCs/>
          <w:sz w:val="24"/>
          <w:szCs w:val="24"/>
        </w:rPr>
        <w:t xml:space="preserve"> summer and winter and foray loops </w:t>
      </w:r>
      <w:r w:rsidR="003C29FD" w:rsidRPr="001951C4">
        <w:rPr>
          <w:rFonts w:ascii="Times New Roman" w:hAnsi="Times New Roman" w:cs="Times New Roman"/>
          <w:bCs/>
          <w:sz w:val="24"/>
          <w:szCs w:val="24"/>
        </w:rPr>
        <w:t>during</w:t>
      </w:r>
      <w:r w:rsidR="004E4A07" w:rsidRPr="001951C4">
        <w:rPr>
          <w:rFonts w:ascii="Times New Roman" w:hAnsi="Times New Roman" w:cs="Times New Roman"/>
          <w:bCs/>
          <w:sz w:val="24"/>
          <w:szCs w:val="24"/>
        </w:rPr>
        <w:t xml:space="preserve"> </w:t>
      </w:r>
      <w:r w:rsidR="009D3811" w:rsidRPr="001951C4">
        <w:rPr>
          <w:rFonts w:ascii="Times New Roman" w:hAnsi="Times New Roman" w:cs="Times New Roman"/>
          <w:bCs/>
          <w:sz w:val="24"/>
          <w:szCs w:val="24"/>
        </w:rPr>
        <w:t xml:space="preserve">every season except for the peak of spring migration. </w:t>
      </w:r>
      <w:r w:rsidR="00881656" w:rsidRPr="001951C4">
        <w:rPr>
          <w:rFonts w:ascii="Times New Roman" w:hAnsi="Times New Roman" w:cs="Times New Roman"/>
          <w:bCs/>
          <w:sz w:val="24"/>
          <w:szCs w:val="24"/>
        </w:rPr>
        <w:t xml:space="preserve">Cooper and Marra (2020) </w:t>
      </w:r>
      <w:r w:rsidR="00F64430" w:rsidRPr="001951C4">
        <w:rPr>
          <w:rFonts w:ascii="Times New Roman" w:hAnsi="Times New Roman" w:cs="Times New Roman"/>
          <w:bCs/>
          <w:sz w:val="24"/>
          <w:szCs w:val="24"/>
        </w:rPr>
        <w:t xml:space="preserve">suggest that </w:t>
      </w:r>
      <w:r w:rsidR="00866D69" w:rsidRPr="001951C4">
        <w:rPr>
          <w:rFonts w:ascii="Times New Roman" w:hAnsi="Times New Roman" w:cs="Times New Roman"/>
          <w:bCs/>
          <w:sz w:val="24"/>
          <w:szCs w:val="24"/>
        </w:rPr>
        <w:t xml:space="preserve">the prevalence of dispersals and foray loops is underestimated due to the difficulty of tracking </w:t>
      </w:r>
      <w:r w:rsidR="00960D4A" w:rsidRPr="001951C4">
        <w:rPr>
          <w:rFonts w:ascii="Times New Roman" w:hAnsi="Times New Roman" w:cs="Times New Roman"/>
          <w:bCs/>
          <w:sz w:val="24"/>
          <w:szCs w:val="24"/>
        </w:rPr>
        <w:t>small birds at fine spatial scales</w:t>
      </w:r>
      <w:r w:rsidR="00AD6CAD">
        <w:rPr>
          <w:rFonts w:ascii="Times New Roman" w:hAnsi="Times New Roman" w:cs="Times New Roman"/>
          <w:bCs/>
          <w:sz w:val="24"/>
          <w:szCs w:val="24"/>
        </w:rPr>
        <w:t>, and this may be exacerbated</w:t>
      </w:r>
      <w:r w:rsidR="004952A4" w:rsidRPr="001951C4">
        <w:rPr>
          <w:rFonts w:ascii="Times New Roman" w:hAnsi="Times New Roman" w:cs="Times New Roman"/>
          <w:bCs/>
          <w:sz w:val="24"/>
          <w:szCs w:val="24"/>
        </w:rPr>
        <w:t xml:space="preserve"> due to </w:t>
      </w:r>
      <w:r w:rsidR="00BA2179" w:rsidRPr="001951C4">
        <w:rPr>
          <w:rFonts w:ascii="Times New Roman" w:hAnsi="Times New Roman" w:cs="Times New Roman"/>
          <w:bCs/>
          <w:sz w:val="24"/>
          <w:szCs w:val="24"/>
        </w:rPr>
        <w:t>the prevalence of single-season</w:t>
      </w:r>
      <w:r w:rsidR="00D93477" w:rsidRPr="001951C4">
        <w:rPr>
          <w:rFonts w:ascii="Times New Roman" w:hAnsi="Times New Roman" w:cs="Times New Roman"/>
          <w:bCs/>
          <w:sz w:val="24"/>
          <w:szCs w:val="24"/>
        </w:rPr>
        <w:t xml:space="preserve"> movement studies</w:t>
      </w:r>
      <w:r w:rsidR="00B52D51" w:rsidRPr="001951C4">
        <w:rPr>
          <w:rFonts w:ascii="Times New Roman" w:hAnsi="Times New Roman" w:cs="Times New Roman"/>
          <w:bCs/>
          <w:sz w:val="24"/>
          <w:szCs w:val="24"/>
        </w:rPr>
        <w:t xml:space="preserve"> </w:t>
      </w:r>
      <w:r w:rsidR="00426AA1" w:rsidRPr="001951C4">
        <w:rPr>
          <w:rFonts w:ascii="Times New Roman" w:hAnsi="Times New Roman" w:cs="Times New Roman"/>
          <w:sz w:val="24"/>
          <w:szCs w:val="24"/>
        </w:rPr>
        <w:t>(Marra et al. 2015)</w:t>
      </w:r>
      <w:r w:rsidR="00AD6CAD">
        <w:rPr>
          <w:rFonts w:ascii="Times New Roman" w:hAnsi="Times New Roman" w:cs="Times New Roman"/>
          <w:sz w:val="24"/>
          <w:szCs w:val="24"/>
        </w:rPr>
        <w:t xml:space="preserve">. </w:t>
      </w:r>
      <w:r w:rsidR="000F6131">
        <w:rPr>
          <w:rFonts w:ascii="Times New Roman" w:hAnsi="Times New Roman" w:cs="Times New Roman"/>
          <w:bCs/>
          <w:sz w:val="24"/>
          <w:szCs w:val="24"/>
        </w:rPr>
        <w:t xml:space="preserve">Dispersals can in some cases allow population exchange and gene flow among subpopulations, </w:t>
      </w:r>
      <w:r w:rsidR="00CB61E3">
        <w:rPr>
          <w:rFonts w:ascii="Times New Roman" w:hAnsi="Times New Roman" w:cs="Times New Roman"/>
          <w:bCs/>
          <w:sz w:val="24"/>
          <w:szCs w:val="24"/>
        </w:rPr>
        <w:t>and</w:t>
      </w:r>
      <w:r w:rsidR="00D314BC">
        <w:rPr>
          <w:rFonts w:ascii="Times New Roman" w:hAnsi="Times New Roman" w:cs="Times New Roman"/>
          <w:bCs/>
          <w:sz w:val="24"/>
          <w:szCs w:val="24"/>
        </w:rPr>
        <w:t xml:space="preserve"> identifying these movements </w:t>
      </w:r>
      <w:r w:rsidR="00CB61E3">
        <w:rPr>
          <w:rFonts w:ascii="Times New Roman" w:hAnsi="Times New Roman" w:cs="Times New Roman"/>
          <w:bCs/>
          <w:sz w:val="24"/>
          <w:szCs w:val="24"/>
        </w:rPr>
        <w:t>is important</w:t>
      </w:r>
      <w:r w:rsidR="00D314BC">
        <w:rPr>
          <w:rFonts w:ascii="Times New Roman" w:hAnsi="Times New Roman" w:cs="Times New Roman"/>
          <w:bCs/>
          <w:sz w:val="24"/>
          <w:szCs w:val="24"/>
        </w:rPr>
        <w:t xml:space="preserve"> for understanding </w:t>
      </w:r>
      <w:r w:rsidR="00CB61E3">
        <w:rPr>
          <w:rFonts w:ascii="Times New Roman" w:hAnsi="Times New Roman" w:cs="Times New Roman"/>
          <w:bCs/>
          <w:sz w:val="24"/>
          <w:szCs w:val="24"/>
        </w:rPr>
        <w:t>avian life history and population dynamics</w:t>
      </w:r>
      <w:r w:rsidR="005673F5">
        <w:rPr>
          <w:rFonts w:ascii="Times New Roman" w:hAnsi="Times New Roman" w:cs="Times New Roman"/>
          <w:bCs/>
          <w:sz w:val="24"/>
          <w:szCs w:val="24"/>
        </w:rPr>
        <w:t xml:space="preserve"> (</w:t>
      </w:r>
      <w:proofErr w:type="spellStart"/>
      <w:r w:rsidR="005673F5" w:rsidRPr="002A6A0A">
        <w:rPr>
          <w:rFonts w:ascii="Times New Roman" w:hAnsi="Times New Roman" w:cs="Times New Roman"/>
          <w:sz w:val="24"/>
        </w:rPr>
        <w:t>Bohonak</w:t>
      </w:r>
      <w:proofErr w:type="spellEnd"/>
      <w:r w:rsidR="005673F5" w:rsidRPr="002A6A0A">
        <w:rPr>
          <w:rFonts w:ascii="Times New Roman" w:hAnsi="Times New Roman" w:cs="Times New Roman"/>
          <w:sz w:val="24"/>
        </w:rPr>
        <w:t xml:space="preserve"> 1999, Morales et al. 2010</w:t>
      </w:r>
      <w:r w:rsidR="005673F5">
        <w:rPr>
          <w:rFonts w:ascii="Times New Roman" w:hAnsi="Times New Roman" w:cs="Times New Roman"/>
          <w:bCs/>
          <w:sz w:val="24"/>
          <w:szCs w:val="24"/>
        </w:rPr>
        <w:t>)</w:t>
      </w:r>
      <w:r w:rsidR="00900E8F">
        <w:rPr>
          <w:rFonts w:ascii="Times New Roman" w:hAnsi="Times New Roman" w:cs="Times New Roman"/>
          <w:bCs/>
          <w:sz w:val="24"/>
          <w:szCs w:val="24"/>
        </w:rPr>
        <w:t xml:space="preserve">. </w:t>
      </w:r>
      <w:r w:rsidR="00AD6CAD">
        <w:rPr>
          <w:rFonts w:ascii="Times New Roman" w:hAnsi="Times New Roman" w:cs="Times New Roman"/>
          <w:bCs/>
          <w:sz w:val="24"/>
          <w:szCs w:val="24"/>
        </w:rPr>
        <w:t>R</w:t>
      </w:r>
      <w:r w:rsidR="000409F7" w:rsidRPr="001951C4">
        <w:rPr>
          <w:rFonts w:ascii="Times New Roman" w:hAnsi="Times New Roman" w:cs="Times New Roman"/>
          <w:bCs/>
          <w:sz w:val="24"/>
          <w:szCs w:val="24"/>
        </w:rPr>
        <w:t xml:space="preserve">obust frameworks for differentiating </w:t>
      </w:r>
      <w:r w:rsidR="00AD6CAD">
        <w:rPr>
          <w:rFonts w:ascii="Times New Roman" w:hAnsi="Times New Roman" w:cs="Times New Roman"/>
          <w:bCs/>
          <w:sz w:val="24"/>
          <w:szCs w:val="24"/>
        </w:rPr>
        <w:t xml:space="preserve">these </w:t>
      </w:r>
      <w:r w:rsidR="00716440" w:rsidRPr="001951C4">
        <w:rPr>
          <w:rFonts w:ascii="Times New Roman" w:hAnsi="Times New Roman" w:cs="Times New Roman"/>
          <w:bCs/>
          <w:sz w:val="24"/>
          <w:szCs w:val="24"/>
        </w:rPr>
        <w:t xml:space="preserve">movements from fall and spring </w:t>
      </w:r>
      <w:r w:rsidR="00AD6CAD">
        <w:rPr>
          <w:rFonts w:ascii="Times New Roman" w:hAnsi="Times New Roman" w:cs="Times New Roman"/>
          <w:bCs/>
          <w:sz w:val="24"/>
          <w:szCs w:val="24"/>
        </w:rPr>
        <w:t xml:space="preserve">migrations, such as we present here, could improve </w:t>
      </w:r>
      <w:r w:rsidR="00D5353A">
        <w:rPr>
          <w:rFonts w:ascii="Times New Roman" w:hAnsi="Times New Roman" w:cs="Times New Roman"/>
          <w:bCs/>
          <w:sz w:val="24"/>
          <w:szCs w:val="24"/>
        </w:rPr>
        <w:t>our ability to document these movements in future studies</w:t>
      </w:r>
      <w:r w:rsidR="00426AA1" w:rsidRPr="001951C4">
        <w:rPr>
          <w:rFonts w:ascii="Times New Roman" w:hAnsi="Times New Roman" w:cs="Times New Roman"/>
          <w:bCs/>
          <w:sz w:val="24"/>
          <w:szCs w:val="24"/>
        </w:rPr>
        <w:t>.</w:t>
      </w:r>
    </w:p>
    <w:p w14:paraId="0903D0A0" w14:textId="7F1580C3" w:rsidR="00165117" w:rsidRPr="001951C4" w:rsidRDefault="00545B4B" w:rsidP="00165117">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w:t>
      </w:r>
      <w:r w:rsidR="00165117" w:rsidRPr="001951C4">
        <w:rPr>
          <w:rFonts w:ascii="Times New Roman" w:hAnsi="Times New Roman" w:cs="Times New Roman"/>
          <w:bCs/>
          <w:sz w:val="24"/>
          <w:szCs w:val="24"/>
        </w:rPr>
        <w:t>n</w:t>
      </w:r>
      <w:r w:rsidR="00AD6CAD">
        <w:rPr>
          <w:rFonts w:ascii="Times New Roman" w:hAnsi="Times New Roman" w:cs="Times New Roman"/>
          <w:bCs/>
          <w:sz w:val="24"/>
          <w:szCs w:val="24"/>
        </w:rPr>
        <w:t>board</w:t>
      </w:r>
      <w:r w:rsidR="00165117" w:rsidRPr="001951C4">
        <w:rPr>
          <w:rFonts w:ascii="Times New Roman" w:hAnsi="Times New Roman" w:cs="Times New Roman"/>
          <w:bCs/>
          <w:sz w:val="24"/>
          <w:szCs w:val="24"/>
        </w:rPr>
        <w:t xml:space="preserve"> data collected by the transmitter, such as acceleration, altitude, or depth</w:t>
      </w:r>
      <w:r>
        <w:rPr>
          <w:rFonts w:ascii="Times New Roman" w:hAnsi="Times New Roman" w:cs="Times New Roman"/>
          <w:bCs/>
          <w:sz w:val="24"/>
          <w:szCs w:val="24"/>
        </w:rPr>
        <w:t xml:space="preserve">, have traditionally been used as data streams </w:t>
      </w:r>
      <w:r w:rsidRPr="001951C4">
        <w:rPr>
          <w:rFonts w:ascii="Times New Roman" w:hAnsi="Times New Roman" w:cs="Times New Roman"/>
          <w:bCs/>
          <w:sz w:val="24"/>
          <w:szCs w:val="24"/>
        </w:rPr>
        <w:t xml:space="preserve">to inform animal movement HMMs </w:t>
      </w:r>
      <w:r w:rsidR="00165117" w:rsidRPr="001951C4">
        <w:rPr>
          <w:rFonts w:ascii="Times New Roman" w:hAnsi="Times New Roman" w:cs="Times New Roman"/>
          <w:sz w:val="24"/>
          <w:szCs w:val="24"/>
        </w:rPr>
        <w:t>(Dean et al. 2013</w:t>
      </w:r>
      <w:r>
        <w:rPr>
          <w:rFonts w:ascii="Times New Roman" w:hAnsi="Times New Roman" w:cs="Times New Roman"/>
          <w:sz w:val="24"/>
          <w:szCs w:val="24"/>
        </w:rPr>
        <w:t>), but these</w:t>
      </w:r>
      <w:r w:rsidR="007C1E6C">
        <w:rPr>
          <w:rFonts w:ascii="Times New Roman" w:hAnsi="Times New Roman" w:cs="Times New Roman"/>
          <w:sz w:val="24"/>
          <w:szCs w:val="24"/>
        </w:rPr>
        <w:t xml:space="preserve"> </w:t>
      </w:r>
      <w:r w:rsidR="00165117" w:rsidRPr="001951C4">
        <w:rPr>
          <w:rFonts w:ascii="Times New Roman" w:hAnsi="Times New Roman" w:cs="Times New Roman"/>
          <w:bCs/>
          <w:sz w:val="24"/>
          <w:szCs w:val="24"/>
        </w:rPr>
        <w:t xml:space="preserve">data are frequently </w:t>
      </w:r>
      <w:r>
        <w:rPr>
          <w:rFonts w:ascii="Times New Roman" w:hAnsi="Times New Roman" w:cs="Times New Roman"/>
          <w:bCs/>
          <w:sz w:val="24"/>
          <w:szCs w:val="24"/>
        </w:rPr>
        <w:t>un</w:t>
      </w:r>
      <w:r w:rsidR="00165117" w:rsidRPr="001951C4">
        <w:rPr>
          <w:rFonts w:ascii="Times New Roman" w:hAnsi="Times New Roman" w:cs="Times New Roman"/>
          <w:bCs/>
          <w:sz w:val="24"/>
          <w:szCs w:val="24"/>
        </w:rPr>
        <w:t xml:space="preserve">available for small transmitters. </w:t>
      </w:r>
      <w:r w:rsidR="00440A27" w:rsidRPr="001951C4">
        <w:rPr>
          <w:rFonts w:ascii="Times New Roman" w:hAnsi="Times New Roman" w:cs="Times New Roman"/>
          <w:bCs/>
          <w:sz w:val="24"/>
          <w:szCs w:val="24"/>
        </w:rPr>
        <w:t xml:space="preserve">Our results demonstrate that </w:t>
      </w:r>
      <w:r w:rsidR="00165117" w:rsidRPr="001951C4">
        <w:rPr>
          <w:rFonts w:ascii="Times New Roman" w:hAnsi="Times New Roman" w:cs="Times New Roman"/>
          <w:bCs/>
          <w:sz w:val="24"/>
          <w:szCs w:val="24"/>
        </w:rPr>
        <w:t>external data streams, such as spatial and temporal variables</w:t>
      </w:r>
      <w:r>
        <w:rPr>
          <w:rFonts w:ascii="Times New Roman" w:hAnsi="Times New Roman" w:cs="Times New Roman"/>
          <w:bCs/>
          <w:sz w:val="24"/>
          <w:szCs w:val="24"/>
        </w:rPr>
        <w:t xml:space="preserve"> derived from the movement track</w:t>
      </w:r>
      <w:r w:rsidR="00165117" w:rsidRPr="001951C4">
        <w:rPr>
          <w:rFonts w:ascii="Times New Roman" w:hAnsi="Times New Roman" w:cs="Times New Roman"/>
          <w:bCs/>
          <w:sz w:val="24"/>
          <w:szCs w:val="24"/>
        </w:rPr>
        <w:t xml:space="preserve">, can have a similar benefit for predicting migratory states. Extensions of HMMs which incorporate feedback when calculating transition probabilities, such as an increased likelihood of switching from a foraging state to a transit state after spending time feeding, may also be well suited to explaining the temporal patterns that distinguish migratory stopover behavior from post-migratory resource utilization </w:t>
      </w:r>
      <w:r w:rsidR="00165117" w:rsidRPr="001951C4">
        <w:rPr>
          <w:rFonts w:ascii="Times New Roman" w:hAnsi="Times New Roman" w:cs="Times New Roman"/>
          <w:sz w:val="24"/>
          <w:szCs w:val="24"/>
        </w:rPr>
        <w:t>(Zucchini et al. 2008)</w:t>
      </w:r>
      <w:r w:rsidR="00165117" w:rsidRPr="001951C4">
        <w:rPr>
          <w:rFonts w:ascii="Times New Roman" w:hAnsi="Times New Roman" w:cs="Times New Roman"/>
          <w:bCs/>
          <w:sz w:val="24"/>
          <w:szCs w:val="24"/>
        </w:rPr>
        <w:t>.</w:t>
      </w:r>
    </w:p>
    <w:p w14:paraId="1718138F" w14:textId="1DE62FE6" w:rsidR="001F5EA4" w:rsidRPr="001951C4" w:rsidRDefault="00CF116B" w:rsidP="00087299">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Modeling migratory bird movements present</w:t>
      </w:r>
      <w:r w:rsidR="00545B4B">
        <w:rPr>
          <w:rFonts w:ascii="Times New Roman" w:hAnsi="Times New Roman" w:cs="Times New Roman"/>
          <w:bCs/>
          <w:sz w:val="24"/>
          <w:szCs w:val="24"/>
        </w:rPr>
        <w:t>s</w:t>
      </w:r>
      <w:r w:rsidRPr="001951C4">
        <w:rPr>
          <w:rFonts w:ascii="Times New Roman" w:hAnsi="Times New Roman" w:cs="Times New Roman"/>
          <w:bCs/>
          <w:sz w:val="24"/>
          <w:szCs w:val="24"/>
        </w:rPr>
        <w:t xml:space="preserve"> several challenges that </w:t>
      </w:r>
      <w:r w:rsidR="007F6D92" w:rsidRPr="001951C4">
        <w:rPr>
          <w:rFonts w:ascii="Times New Roman" w:hAnsi="Times New Roman" w:cs="Times New Roman"/>
          <w:bCs/>
          <w:sz w:val="24"/>
          <w:szCs w:val="24"/>
        </w:rPr>
        <w:t xml:space="preserve">differ from other </w:t>
      </w:r>
      <w:r w:rsidR="00545B4B">
        <w:rPr>
          <w:rFonts w:ascii="Times New Roman" w:hAnsi="Times New Roman" w:cs="Times New Roman"/>
          <w:bCs/>
          <w:sz w:val="24"/>
          <w:szCs w:val="24"/>
        </w:rPr>
        <w:t>classes of animal movement</w:t>
      </w:r>
      <w:r w:rsidR="007F6D92" w:rsidRPr="001951C4">
        <w:rPr>
          <w:rFonts w:ascii="Times New Roman" w:hAnsi="Times New Roman" w:cs="Times New Roman"/>
          <w:bCs/>
          <w:sz w:val="24"/>
          <w:szCs w:val="24"/>
        </w:rPr>
        <w:t xml:space="preserve">. As </w:t>
      </w:r>
      <w:r w:rsidR="00545B4B">
        <w:rPr>
          <w:rFonts w:ascii="Times New Roman" w:hAnsi="Times New Roman" w:cs="Times New Roman"/>
          <w:bCs/>
          <w:sz w:val="24"/>
          <w:szCs w:val="24"/>
        </w:rPr>
        <w:t xml:space="preserve">we </w:t>
      </w:r>
      <w:r w:rsidR="007F6D92" w:rsidRPr="001951C4">
        <w:rPr>
          <w:rFonts w:ascii="Times New Roman" w:hAnsi="Times New Roman" w:cs="Times New Roman"/>
          <w:bCs/>
          <w:sz w:val="24"/>
          <w:szCs w:val="24"/>
        </w:rPr>
        <w:t xml:space="preserve">demonstrate, small transmitters </w:t>
      </w:r>
      <w:r w:rsidR="00B6039A" w:rsidRPr="001951C4">
        <w:rPr>
          <w:rFonts w:ascii="Times New Roman" w:hAnsi="Times New Roman" w:cs="Times New Roman"/>
          <w:bCs/>
          <w:sz w:val="24"/>
          <w:szCs w:val="24"/>
        </w:rPr>
        <w:t>carried by</w:t>
      </w:r>
      <w:r w:rsidR="007F6D92" w:rsidRPr="001951C4">
        <w:rPr>
          <w:rFonts w:ascii="Times New Roman" w:hAnsi="Times New Roman" w:cs="Times New Roman"/>
          <w:bCs/>
          <w:sz w:val="24"/>
          <w:szCs w:val="24"/>
        </w:rPr>
        <w:t xml:space="preserve"> migratory birds </w:t>
      </w:r>
      <w:r w:rsidR="00B6039A" w:rsidRPr="001951C4">
        <w:rPr>
          <w:rFonts w:ascii="Times New Roman" w:hAnsi="Times New Roman" w:cs="Times New Roman"/>
          <w:bCs/>
          <w:sz w:val="24"/>
          <w:szCs w:val="24"/>
        </w:rPr>
        <w:t>collect</w:t>
      </w:r>
      <w:r w:rsidR="00CC447F" w:rsidRPr="001951C4">
        <w:rPr>
          <w:rFonts w:ascii="Times New Roman" w:hAnsi="Times New Roman" w:cs="Times New Roman"/>
          <w:bCs/>
          <w:sz w:val="24"/>
          <w:szCs w:val="24"/>
        </w:rPr>
        <w:t xml:space="preserve"> sparse and irregular data that</w:t>
      </w:r>
      <w:r w:rsidR="00E266AC" w:rsidRPr="001951C4">
        <w:rPr>
          <w:rFonts w:ascii="Times New Roman" w:hAnsi="Times New Roman" w:cs="Times New Roman"/>
          <w:bCs/>
          <w:sz w:val="24"/>
          <w:szCs w:val="24"/>
        </w:rPr>
        <w:t xml:space="preserve"> can cause difficulty in fitting movement models. </w:t>
      </w:r>
      <w:r w:rsidR="00670807" w:rsidRPr="001951C4">
        <w:rPr>
          <w:rFonts w:ascii="Times New Roman" w:hAnsi="Times New Roman" w:cs="Times New Roman"/>
          <w:bCs/>
          <w:sz w:val="24"/>
          <w:szCs w:val="24"/>
        </w:rPr>
        <w:t xml:space="preserve">Migratory birds also undergo rapid shifts </w:t>
      </w:r>
      <w:r w:rsidR="008C65B6" w:rsidRPr="001951C4">
        <w:rPr>
          <w:rFonts w:ascii="Times New Roman" w:hAnsi="Times New Roman" w:cs="Times New Roman"/>
          <w:bCs/>
          <w:sz w:val="24"/>
          <w:szCs w:val="24"/>
        </w:rPr>
        <w:t>between slow, recursive movement</w:t>
      </w:r>
      <w:r w:rsidR="00A2042D" w:rsidRPr="001951C4">
        <w:rPr>
          <w:rFonts w:ascii="Times New Roman" w:hAnsi="Times New Roman" w:cs="Times New Roman"/>
          <w:bCs/>
          <w:sz w:val="24"/>
          <w:szCs w:val="24"/>
        </w:rPr>
        <w:t xml:space="preserve">s at stopover sites and fast, </w:t>
      </w:r>
      <w:r w:rsidR="00A2042D" w:rsidRPr="001951C4">
        <w:rPr>
          <w:rFonts w:ascii="Times New Roman" w:hAnsi="Times New Roman" w:cs="Times New Roman"/>
          <w:bCs/>
          <w:sz w:val="24"/>
          <w:szCs w:val="24"/>
        </w:rPr>
        <w:lastRenderedPageBreak/>
        <w:t>direct movements during migratory flights</w:t>
      </w:r>
      <w:r w:rsidR="00545B4B">
        <w:rPr>
          <w:rFonts w:ascii="Times New Roman" w:hAnsi="Times New Roman" w:cs="Times New Roman"/>
          <w:bCs/>
          <w:sz w:val="24"/>
          <w:szCs w:val="24"/>
        </w:rPr>
        <w:t>, which may</w:t>
      </w:r>
      <w:r w:rsidR="00A2042D" w:rsidRPr="001951C4">
        <w:rPr>
          <w:rFonts w:ascii="Times New Roman" w:hAnsi="Times New Roman" w:cs="Times New Roman"/>
          <w:bCs/>
          <w:sz w:val="24"/>
          <w:szCs w:val="24"/>
        </w:rPr>
        <w:t xml:space="preserve"> impede models </w:t>
      </w:r>
      <w:r w:rsidR="009B26D9">
        <w:rPr>
          <w:rFonts w:ascii="Times New Roman" w:hAnsi="Times New Roman" w:cs="Times New Roman"/>
          <w:bCs/>
          <w:sz w:val="24"/>
          <w:szCs w:val="24"/>
        </w:rPr>
        <w:t>that</w:t>
      </w:r>
      <w:r w:rsidR="009B26D9" w:rsidRPr="001951C4">
        <w:rPr>
          <w:rFonts w:ascii="Times New Roman" w:hAnsi="Times New Roman" w:cs="Times New Roman"/>
          <w:bCs/>
          <w:sz w:val="24"/>
          <w:szCs w:val="24"/>
        </w:rPr>
        <w:t xml:space="preserve"> </w:t>
      </w:r>
      <w:r w:rsidR="00CF1DAB" w:rsidRPr="001951C4">
        <w:rPr>
          <w:rFonts w:ascii="Times New Roman" w:hAnsi="Times New Roman" w:cs="Times New Roman"/>
          <w:bCs/>
          <w:sz w:val="24"/>
          <w:szCs w:val="24"/>
        </w:rPr>
        <w:t xml:space="preserve">assume consistency in </w:t>
      </w:r>
      <w:r w:rsidR="009126E7" w:rsidRPr="001951C4">
        <w:rPr>
          <w:rFonts w:ascii="Times New Roman" w:hAnsi="Times New Roman" w:cs="Times New Roman"/>
          <w:bCs/>
          <w:sz w:val="24"/>
          <w:szCs w:val="24"/>
        </w:rPr>
        <w:t>movement modes (e.g.</w:t>
      </w:r>
      <w:r w:rsidR="009B26D9">
        <w:rPr>
          <w:rFonts w:ascii="Times New Roman" w:hAnsi="Times New Roman" w:cs="Times New Roman"/>
          <w:bCs/>
          <w:sz w:val="24"/>
          <w:szCs w:val="24"/>
        </w:rPr>
        <w:t>,</w:t>
      </w:r>
      <w:r w:rsidR="009126E7" w:rsidRPr="001951C4">
        <w:rPr>
          <w:rFonts w:ascii="Times New Roman" w:hAnsi="Times New Roman" w:cs="Times New Roman"/>
          <w:bCs/>
          <w:sz w:val="24"/>
          <w:szCs w:val="24"/>
        </w:rPr>
        <w:t xml:space="preserve"> correlated random walk models, </w:t>
      </w:r>
      <w:proofErr w:type="spellStart"/>
      <w:r w:rsidR="002D7A3F" w:rsidRPr="001951C4">
        <w:rPr>
          <w:rFonts w:ascii="Times New Roman" w:hAnsi="Times New Roman" w:cs="Times New Roman"/>
          <w:bCs/>
          <w:sz w:val="24"/>
          <w:szCs w:val="24"/>
        </w:rPr>
        <w:t>Kareiva</w:t>
      </w:r>
      <w:proofErr w:type="spellEnd"/>
      <w:r w:rsidR="002D7A3F" w:rsidRPr="001951C4">
        <w:rPr>
          <w:rFonts w:ascii="Times New Roman" w:hAnsi="Times New Roman" w:cs="Times New Roman"/>
          <w:bCs/>
          <w:sz w:val="24"/>
          <w:szCs w:val="24"/>
        </w:rPr>
        <w:t xml:space="preserve"> and </w:t>
      </w:r>
      <w:proofErr w:type="spellStart"/>
      <w:r w:rsidR="002D7A3F" w:rsidRPr="001951C4">
        <w:rPr>
          <w:rFonts w:ascii="Times New Roman" w:hAnsi="Times New Roman" w:cs="Times New Roman"/>
          <w:bCs/>
          <w:sz w:val="24"/>
          <w:szCs w:val="24"/>
        </w:rPr>
        <w:t>Shigesada</w:t>
      </w:r>
      <w:proofErr w:type="spellEnd"/>
      <w:r w:rsidR="002D7A3F" w:rsidRPr="001951C4">
        <w:rPr>
          <w:rFonts w:ascii="Times New Roman" w:hAnsi="Times New Roman" w:cs="Times New Roman"/>
          <w:bCs/>
          <w:sz w:val="24"/>
          <w:szCs w:val="24"/>
        </w:rPr>
        <w:t xml:space="preserve"> 1983; </w:t>
      </w:r>
      <w:r w:rsidR="009F336C" w:rsidRPr="001951C4">
        <w:rPr>
          <w:rFonts w:ascii="Times New Roman" w:hAnsi="Times New Roman" w:cs="Times New Roman"/>
          <w:bCs/>
          <w:sz w:val="24"/>
          <w:szCs w:val="24"/>
        </w:rPr>
        <w:t xml:space="preserve">see section </w:t>
      </w:r>
      <w:r w:rsidR="00CE0467" w:rsidRPr="001951C4">
        <w:rPr>
          <w:rFonts w:ascii="Times New Roman" w:hAnsi="Times New Roman" w:cs="Times New Roman"/>
          <w:iCs/>
          <w:sz w:val="24"/>
          <w:szCs w:val="24"/>
        </w:rPr>
        <w:t xml:space="preserve">2.2.1 </w:t>
      </w:r>
      <w:r w:rsidR="009F336C" w:rsidRPr="001951C4">
        <w:rPr>
          <w:rFonts w:ascii="Times New Roman" w:hAnsi="Times New Roman" w:cs="Times New Roman"/>
          <w:bCs/>
          <w:sz w:val="24"/>
          <w:szCs w:val="24"/>
        </w:rPr>
        <w:t>of this manuscript for issues encountered</w:t>
      </w:r>
      <w:r w:rsidR="009126E7" w:rsidRPr="001951C4">
        <w:rPr>
          <w:rFonts w:ascii="Times New Roman" w:hAnsi="Times New Roman" w:cs="Times New Roman"/>
          <w:bCs/>
          <w:sz w:val="24"/>
          <w:szCs w:val="24"/>
        </w:rPr>
        <w:t>)</w:t>
      </w:r>
      <w:r w:rsidR="009F336C" w:rsidRPr="001951C4">
        <w:rPr>
          <w:rFonts w:ascii="Times New Roman" w:hAnsi="Times New Roman" w:cs="Times New Roman"/>
          <w:bCs/>
          <w:sz w:val="24"/>
          <w:szCs w:val="24"/>
        </w:rPr>
        <w:t>.</w:t>
      </w:r>
      <w:r w:rsidR="0044316E" w:rsidRPr="001951C4">
        <w:rPr>
          <w:rFonts w:ascii="Times New Roman" w:hAnsi="Times New Roman" w:cs="Times New Roman"/>
          <w:bCs/>
          <w:sz w:val="24"/>
          <w:szCs w:val="24"/>
        </w:rPr>
        <w:t xml:space="preserve"> </w:t>
      </w:r>
      <w:r w:rsidR="009B6619" w:rsidRPr="001951C4">
        <w:rPr>
          <w:rFonts w:ascii="Times New Roman" w:hAnsi="Times New Roman" w:cs="Times New Roman"/>
          <w:bCs/>
          <w:sz w:val="24"/>
          <w:szCs w:val="24"/>
        </w:rPr>
        <w:t xml:space="preserve">Other studies have demonstrated these </w:t>
      </w:r>
      <w:r w:rsidR="00464FF5" w:rsidRPr="001951C4">
        <w:rPr>
          <w:rFonts w:ascii="Times New Roman" w:hAnsi="Times New Roman" w:cs="Times New Roman"/>
          <w:bCs/>
          <w:sz w:val="24"/>
          <w:szCs w:val="24"/>
        </w:rPr>
        <w:t>issues</w:t>
      </w:r>
      <w:r w:rsidR="005042CB" w:rsidRPr="001951C4">
        <w:rPr>
          <w:rFonts w:ascii="Times New Roman" w:hAnsi="Times New Roman" w:cs="Times New Roman"/>
          <w:bCs/>
          <w:sz w:val="24"/>
          <w:szCs w:val="24"/>
        </w:rPr>
        <w:t xml:space="preserve"> can be overcome by incorporating new or repurposed statistical models</w:t>
      </w:r>
      <w:r w:rsidR="00A039BF" w:rsidRPr="001951C4">
        <w:rPr>
          <w:rFonts w:ascii="Times New Roman" w:hAnsi="Times New Roman" w:cs="Times New Roman"/>
          <w:bCs/>
          <w:sz w:val="24"/>
          <w:szCs w:val="24"/>
        </w:rPr>
        <w:t xml:space="preserve"> </w:t>
      </w:r>
      <w:r w:rsidR="00AF412D" w:rsidRPr="001951C4">
        <w:rPr>
          <w:rFonts w:ascii="Times New Roman" w:hAnsi="Times New Roman" w:cs="Times New Roman"/>
          <w:bCs/>
          <w:sz w:val="24"/>
          <w:szCs w:val="24"/>
        </w:rPr>
        <w:t>or supplementing GPS data with</w:t>
      </w:r>
      <w:r w:rsidR="00FE2A12">
        <w:rPr>
          <w:rFonts w:ascii="Times New Roman" w:hAnsi="Times New Roman" w:cs="Times New Roman"/>
          <w:bCs/>
          <w:sz w:val="24"/>
          <w:szCs w:val="24"/>
        </w:rPr>
        <w:t xml:space="preserve"> </w:t>
      </w:r>
      <w:r w:rsidR="00BE2662">
        <w:rPr>
          <w:rFonts w:ascii="Times New Roman" w:hAnsi="Times New Roman" w:cs="Times New Roman"/>
          <w:bCs/>
          <w:sz w:val="24"/>
          <w:szCs w:val="24"/>
        </w:rPr>
        <w:t xml:space="preserve">seasonal </w:t>
      </w:r>
      <w:r w:rsidR="00FE2A12">
        <w:rPr>
          <w:rFonts w:ascii="Times New Roman" w:hAnsi="Times New Roman" w:cs="Times New Roman"/>
          <w:bCs/>
          <w:sz w:val="24"/>
          <w:szCs w:val="24"/>
        </w:rPr>
        <w:t>abundance data</w:t>
      </w:r>
      <w:r w:rsidR="00A039BF" w:rsidRPr="001951C4">
        <w:rPr>
          <w:rFonts w:ascii="Times New Roman" w:hAnsi="Times New Roman" w:cs="Times New Roman"/>
          <w:bCs/>
          <w:sz w:val="24"/>
          <w:szCs w:val="24"/>
        </w:rPr>
        <w:t xml:space="preserve"> </w:t>
      </w:r>
      <w:r w:rsidR="005042CB" w:rsidRPr="001951C4">
        <w:rPr>
          <w:rFonts w:ascii="Times New Roman" w:hAnsi="Times New Roman" w:cs="Times New Roman"/>
          <w:bCs/>
          <w:sz w:val="24"/>
          <w:szCs w:val="24"/>
        </w:rPr>
        <w:t>(</w:t>
      </w:r>
      <w:r w:rsidR="00250C0E" w:rsidRPr="001951C4">
        <w:rPr>
          <w:rFonts w:ascii="Times New Roman" w:hAnsi="Times New Roman" w:cs="Times New Roman"/>
          <w:bCs/>
          <w:sz w:val="24"/>
          <w:szCs w:val="24"/>
        </w:rPr>
        <w:t xml:space="preserve">Rieber 2023, </w:t>
      </w:r>
      <w:r w:rsidR="00136E05" w:rsidRPr="001951C4">
        <w:rPr>
          <w:rFonts w:ascii="Times New Roman" w:hAnsi="Times New Roman" w:cs="Times New Roman"/>
          <w:bCs/>
          <w:sz w:val="24"/>
          <w:szCs w:val="24"/>
        </w:rPr>
        <w:t>Nicol et al. 2023,</w:t>
      </w:r>
      <w:r w:rsidR="00250C0E" w:rsidRPr="001951C4">
        <w:rPr>
          <w:rFonts w:ascii="Times New Roman" w:hAnsi="Times New Roman" w:cs="Times New Roman"/>
          <w:bCs/>
          <w:sz w:val="24"/>
          <w:szCs w:val="24"/>
        </w:rPr>
        <w:t xml:space="preserve"> Fuentes et al. 2022</w:t>
      </w:r>
      <w:r w:rsidR="005042CB" w:rsidRPr="001951C4">
        <w:rPr>
          <w:rFonts w:ascii="Times New Roman" w:hAnsi="Times New Roman" w:cs="Times New Roman"/>
          <w:bCs/>
          <w:sz w:val="24"/>
          <w:szCs w:val="24"/>
        </w:rPr>
        <w:t>).</w:t>
      </w:r>
      <w:r w:rsidR="00C0007E" w:rsidRPr="001951C4">
        <w:rPr>
          <w:rFonts w:ascii="Times New Roman" w:hAnsi="Times New Roman" w:cs="Times New Roman"/>
          <w:bCs/>
          <w:sz w:val="24"/>
          <w:szCs w:val="24"/>
        </w:rPr>
        <w:t xml:space="preserve"> </w:t>
      </w:r>
      <w:r w:rsidR="00FC7AD5" w:rsidRPr="001951C4">
        <w:rPr>
          <w:rFonts w:ascii="Times New Roman" w:hAnsi="Times New Roman" w:cs="Times New Roman"/>
          <w:bCs/>
          <w:sz w:val="24"/>
          <w:szCs w:val="24"/>
        </w:rPr>
        <w:t xml:space="preserve">Further </w:t>
      </w:r>
      <w:r w:rsidR="003C19BE" w:rsidRPr="001951C4">
        <w:rPr>
          <w:rFonts w:ascii="Times New Roman" w:hAnsi="Times New Roman" w:cs="Times New Roman"/>
          <w:bCs/>
          <w:sz w:val="24"/>
          <w:szCs w:val="24"/>
        </w:rPr>
        <w:t xml:space="preserve">research </w:t>
      </w:r>
      <w:r w:rsidR="00257DC4" w:rsidRPr="001951C4">
        <w:rPr>
          <w:rFonts w:ascii="Times New Roman" w:hAnsi="Times New Roman" w:cs="Times New Roman"/>
          <w:bCs/>
          <w:sz w:val="24"/>
          <w:szCs w:val="24"/>
        </w:rPr>
        <w:t>on these techniques</w:t>
      </w:r>
      <w:r w:rsidR="00C0007E" w:rsidRPr="001951C4">
        <w:rPr>
          <w:rFonts w:ascii="Times New Roman" w:hAnsi="Times New Roman" w:cs="Times New Roman"/>
          <w:bCs/>
          <w:sz w:val="24"/>
          <w:szCs w:val="24"/>
        </w:rPr>
        <w:t xml:space="preserve"> </w:t>
      </w:r>
      <w:r w:rsidR="00BE5E81" w:rsidRPr="001951C4">
        <w:rPr>
          <w:rFonts w:ascii="Times New Roman" w:hAnsi="Times New Roman" w:cs="Times New Roman"/>
          <w:bCs/>
          <w:sz w:val="24"/>
          <w:szCs w:val="24"/>
        </w:rPr>
        <w:t xml:space="preserve">may allow us to extend movement modeling techniques to </w:t>
      </w:r>
      <w:r w:rsidR="00E87475" w:rsidRPr="001951C4">
        <w:rPr>
          <w:rFonts w:ascii="Times New Roman" w:hAnsi="Times New Roman" w:cs="Times New Roman"/>
          <w:bCs/>
          <w:sz w:val="24"/>
          <w:szCs w:val="24"/>
        </w:rPr>
        <w:t xml:space="preserve">a much greater array of </w:t>
      </w:r>
      <w:r w:rsidR="00C0007E" w:rsidRPr="001951C4">
        <w:rPr>
          <w:rFonts w:ascii="Times New Roman" w:hAnsi="Times New Roman" w:cs="Times New Roman"/>
          <w:bCs/>
          <w:sz w:val="24"/>
          <w:szCs w:val="24"/>
        </w:rPr>
        <w:t xml:space="preserve">avian </w:t>
      </w:r>
      <w:r w:rsidR="00E87475" w:rsidRPr="001951C4">
        <w:rPr>
          <w:rFonts w:ascii="Times New Roman" w:hAnsi="Times New Roman" w:cs="Times New Roman"/>
          <w:bCs/>
          <w:sz w:val="24"/>
          <w:szCs w:val="24"/>
        </w:rPr>
        <w:t xml:space="preserve">species and </w:t>
      </w:r>
      <w:r w:rsidR="006F3CC0" w:rsidRPr="001951C4">
        <w:rPr>
          <w:rFonts w:ascii="Times New Roman" w:hAnsi="Times New Roman" w:cs="Times New Roman"/>
          <w:bCs/>
          <w:sz w:val="24"/>
          <w:szCs w:val="24"/>
        </w:rPr>
        <w:t>give us greater</w:t>
      </w:r>
      <w:r w:rsidR="00E87475" w:rsidRPr="001951C4">
        <w:rPr>
          <w:rFonts w:ascii="Times New Roman" w:hAnsi="Times New Roman" w:cs="Times New Roman"/>
          <w:bCs/>
          <w:sz w:val="24"/>
          <w:szCs w:val="24"/>
        </w:rPr>
        <w:t xml:space="preserve"> insight into the ecology and habits of migratory birds.</w:t>
      </w:r>
      <w:r w:rsidR="001F5EA4" w:rsidRPr="001951C4">
        <w:rPr>
          <w:rFonts w:ascii="Times New Roman" w:hAnsi="Times New Roman" w:cs="Times New Roman"/>
          <w:bCs/>
          <w:sz w:val="24"/>
          <w:szCs w:val="24"/>
        </w:rPr>
        <w:br w:type="page"/>
      </w:r>
    </w:p>
    <w:p w14:paraId="24EEE1D5" w14:textId="59B0C112" w:rsidR="009943B0" w:rsidRPr="001951C4" w:rsidRDefault="00D81B72">
      <w:pPr>
        <w:rPr>
          <w:rFonts w:ascii="Times New Roman" w:hAnsi="Times New Roman" w:cs="Times New Roman"/>
          <w:sz w:val="24"/>
          <w:szCs w:val="24"/>
        </w:rPr>
      </w:pPr>
      <w:r w:rsidRPr="001951C4">
        <w:rPr>
          <w:rFonts w:ascii="Times New Roman" w:hAnsi="Times New Roman" w:cs="Times New Roman"/>
          <w:b/>
          <w:sz w:val="24"/>
          <w:szCs w:val="24"/>
        </w:rPr>
        <w:lastRenderedPageBreak/>
        <w:t>References</w:t>
      </w:r>
    </w:p>
    <w:p w14:paraId="1AE1030D"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Battley, P. F., N. Warnock, T. L. Tibbitts, R. E. Gill, T. Piersma, C. J. Hassell, D. C. Douglas, D. M. Mulcahy, B. D. Gartrell, R. </w:t>
      </w:r>
      <w:proofErr w:type="spellStart"/>
      <w:r w:rsidRPr="001951C4">
        <w:rPr>
          <w:rFonts w:ascii="Times New Roman" w:hAnsi="Times New Roman" w:cs="Times New Roman"/>
          <w:sz w:val="24"/>
          <w:szCs w:val="24"/>
        </w:rPr>
        <w:t>Schuckard</w:t>
      </w:r>
      <w:proofErr w:type="spellEnd"/>
      <w:r w:rsidRPr="001951C4">
        <w:rPr>
          <w:rFonts w:ascii="Times New Roman" w:hAnsi="Times New Roman" w:cs="Times New Roman"/>
          <w:sz w:val="24"/>
          <w:szCs w:val="24"/>
        </w:rPr>
        <w:t xml:space="preserve">, D. S. Melville, and A. C. </w:t>
      </w:r>
      <w:proofErr w:type="spellStart"/>
      <w:r w:rsidRPr="001951C4">
        <w:rPr>
          <w:rFonts w:ascii="Times New Roman" w:hAnsi="Times New Roman" w:cs="Times New Roman"/>
          <w:sz w:val="24"/>
          <w:szCs w:val="24"/>
        </w:rPr>
        <w:t>Riegen</w:t>
      </w:r>
      <w:proofErr w:type="spellEnd"/>
      <w:r w:rsidRPr="001951C4">
        <w:rPr>
          <w:rFonts w:ascii="Times New Roman" w:hAnsi="Times New Roman" w:cs="Times New Roman"/>
          <w:sz w:val="24"/>
          <w:szCs w:val="24"/>
        </w:rPr>
        <w:t xml:space="preserve"> (2012). Contrasting extreme long-distance migration patterns in bar-tailed godwits </w:t>
      </w:r>
      <w:proofErr w:type="spellStart"/>
      <w:r w:rsidRPr="001951C4">
        <w:rPr>
          <w:rFonts w:ascii="Times New Roman" w:hAnsi="Times New Roman" w:cs="Times New Roman"/>
          <w:sz w:val="24"/>
          <w:szCs w:val="24"/>
        </w:rPr>
        <w:t>Limosa</w:t>
      </w:r>
      <w:proofErr w:type="spellEnd"/>
      <w:r w:rsidRPr="001951C4">
        <w:rPr>
          <w:rFonts w:ascii="Times New Roman" w:hAnsi="Times New Roman" w:cs="Times New Roman"/>
          <w:sz w:val="24"/>
          <w:szCs w:val="24"/>
        </w:rPr>
        <w:t xml:space="preserve"> </w:t>
      </w:r>
      <w:proofErr w:type="spellStart"/>
      <w:r w:rsidRPr="001951C4">
        <w:rPr>
          <w:rFonts w:ascii="Times New Roman" w:hAnsi="Times New Roman" w:cs="Times New Roman"/>
          <w:sz w:val="24"/>
          <w:szCs w:val="24"/>
        </w:rPr>
        <w:t>lapponica</w:t>
      </w:r>
      <w:proofErr w:type="spellEnd"/>
      <w:r w:rsidRPr="001951C4">
        <w:rPr>
          <w:rFonts w:ascii="Times New Roman" w:hAnsi="Times New Roman" w:cs="Times New Roman"/>
          <w:sz w:val="24"/>
          <w:szCs w:val="24"/>
        </w:rPr>
        <w:t xml:space="preserve">. </w:t>
      </w:r>
      <w:r w:rsidRPr="00560AC4">
        <w:rPr>
          <w:rFonts w:ascii="Times New Roman" w:hAnsi="Times New Roman" w:cs="Times New Roman"/>
          <w:i/>
          <w:iCs/>
          <w:sz w:val="24"/>
          <w:szCs w:val="24"/>
        </w:rPr>
        <w:t>Journal of Avian Biology</w:t>
      </w:r>
      <w:r w:rsidRPr="001951C4">
        <w:rPr>
          <w:rFonts w:ascii="Times New Roman" w:hAnsi="Times New Roman" w:cs="Times New Roman"/>
          <w:sz w:val="24"/>
          <w:szCs w:val="24"/>
        </w:rPr>
        <w:t xml:space="preserve"> 43:21–32.</w:t>
      </w:r>
    </w:p>
    <w:p w14:paraId="453EC5AA"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Berger-Tal, O., and S. Bar-David (2015). Recursive movement patterns: review and synthesis across species. </w:t>
      </w:r>
      <w:r w:rsidRPr="00560AC4">
        <w:rPr>
          <w:rFonts w:ascii="Times New Roman" w:hAnsi="Times New Roman" w:cs="Times New Roman"/>
          <w:i/>
          <w:iCs/>
          <w:sz w:val="24"/>
          <w:szCs w:val="24"/>
        </w:rPr>
        <w:t>Ecosphere</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6:art</w:t>
      </w:r>
      <w:proofErr w:type="gramEnd"/>
      <w:r w:rsidRPr="001951C4">
        <w:rPr>
          <w:rFonts w:ascii="Times New Roman" w:hAnsi="Times New Roman" w:cs="Times New Roman"/>
          <w:sz w:val="24"/>
          <w:szCs w:val="24"/>
        </w:rPr>
        <w:t>149.</w:t>
      </w:r>
    </w:p>
    <w:p w14:paraId="47B8933C" w14:textId="11DE575B" w:rsidR="00756BC0" w:rsidRPr="001951C4" w:rsidRDefault="00815091" w:rsidP="00815091">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Berigan, L. A., C. S. H. </w:t>
      </w:r>
      <w:proofErr w:type="spellStart"/>
      <w:r w:rsidRPr="001951C4">
        <w:rPr>
          <w:rFonts w:ascii="Times New Roman" w:hAnsi="Times New Roman" w:cs="Times New Roman"/>
          <w:sz w:val="24"/>
          <w:szCs w:val="24"/>
        </w:rPr>
        <w:t>Aulicky</w:t>
      </w:r>
      <w:proofErr w:type="spellEnd"/>
      <w:r w:rsidRPr="001951C4">
        <w:rPr>
          <w:rFonts w:ascii="Times New Roman" w:hAnsi="Times New Roman" w:cs="Times New Roman"/>
          <w:sz w:val="24"/>
          <w:szCs w:val="24"/>
        </w:rPr>
        <w:t xml:space="preserve">, E. C. Teige, D. S. Sullins, K. A. Fricke, J. H. Reitz, L. G. Rossi, K. A. Schultz, M. B. Rice, E. Tanner, S. D. </w:t>
      </w:r>
      <w:proofErr w:type="spellStart"/>
      <w:r w:rsidRPr="001951C4">
        <w:rPr>
          <w:rFonts w:ascii="Times New Roman" w:hAnsi="Times New Roman" w:cs="Times New Roman"/>
          <w:sz w:val="24"/>
          <w:szCs w:val="24"/>
        </w:rPr>
        <w:t>Fuhlendorf</w:t>
      </w:r>
      <w:proofErr w:type="spellEnd"/>
      <w:r w:rsidRPr="001951C4">
        <w:rPr>
          <w:rFonts w:ascii="Times New Roman" w:hAnsi="Times New Roman" w:cs="Times New Roman"/>
          <w:sz w:val="24"/>
          <w:szCs w:val="24"/>
        </w:rPr>
        <w:t xml:space="preserve">, and D. A. Haukos </w:t>
      </w:r>
      <w:r w:rsidR="004F10F7">
        <w:rPr>
          <w:rFonts w:ascii="Times New Roman" w:hAnsi="Times New Roman" w:cs="Times New Roman"/>
          <w:sz w:val="24"/>
          <w:szCs w:val="24"/>
        </w:rPr>
        <w:t>(</w:t>
      </w:r>
      <w:r w:rsidRPr="001951C4">
        <w:rPr>
          <w:rFonts w:ascii="Times New Roman" w:hAnsi="Times New Roman" w:cs="Times New Roman"/>
          <w:sz w:val="24"/>
          <w:szCs w:val="24"/>
        </w:rPr>
        <w:t>2024</w:t>
      </w:r>
      <w:r w:rsidR="004F10F7">
        <w:rPr>
          <w:rFonts w:ascii="Times New Roman" w:hAnsi="Times New Roman" w:cs="Times New Roman"/>
          <w:sz w:val="24"/>
          <w:szCs w:val="24"/>
        </w:rPr>
        <w:t>)</w:t>
      </w:r>
      <w:r w:rsidRPr="001951C4">
        <w:rPr>
          <w:rFonts w:ascii="Times New Roman" w:hAnsi="Times New Roman" w:cs="Times New Roman"/>
          <w:sz w:val="24"/>
          <w:szCs w:val="24"/>
        </w:rPr>
        <w:t xml:space="preserve">. Lesser prairie-chicken dispersal after translocation: Implications for restoration and population connectivity. </w:t>
      </w:r>
      <w:r w:rsidRPr="00560AC4">
        <w:rPr>
          <w:rFonts w:ascii="Times New Roman" w:hAnsi="Times New Roman" w:cs="Times New Roman"/>
          <w:i/>
          <w:iCs/>
          <w:sz w:val="24"/>
          <w:szCs w:val="24"/>
        </w:rPr>
        <w:t>Ecology and Evolution</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14:e</w:t>
      </w:r>
      <w:proofErr w:type="gramEnd"/>
      <w:r w:rsidRPr="001951C4">
        <w:rPr>
          <w:rFonts w:ascii="Times New Roman" w:hAnsi="Times New Roman" w:cs="Times New Roman"/>
          <w:sz w:val="24"/>
          <w:szCs w:val="24"/>
        </w:rPr>
        <w:t>10871.</w:t>
      </w:r>
    </w:p>
    <w:p w14:paraId="5AE77E8F" w14:textId="77777777" w:rsidR="008D6563"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Blomberg, E. J., A. C. Fish, L. A. Berigan, A. M. Roth, R. Rau, S. J. Clements, G. Balkcom, B. Carpenter, G. Costanzo, J. Duguay, C. L. Graham, et al. (2023). The American Woodcock Singing Ground Survey largely conforms to the phenology of male woodcock migration. </w:t>
      </w:r>
      <w:r w:rsidRPr="00161698">
        <w:rPr>
          <w:rFonts w:ascii="Times New Roman" w:hAnsi="Times New Roman" w:cs="Times New Roman"/>
          <w:i/>
          <w:iCs/>
          <w:sz w:val="24"/>
          <w:szCs w:val="24"/>
        </w:rPr>
        <w:t>The Journal of Wildlife Management</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87:e</w:t>
      </w:r>
      <w:proofErr w:type="gramEnd"/>
      <w:r w:rsidRPr="001951C4">
        <w:rPr>
          <w:rFonts w:ascii="Times New Roman" w:hAnsi="Times New Roman" w:cs="Times New Roman"/>
          <w:sz w:val="24"/>
          <w:szCs w:val="24"/>
        </w:rPr>
        <w:t>22488.</w:t>
      </w:r>
    </w:p>
    <w:p w14:paraId="4EB673F9" w14:textId="0F3C5108" w:rsidR="00E55921" w:rsidRPr="007B14CA" w:rsidRDefault="007B14CA" w:rsidP="007B14CA">
      <w:pPr>
        <w:spacing w:line="240" w:lineRule="auto"/>
        <w:ind w:left="720" w:hanging="720"/>
        <w:rPr>
          <w:rFonts w:ascii="Times New Roman" w:hAnsi="Times New Roman" w:cs="Times New Roman"/>
          <w:sz w:val="24"/>
          <w:szCs w:val="24"/>
        </w:rPr>
      </w:pPr>
      <w:proofErr w:type="spellStart"/>
      <w:r w:rsidRPr="007B14CA">
        <w:rPr>
          <w:rFonts w:ascii="Times New Roman" w:hAnsi="Times New Roman" w:cs="Times New Roman"/>
          <w:sz w:val="24"/>
          <w:szCs w:val="24"/>
        </w:rPr>
        <w:t>Bohonak</w:t>
      </w:r>
      <w:proofErr w:type="spellEnd"/>
      <w:r w:rsidRPr="007B14CA">
        <w:rPr>
          <w:rFonts w:ascii="Times New Roman" w:hAnsi="Times New Roman" w:cs="Times New Roman"/>
          <w:sz w:val="24"/>
          <w:szCs w:val="24"/>
        </w:rPr>
        <w:t xml:space="preserve">, A. J. (1999). Dispersal, Gene Flow, and Population Structure. </w:t>
      </w:r>
      <w:r w:rsidRPr="00161698">
        <w:rPr>
          <w:rFonts w:ascii="Times New Roman" w:hAnsi="Times New Roman" w:cs="Times New Roman"/>
          <w:i/>
          <w:iCs/>
          <w:sz w:val="24"/>
          <w:szCs w:val="24"/>
        </w:rPr>
        <w:t>The Quarterly Review of Biology</w:t>
      </w:r>
      <w:r w:rsidRPr="007B14CA">
        <w:rPr>
          <w:rFonts w:ascii="Times New Roman" w:hAnsi="Times New Roman" w:cs="Times New Roman"/>
          <w:sz w:val="24"/>
          <w:szCs w:val="24"/>
        </w:rPr>
        <w:t xml:space="preserve"> 74:21–45.</w:t>
      </w:r>
    </w:p>
    <w:p w14:paraId="7DEF2C81"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Bridge, E. S., K. Thorup, M. S. Bowlin, P. B. Chilson, R. H. Diehl, R. W. </w:t>
      </w:r>
      <w:proofErr w:type="spellStart"/>
      <w:r w:rsidRPr="001951C4">
        <w:rPr>
          <w:rFonts w:ascii="Times New Roman" w:hAnsi="Times New Roman" w:cs="Times New Roman"/>
          <w:sz w:val="24"/>
          <w:szCs w:val="24"/>
        </w:rPr>
        <w:t>Fléron</w:t>
      </w:r>
      <w:proofErr w:type="spellEnd"/>
      <w:r w:rsidRPr="001951C4">
        <w:rPr>
          <w:rFonts w:ascii="Times New Roman" w:hAnsi="Times New Roman" w:cs="Times New Roman"/>
          <w:sz w:val="24"/>
          <w:szCs w:val="24"/>
        </w:rPr>
        <w:t xml:space="preserve">, P. Hartl, R. Kays, J. F. Kelly, and W. D. Robinson (2011). Technology on the move: recent and forthcoming innovations for tracking migratory birds. </w:t>
      </w:r>
      <w:proofErr w:type="spellStart"/>
      <w:r w:rsidRPr="000222F1">
        <w:rPr>
          <w:rFonts w:ascii="Times New Roman" w:hAnsi="Times New Roman" w:cs="Times New Roman"/>
          <w:i/>
          <w:iCs/>
          <w:sz w:val="24"/>
          <w:szCs w:val="24"/>
        </w:rPr>
        <w:t>BioScience</w:t>
      </w:r>
      <w:proofErr w:type="spellEnd"/>
      <w:r w:rsidRPr="001951C4">
        <w:rPr>
          <w:rFonts w:ascii="Times New Roman" w:hAnsi="Times New Roman" w:cs="Times New Roman"/>
          <w:sz w:val="24"/>
          <w:szCs w:val="24"/>
        </w:rPr>
        <w:t xml:space="preserve"> 61:689–698.</w:t>
      </w:r>
    </w:p>
    <w:p w14:paraId="5B8B5B08"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Burnside, R. J., N. J. Collar, and P. M. Dolman (2017). Comparative migration strategies of wild and </w:t>
      </w:r>
      <w:proofErr w:type="gramStart"/>
      <w:r w:rsidRPr="001951C4">
        <w:rPr>
          <w:rFonts w:ascii="Times New Roman" w:hAnsi="Times New Roman" w:cs="Times New Roman"/>
          <w:sz w:val="24"/>
          <w:szCs w:val="24"/>
        </w:rPr>
        <w:t>captive‐bred</w:t>
      </w:r>
      <w:proofErr w:type="gramEnd"/>
      <w:r w:rsidRPr="001951C4">
        <w:rPr>
          <w:rFonts w:ascii="Times New Roman" w:hAnsi="Times New Roman" w:cs="Times New Roman"/>
          <w:sz w:val="24"/>
          <w:szCs w:val="24"/>
        </w:rPr>
        <w:t xml:space="preserve"> Asian Houbara </w:t>
      </w:r>
      <w:proofErr w:type="spellStart"/>
      <w:r w:rsidRPr="001951C4">
        <w:rPr>
          <w:rFonts w:ascii="Times New Roman" w:hAnsi="Times New Roman" w:cs="Times New Roman"/>
          <w:i/>
          <w:iCs/>
          <w:sz w:val="24"/>
          <w:szCs w:val="24"/>
        </w:rPr>
        <w:t>Chlamydotis</w:t>
      </w:r>
      <w:proofErr w:type="spellEnd"/>
      <w:r w:rsidRPr="001951C4">
        <w:rPr>
          <w:rFonts w:ascii="Times New Roman" w:hAnsi="Times New Roman" w:cs="Times New Roman"/>
          <w:i/>
          <w:iCs/>
          <w:sz w:val="24"/>
          <w:szCs w:val="24"/>
        </w:rPr>
        <w:t xml:space="preserve"> </w:t>
      </w:r>
      <w:proofErr w:type="spellStart"/>
      <w:r w:rsidRPr="001951C4">
        <w:rPr>
          <w:rFonts w:ascii="Times New Roman" w:hAnsi="Times New Roman" w:cs="Times New Roman"/>
          <w:i/>
          <w:iCs/>
          <w:sz w:val="24"/>
          <w:szCs w:val="24"/>
        </w:rPr>
        <w:t>macqueenii</w:t>
      </w:r>
      <w:proofErr w:type="spellEnd"/>
      <w:r w:rsidRPr="001951C4">
        <w:rPr>
          <w:rFonts w:ascii="Times New Roman" w:hAnsi="Times New Roman" w:cs="Times New Roman"/>
          <w:sz w:val="24"/>
          <w:szCs w:val="24"/>
        </w:rPr>
        <w:t xml:space="preserve">. </w:t>
      </w:r>
      <w:r w:rsidRPr="00963865">
        <w:rPr>
          <w:rFonts w:ascii="Times New Roman" w:hAnsi="Times New Roman" w:cs="Times New Roman"/>
          <w:i/>
          <w:iCs/>
          <w:sz w:val="24"/>
          <w:szCs w:val="24"/>
        </w:rPr>
        <w:t>Ibis</w:t>
      </w:r>
      <w:r w:rsidRPr="001951C4">
        <w:rPr>
          <w:rFonts w:ascii="Times New Roman" w:hAnsi="Times New Roman" w:cs="Times New Roman"/>
          <w:sz w:val="24"/>
          <w:szCs w:val="24"/>
        </w:rPr>
        <w:t xml:space="preserve"> 159:374–389.</w:t>
      </w:r>
    </w:p>
    <w:p w14:paraId="0602659A" w14:textId="0B040360" w:rsidR="0044453E" w:rsidRPr="0044453E" w:rsidRDefault="0044453E" w:rsidP="0044453E">
      <w:pPr>
        <w:spacing w:line="240" w:lineRule="auto"/>
        <w:ind w:left="720" w:hanging="720"/>
        <w:rPr>
          <w:rFonts w:ascii="Times New Roman" w:hAnsi="Times New Roman" w:cs="Times New Roman"/>
          <w:sz w:val="24"/>
          <w:szCs w:val="24"/>
        </w:rPr>
      </w:pPr>
      <w:r w:rsidRPr="0044453E">
        <w:rPr>
          <w:rFonts w:ascii="Times New Roman" w:hAnsi="Times New Roman" w:cs="Times New Roman"/>
          <w:sz w:val="24"/>
          <w:szCs w:val="24"/>
        </w:rPr>
        <w:t xml:space="preserve">Clements, S. J., L. A. Berigan, A. C. Fish, R. L. Darling, A. M. Roth, G. Balkcom, B. Carpenter, G. Costanzo, J. Duguay, and K. Filkins (2024). Satellite tracking of American Woodcock reveals a gradient of migration strategies. </w:t>
      </w:r>
      <w:r w:rsidRPr="00046239">
        <w:rPr>
          <w:rFonts w:ascii="Times New Roman" w:hAnsi="Times New Roman" w:cs="Times New Roman"/>
          <w:i/>
          <w:iCs/>
          <w:sz w:val="24"/>
          <w:szCs w:val="24"/>
        </w:rPr>
        <w:t>Ornithology</w:t>
      </w:r>
      <w:r w:rsidR="006C488E">
        <w:rPr>
          <w:rFonts w:ascii="Times New Roman" w:hAnsi="Times New Roman" w:cs="Times New Roman"/>
          <w:sz w:val="24"/>
          <w:szCs w:val="24"/>
        </w:rPr>
        <w:t xml:space="preserve"> </w:t>
      </w:r>
      <w:proofErr w:type="gramStart"/>
      <w:r w:rsidR="006C488E">
        <w:rPr>
          <w:rFonts w:ascii="Times New Roman" w:hAnsi="Times New Roman" w:cs="Times New Roman"/>
          <w:sz w:val="24"/>
          <w:szCs w:val="24"/>
        </w:rPr>
        <w:t>141</w:t>
      </w:r>
      <w:r w:rsidRPr="0044453E">
        <w:rPr>
          <w:rFonts w:ascii="Times New Roman" w:hAnsi="Times New Roman" w:cs="Times New Roman"/>
          <w:sz w:val="24"/>
          <w:szCs w:val="24"/>
        </w:rPr>
        <w:t>:ukae</w:t>
      </w:r>
      <w:proofErr w:type="gramEnd"/>
      <w:r w:rsidRPr="0044453E">
        <w:rPr>
          <w:rFonts w:ascii="Times New Roman" w:hAnsi="Times New Roman" w:cs="Times New Roman"/>
          <w:sz w:val="24"/>
          <w:szCs w:val="24"/>
        </w:rPr>
        <w:t>008.</w:t>
      </w:r>
    </w:p>
    <w:p w14:paraId="2C54C3AE" w14:textId="71D249D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Colwell, M. A. (2010). Shorebird ecology, conservation, and management. Univ</w:t>
      </w:r>
      <w:r w:rsidR="00B658FC">
        <w:rPr>
          <w:rFonts w:ascii="Times New Roman" w:hAnsi="Times New Roman" w:cs="Times New Roman"/>
          <w:sz w:val="24"/>
          <w:szCs w:val="24"/>
        </w:rPr>
        <w:t>ersity</w:t>
      </w:r>
      <w:r w:rsidRPr="001951C4">
        <w:rPr>
          <w:rFonts w:ascii="Times New Roman" w:hAnsi="Times New Roman" w:cs="Times New Roman"/>
          <w:sz w:val="24"/>
          <w:szCs w:val="24"/>
        </w:rPr>
        <w:t xml:space="preserve"> of California Press</w:t>
      </w:r>
      <w:r w:rsidR="00534734">
        <w:rPr>
          <w:rFonts w:ascii="Times New Roman" w:hAnsi="Times New Roman" w:cs="Times New Roman"/>
          <w:sz w:val="24"/>
          <w:szCs w:val="24"/>
        </w:rPr>
        <w:t>, CA, USA</w:t>
      </w:r>
      <w:r w:rsidR="00B674DC">
        <w:rPr>
          <w:rFonts w:ascii="Times New Roman" w:hAnsi="Times New Roman" w:cs="Times New Roman"/>
          <w:sz w:val="24"/>
          <w:szCs w:val="24"/>
        </w:rPr>
        <w:t>.</w:t>
      </w:r>
    </w:p>
    <w:p w14:paraId="4AE3C3E6" w14:textId="76262FC7"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Combreau</w:t>
      </w:r>
      <w:proofErr w:type="spellEnd"/>
      <w:r w:rsidRPr="001951C4">
        <w:rPr>
          <w:rFonts w:ascii="Times New Roman" w:hAnsi="Times New Roman" w:cs="Times New Roman"/>
          <w:sz w:val="24"/>
          <w:szCs w:val="24"/>
        </w:rPr>
        <w:t xml:space="preserve">, O., S. Riou, J. Judas, M. Lawrence, and F. Launay (2011). Migratory pathways and connectivity in Asian houbara bustards: evidence from 15 years of satellite tracking. </w:t>
      </w:r>
      <w:proofErr w:type="spellStart"/>
      <w:r w:rsidRPr="00AD75B6">
        <w:rPr>
          <w:rFonts w:ascii="Times New Roman" w:hAnsi="Times New Roman" w:cs="Times New Roman"/>
          <w:i/>
          <w:iCs/>
          <w:sz w:val="24"/>
          <w:szCs w:val="24"/>
        </w:rPr>
        <w:t>PloS</w:t>
      </w:r>
      <w:proofErr w:type="spellEnd"/>
      <w:r w:rsidRPr="00AD75B6">
        <w:rPr>
          <w:rFonts w:ascii="Times New Roman" w:hAnsi="Times New Roman" w:cs="Times New Roman"/>
          <w:i/>
          <w:iCs/>
          <w:sz w:val="24"/>
          <w:szCs w:val="24"/>
        </w:rPr>
        <w:t xml:space="preserve"> </w:t>
      </w:r>
      <w:r w:rsidR="00AD75B6" w:rsidRPr="00AD75B6">
        <w:rPr>
          <w:rFonts w:ascii="Times New Roman" w:hAnsi="Times New Roman" w:cs="Times New Roman"/>
          <w:i/>
          <w:iCs/>
          <w:sz w:val="24"/>
          <w:szCs w:val="24"/>
        </w:rPr>
        <w:t>O</w:t>
      </w:r>
      <w:r w:rsidRPr="00AD75B6">
        <w:rPr>
          <w:rFonts w:ascii="Times New Roman" w:hAnsi="Times New Roman" w:cs="Times New Roman"/>
          <w:i/>
          <w:iCs/>
          <w:sz w:val="24"/>
          <w:szCs w:val="24"/>
        </w:rPr>
        <w:t xml:space="preserve">ne </w:t>
      </w:r>
      <w:proofErr w:type="gramStart"/>
      <w:r w:rsidRPr="001951C4">
        <w:rPr>
          <w:rFonts w:ascii="Times New Roman" w:hAnsi="Times New Roman" w:cs="Times New Roman"/>
          <w:sz w:val="24"/>
          <w:szCs w:val="24"/>
        </w:rPr>
        <w:t>6:e</w:t>
      </w:r>
      <w:proofErr w:type="gramEnd"/>
      <w:r w:rsidRPr="001951C4">
        <w:rPr>
          <w:rFonts w:ascii="Times New Roman" w:hAnsi="Times New Roman" w:cs="Times New Roman"/>
          <w:sz w:val="24"/>
          <w:szCs w:val="24"/>
        </w:rPr>
        <w:t>20570.</w:t>
      </w:r>
    </w:p>
    <w:p w14:paraId="1EDF38A8" w14:textId="309039F3"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Cooper, N. W., and P. P. Marra (2020). Hidden long-distance movements by a migratory bird. </w:t>
      </w:r>
      <w:r w:rsidRPr="00AD75B6">
        <w:rPr>
          <w:rFonts w:ascii="Times New Roman" w:hAnsi="Times New Roman" w:cs="Times New Roman"/>
          <w:i/>
          <w:iCs/>
          <w:sz w:val="24"/>
          <w:szCs w:val="24"/>
        </w:rPr>
        <w:t>Current Biology</w:t>
      </w:r>
      <w:r w:rsidRPr="001951C4">
        <w:rPr>
          <w:rFonts w:ascii="Times New Roman" w:hAnsi="Times New Roman" w:cs="Times New Roman"/>
          <w:sz w:val="24"/>
          <w:szCs w:val="24"/>
        </w:rPr>
        <w:t xml:space="preserve"> 30:4056-4062.</w:t>
      </w:r>
    </w:p>
    <w:p w14:paraId="748D404C"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Dawson, W. R. (2020). Pine Siskin (</w:t>
      </w:r>
      <w:r w:rsidRPr="00467B25">
        <w:rPr>
          <w:rFonts w:ascii="Times New Roman" w:hAnsi="Times New Roman" w:cs="Times New Roman"/>
          <w:i/>
          <w:iCs/>
          <w:sz w:val="24"/>
          <w:szCs w:val="24"/>
        </w:rPr>
        <w:t xml:space="preserve">Spinus </w:t>
      </w:r>
      <w:proofErr w:type="spellStart"/>
      <w:r w:rsidRPr="00467B25">
        <w:rPr>
          <w:rFonts w:ascii="Times New Roman" w:hAnsi="Times New Roman" w:cs="Times New Roman"/>
          <w:i/>
          <w:iCs/>
          <w:sz w:val="24"/>
          <w:szCs w:val="24"/>
        </w:rPr>
        <w:t>pinus</w:t>
      </w:r>
      <w:proofErr w:type="spellEnd"/>
      <w:r w:rsidRPr="001951C4">
        <w:rPr>
          <w:rFonts w:ascii="Times New Roman" w:hAnsi="Times New Roman" w:cs="Times New Roman"/>
          <w:sz w:val="24"/>
          <w:szCs w:val="24"/>
        </w:rPr>
        <w:t xml:space="preserve">), version 1.0. In </w:t>
      </w:r>
      <w:r w:rsidRPr="00467B25">
        <w:rPr>
          <w:rFonts w:ascii="Times New Roman" w:hAnsi="Times New Roman" w:cs="Times New Roman"/>
          <w:i/>
          <w:iCs/>
          <w:sz w:val="24"/>
          <w:szCs w:val="24"/>
        </w:rPr>
        <w:t xml:space="preserve">Birds of the World </w:t>
      </w:r>
      <w:r w:rsidRPr="001951C4">
        <w:rPr>
          <w:rFonts w:ascii="Times New Roman" w:hAnsi="Times New Roman" w:cs="Times New Roman"/>
          <w:sz w:val="24"/>
          <w:szCs w:val="24"/>
        </w:rPr>
        <w:t>(A. F. Poole, Editor). Cornell Lab of Ornithology, Ithaca, NY, USA.</w:t>
      </w:r>
    </w:p>
    <w:p w14:paraId="69E89772"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Dean, B., R. Freeman, H. Kirk, K. Leonard, R. A. Phillips, C. M. Perrins, and T. Guilford (2013). </w:t>
      </w:r>
      <w:proofErr w:type="spellStart"/>
      <w:r w:rsidRPr="001951C4">
        <w:rPr>
          <w:rFonts w:ascii="Times New Roman" w:hAnsi="Times New Roman" w:cs="Times New Roman"/>
          <w:sz w:val="24"/>
          <w:szCs w:val="24"/>
        </w:rPr>
        <w:t>Behavioural</w:t>
      </w:r>
      <w:proofErr w:type="spellEnd"/>
      <w:r w:rsidRPr="001951C4">
        <w:rPr>
          <w:rFonts w:ascii="Times New Roman" w:hAnsi="Times New Roman" w:cs="Times New Roman"/>
          <w:sz w:val="24"/>
          <w:szCs w:val="24"/>
        </w:rPr>
        <w:t xml:space="preserve"> mapping of a pelagic seabird: combining multiple sensors and a </w:t>
      </w:r>
      <w:r w:rsidRPr="001951C4">
        <w:rPr>
          <w:rFonts w:ascii="Times New Roman" w:hAnsi="Times New Roman" w:cs="Times New Roman"/>
          <w:sz w:val="24"/>
          <w:szCs w:val="24"/>
        </w:rPr>
        <w:lastRenderedPageBreak/>
        <w:t xml:space="preserve">hidden Markov model reveals the distribution of at-sea </w:t>
      </w:r>
      <w:proofErr w:type="spellStart"/>
      <w:r w:rsidRPr="001951C4">
        <w:rPr>
          <w:rFonts w:ascii="Times New Roman" w:hAnsi="Times New Roman" w:cs="Times New Roman"/>
          <w:sz w:val="24"/>
          <w:szCs w:val="24"/>
        </w:rPr>
        <w:t>behaviour</w:t>
      </w:r>
      <w:proofErr w:type="spellEnd"/>
      <w:r w:rsidRPr="001951C4">
        <w:rPr>
          <w:rFonts w:ascii="Times New Roman" w:hAnsi="Times New Roman" w:cs="Times New Roman"/>
          <w:sz w:val="24"/>
          <w:szCs w:val="24"/>
        </w:rPr>
        <w:t xml:space="preserve">. </w:t>
      </w:r>
      <w:r w:rsidRPr="004749DA">
        <w:rPr>
          <w:rFonts w:ascii="Times New Roman" w:hAnsi="Times New Roman" w:cs="Times New Roman"/>
          <w:i/>
          <w:iCs/>
          <w:sz w:val="24"/>
          <w:szCs w:val="24"/>
        </w:rPr>
        <w:t>Journal of The Royal Society Interface</w:t>
      </w:r>
      <w:r w:rsidRPr="001951C4">
        <w:rPr>
          <w:rFonts w:ascii="Times New Roman" w:hAnsi="Times New Roman" w:cs="Times New Roman"/>
          <w:sz w:val="24"/>
          <w:szCs w:val="24"/>
        </w:rPr>
        <w:t xml:space="preserve"> 10:20120570.</w:t>
      </w:r>
    </w:p>
    <w:p w14:paraId="487867DE" w14:textId="3C455928" w:rsidR="007B7878" w:rsidRPr="001951C4" w:rsidRDefault="007B7878"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Duerr, A. E., and B. D. Watts </w:t>
      </w:r>
      <w:r w:rsidR="00780FBF">
        <w:rPr>
          <w:rFonts w:ascii="Times New Roman" w:hAnsi="Times New Roman" w:cs="Times New Roman"/>
          <w:sz w:val="24"/>
          <w:szCs w:val="24"/>
        </w:rPr>
        <w:t>(</w:t>
      </w:r>
      <w:r w:rsidRPr="001951C4">
        <w:rPr>
          <w:rFonts w:ascii="Times New Roman" w:hAnsi="Times New Roman" w:cs="Times New Roman"/>
          <w:sz w:val="24"/>
          <w:szCs w:val="24"/>
        </w:rPr>
        <w:t>2012</w:t>
      </w:r>
      <w:r w:rsidR="00780FBF">
        <w:rPr>
          <w:rFonts w:ascii="Times New Roman" w:hAnsi="Times New Roman" w:cs="Times New Roman"/>
          <w:sz w:val="24"/>
          <w:szCs w:val="24"/>
        </w:rPr>
        <w:t>)</w:t>
      </w:r>
      <w:r w:rsidRPr="001951C4">
        <w:rPr>
          <w:rFonts w:ascii="Times New Roman" w:hAnsi="Times New Roman" w:cs="Times New Roman"/>
          <w:sz w:val="24"/>
          <w:szCs w:val="24"/>
        </w:rPr>
        <w:t>. Waterbirds of the Chesapeake Bay: Status, ecological requirements, and threats. Center for Conservation Biology, College of William and Mary/Virginia Commonwealth University, Williamsburg, VA.</w:t>
      </w:r>
    </w:p>
    <w:p w14:paraId="73413AF7" w14:textId="0DDBE8A3"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Earl, J. E., S. D. </w:t>
      </w:r>
      <w:proofErr w:type="spellStart"/>
      <w:r w:rsidRPr="001951C4">
        <w:rPr>
          <w:rFonts w:ascii="Times New Roman" w:hAnsi="Times New Roman" w:cs="Times New Roman"/>
          <w:sz w:val="24"/>
          <w:szCs w:val="24"/>
        </w:rPr>
        <w:t>Fuhlendorf</w:t>
      </w:r>
      <w:proofErr w:type="spellEnd"/>
      <w:r w:rsidRPr="001951C4">
        <w:rPr>
          <w:rFonts w:ascii="Times New Roman" w:hAnsi="Times New Roman" w:cs="Times New Roman"/>
          <w:sz w:val="24"/>
          <w:szCs w:val="24"/>
        </w:rPr>
        <w:t>, D. Haukos, A. M. Tanner, D. Elmore, and S. A. Carleton (2016). Characteristics of lesser prairie-chicken (</w:t>
      </w:r>
      <w:r w:rsidRPr="00780FBF">
        <w:rPr>
          <w:rFonts w:ascii="Times New Roman" w:hAnsi="Times New Roman" w:cs="Times New Roman"/>
          <w:i/>
          <w:iCs/>
          <w:sz w:val="24"/>
          <w:szCs w:val="24"/>
        </w:rPr>
        <w:t xml:space="preserve">Tympanuchus </w:t>
      </w:r>
      <w:proofErr w:type="spellStart"/>
      <w:r w:rsidRPr="00780FBF">
        <w:rPr>
          <w:rFonts w:ascii="Times New Roman" w:hAnsi="Times New Roman" w:cs="Times New Roman"/>
          <w:i/>
          <w:iCs/>
          <w:sz w:val="24"/>
          <w:szCs w:val="24"/>
        </w:rPr>
        <w:t>pallidicinctus</w:t>
      </w:r>
      <w:proofErr w:type="spellEnd"/>
      <w:r w:rsidRPr="001951C4">
        <w:rPr>
          <w:rFonts w:ascii="Times New Roman" w:hAnsi="Times New Roman" w:cs="Times New Roman"/>
          <w:sz w:val="24"/>
          <w:szCs w:val="24"/>
        </w:rPr>
        <w:t xml:space="preserve">) long-distance movements across their distribution. </w:t>
      </w:r>
      <w:r w:rsidRPr="00780FBF">
        <w:rPr>
          <w:rFonts w:ascii="Times New Roman" w:hAnsi="Times New Roman" w:cs="Times New Roman"/>
          <w:i/>
          <w:iCs/>
          <w:sz w:val="24"/>
          <w:szCs w:val="24"/>
        </w:rPr>
        <w:t>Ecosphere</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7:e</w:t>
      </w:r>
      <w:proofErr w:type="gramEnd"/>
      <w:r w:rsidRPr="001951C4">
        <w:rPr>
          <w:rFonts w:ascii="Times New Roman" w:hAnsi="Times New Roman" w:cs="Times New Roman"/>
          <w:sz w:val="24"/>
          <w:szCs w:val="24"/>
        </w:rPr>
        <w:t>01441.</w:t>
      </w:r>
    </w:p>
    <w:p w14:paraId="54188C1B" w14:textId="5B77224F"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Fink, D., T. Auer, A. Johnston, M. </w:t>
      </w:r>
      <w:proofErr w:type="spellStart"/>
      <w:r w:rsidRPr="001951C4">
        <w:rPr>
          <w:rFonts w:ascii="Times New Roman" w:hAnsi="Times New Roman" w:cs="Times New Roman"/>
          <w:sz w:val="24"/>
          <w:szCs w:val="24"/>
        </w:rPr>
        <w:t>Strimas</w:t>
      </w:r>
      <w:proofErr w:type="spellEnd"/>
      <w:r w:rsidRPr="001951C4">
        <w:rPr>
          <w:rFonts w:ascii="Times New Roman" w:hAnsi="Times New Roman" w:cs="Times New Roman"/>
          <w:sz w:val="24"/>
          <w:szCs w:val="24"/>
        </w:rPr>
        <w:t xml:space="preserve">-Mackey, S. Ligocki, O. Robinson, W. </w:t>
      </w:r>
      <w:proofErr w:type="spellStart"/>
      <w:r w:rsidRPr="001951C4">
        <w:rPr>
          <w:rFonts w:ascii="Times New Roman" w:hAnsi="Times New Roman" w:cs="Times New Roman"/>
          <w:sz w:val="24"/>
          <w:szCs w:val="24"/>
        </w:rPr>
        <w:t>Hochachka</w:t>
      </w:r>
      <w:proofErr w:type="spellEnd"/>
      <w:r w:rsidRPr="001951C4">
        <w:rPr>
          <w:rFonts w:ascii="Times New Roman" w:hAnsi="Times New Roman" w:cs="Times New Roman"/>
          <w:sz w:val="24"/>
          <w:szCs w:val="24"/>
        </w:rPr>
        <w:t xml:space="preserve">, L. </w:t>
      </w:r>
      <w:proofErr w:type="spellStart"/>
      <w:r w:rsidRPr="001951C4">
        <w:rPr>
          <w:rFonts w:ascii="Times New Roman" w:hAnsi="Times New Roman" w:cs="Times New Roman"/>
          <w:sz w:val="24"/>
          <w:szCs w:val="24"/>
        </w:rPr>
        <w:t>Jaromczyk</w:t>
      </w:r>
      <w:proofErr w:type="spellEnd"/>
      <w:r w:rsidRPr="001951C4">
        <w:rPr>
          <w:rFonts w:ascii="Times New Roman" w:hAnsi="Times New Roman" w:cs="Times New Roman"/>
          <w:sz w:val="24"/>
          <w:szCs w:val="24"/>
        </w:rPr>
        <w:t>, A. Rodewald, C. Wood, I. Davies, and A. Spencer (202</w:t>
      </w:r>
      <w:r w:rsidR="00FA0343">
        <w:rPr>
          <w:rFonts w:ascii="Times New Roman" w:hAnsi="Times New Roman" w:cs="Times New Roman"/>
          <w:sz w:val="24"/>
          <w:szCs w:val="24"/>
        </w:rPr>
        <w:t>2</w:t>
      </w:r>
      <w:r w:rsidRPr="001951C4">
        <w:rPr>
          <w:rFonts w:ascii="Times New Roman" w:hAnsi="Times New Roman" w:cs="Times New Roman"/>
          <w:sz w:val="24"/>
          <w:szCs w:val="24"/>
        </w:rPr>
        <w:t xml:space="preserve">). </w:t>
      </w:r>
      <w:r w:rsidR="00266D61" w:rsidRPr="00266D61">
        <w:rPr>
          <w:rFonts w:ascii="Times New Roman" w:hAnsi="Times New Roman" w:cs="Times New Roman"/>
          <w:sz w:val="24"/>
          <w:szCs w:val="24"/>
        </w:rPr>
        <w:t>eBird Status and Trends, Data Version: 2021; Released: 2022. Cornell Lab of Ornithology, Ithaca, New York. https://doi.org/10.2173/ebirdst.2021</w:t>
      </w:r>
      <w:r w:rsidR="00266D61">
        <w:rPr>
          <w:rFonts w:ascii="Times New Roman" w:hAnsi="Times New Roman" w:cs="Times New Roman"/>
          <w:sz w:val="24"/>
          <w:szCs w:val="24"/>
        </w:rPr>
        <w:t>.</w:t>
      </w:r>
    </w:p>
    <w:p w14:paraId="271D71E2" w14:textId="34288A8E" w:rsidR="005A38C5" w:rsidRPr="001951C4" w:rsidRDefault="005A38C5" w:rsidP="005A38C5">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Fish, A. C., A. M. Roth, G. Balkcom, L. Berigan, K. Brunette, S. Clements, G. Costanzo, C. L. Graham, W. F. Harvey, M. Hook, D. L. Howell, </w:t>
      </w:r>
      <w:r w:rsidR="001A2AAC">
        <w:rPr>
          <w:rFonts w:ascii="Times New Roman" w:hAnsi="Times New Roman" w:cs="Times New Roman"/>
          <w:sz w:val="24"/>
          <w:szCs w:val="24"/>
        </w:rPr>
        <w:t>et al</w:t>
      </w:r>
      <w:r w:rsidRPr="001951C4">
        <w:rPr>
          <w:rFonts w:ascii="Times New Roman" w:hAnsi="Times New Roman" w:cs="Times New Roman"/>
          <w:sz w:val="24"/>
          <w:szCs w:val="24"/>
        </w:rPr>
        <w:t xml:space="preserve">. </w:t>
      </w:r>
      <w:r w:rsidR="00AA7910">
        <w:rPr>
          <w:rFonts w:ascii="Times New Roman" w:hAnsi="Times New Roman" w:cs="Times New Roman"/>
          <w:sz w:val="24"/>
          <w:szCs w:val="24"/>
        </w:rPr>
        <w:t>(</w:t>
      </w:r>
      <w:r w:rsidR="002248D8">
        <w:rPr>
          <w:rFonts w:ascii="Times New Roman" w:hAnsi="Times New Roman" w:cs="Times New Roman"/>
          <w:sz w:val="24"/>
          <w:szCs w:val="24"/>
        </w:rPr>
        <w:t>2024</w:t>
      </w:r>
      <w:r w:rsidR="00AA7910">
        <w:rPr>
          <w:rFonts w:ascii="Times New Roman" w:hAnsi="Times New Roman" w:cs="Times New Roman"/>
          <w:sz w:val="24"/>
          <w:szCs w:val="24"/>
        </w:rPr>
        <w:t>)</w:t>
      </w:r>
      <w:r w:rsidRPr="001951C4">
        <w:rPr>
          <w:rFonts w:ascii="Times New Roman" w:hAnsi="Times New Roman" w:cs="Times New Roman"/>
          <w:sz w:val="24"/>
          <w:szCs w:val="24"/>
        </w:rPr>
        <w:t xml:space="preserve">. American woodcock migration phenology in eastern North America: implications for hunting season timing. </w:t>
      </w:r>
      <w:r w:rsidRPr="00AA7910">
        <w:rPr>
          <w:rFonts w:ascii="Times New Roman" w:hAnsi="Times New Roman" w:cs="Times New Roman"/>
          <w:i/>
          <w:iCs/>
          <w:sz w:val="24"/>
          <w:szCs w:val="24"/>
        </w:rPr>
        <w:t xml:space="preserve">The Journal of Wildlife Management </w:t>
      </w:r>
      <w:proofErr w:type="gramStart"/>
      <w:r w:rsidR="00D94D71">
        <w:rPr>
          <w:rFonts w:ascii="Times New Roman" w:hAnsi="Times New Roman" w:cs="Times New Roman"/>
          <w:sz w:val="24"/>
          <w:szCs w:val="24"/>
        </w:rPr>
        <w:t>88</w:t>
      </w:r>
      <w:r w:rsidRPr="001951C4">
        <w:rPr>
          <w:rFonts w:ascii="Times New Roman" w:hAnsi="Times New Roman" w:cs="Times New Roman"/>
          <w:sz w:val="24"/>
          <w:szCs w:val="24"/>
        </w:rPr>
        <w:t>:e</w:t>
      </w:r>
      <w:proofErr w:type="gramEnd"/>
      <w:r w:rsidRPr="001951C4">
        <w:rPr>
          <w:rFonts w:ascii="Times New Roman" w:hAnsi="Times New Roman" w:cs="Times New Roman"/>
          <w:sz w:val="24"/>
          <w:szCs w:val="24"/>
        </w:rPr>
        <w:t>22565.</w:t>
      </w:r>
    </w:p>
    <w:p w14:paraId="207A5178" w14:textId="3C1D8126" w:rsidR="00563C6A" w:rsidRPr="001951C4" w:rsidRDefault="00563C6A" w:rsidP="00852568">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Flack, A., E. O. Aikens, A. </w:t>
      </w:r>
      <w:proofErr w:type="spellStart"/>
      <w:r w:rsidRPr="001951C4">
        <w:rPr>
          <w:rFonts w:ascii="Times New Roman" w:hAnsi="Times New Roman" w:cs="Times New Roman"/>
          <w:sz w:val="24"/>
          <w:szCs w:val="24"/>
        </w:rPr>
        <w:t>Kölzsch</w:t>
      </w:r>
      <w:proofErr w:type="spellEnd"/>
      <w:r w:rsidRPr="001951C4">
        <w:rPr>
          <w:rFonts w:ascii="Times New Roman" w:hAnsi="Times New Roman" w:cs="Times New Roman"/>
          <w:sz w:val="24"/>
          <w:szCs w:val="24"/>
        </w:rPr>
        <w:t>, E. Nourani, K. R</w:t>
      </w:r>
      <w:proofErr w:type="gramStart"/>
      <w:r w:rsidRPr="001951C4">
        <w:rPr>
          <w:rFonts w:ascii="Times New Roman" w:hAnsi="Times New Roman" w:cs="Times New Roman"/>
          <w:sz w:val="24"/>
          <w:szCs w:val="24"/>
        </w:rPr>
        <w:t>. S</w:t>
      </w:r>
      <w:proofErr w:type="gramEnd"/>
      <w:r w:rsidRPr="001951C4">
        <w:rPr>
          <w:rFonts w:ascii="Times New Roman" w:hAnsi="Times New Roman" w:cs="Times New Roman"/>
          <w:sz w:val="24"/>
          <w:szCs w:val="24"/>
        </w:rPr>
        <w:t xml:space="preserve">. Snell, W. Fiedler, N. Linek, H.-G. Bauer, K. Thorup, J. </w:t>
      </w:r>
      <w:proofErr w:type="spellStart"/>
      <w:r w:rsidRPr="001951C4">
        <w:rPr>
          <w:rFonts w:ascii="Times New Roman" w:hAnsi="Times New Roman" w:cs="Times New Roman"/>
          <w:sz w:val="24"/>
          <w:szCs w:val="24"/>
        </w:rPr>
        <w:t>Partecke</w:t>
      </w:r>
      <w:proofErr w:type="spellEnd"/>
      <w:r w:rsidRPr="001951C4">
        <w:rPr>
          <w:rFonts w:ascii="Times New Roman" w:hAnsi="Times New Roman" w:cs="Times New Roman"/>
          <w:sz w:val="24"/>
          <w:szCs w:val="24"/>
        </w:rPr>
        <w:t xml:space="preserve">, M. </w:t>
      </w:r>
      <w:proofErr w:type="spellStart"/>
      <w:r w:rsidRPr="001951C4">
        <w:rPr>
          <w:rFonts w:ascii="Times New Roman" w:hAnsi="Times New Roman" w:cs="Times New Roman"/>
          <w:sz w:val="24"/>
          <w:szCs w:val="24"/>
        </w:rPr>
        <w:t>Wikelski</w:t>
      </w:r>
      <w:proofErr w:type="spellEnd"/>
      <w:r w:rsidRPr="001951C4">
        <w:rPr>
          <w:rFonts w:ascii="Times New Roman" w:hAnsi="Times New Roman" w:cs="Times New Roman"/>
          <w:sz w:val="24"/>
          <w:szCs w:val="24"/>
        </w:rPr>
        <w:t xml:space="preserve">, and H. J. Williams. 2022. New frontiers in bird migration research. </w:t>
      </w:r>
      <w:r w:rsidRPr="00AA7910">
        <w:rPr>
          <w:rFonts w:ascii="Times New Roman" w:hAnsi="Times New Roman" w:cs="Times New Roman"/>
          <w:i/>
          <w:iCs/>
          <w:sz w:val="24"/>
          <w:szCs w:val="24"/>
        </w:rPr>
        <w:t>Current Biology</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32:R</w:t>
      </w:r>
      <w:proofErr w:type="gramEnd"/>
      <w:r w:rsidRPr="001951C4">
        <w:rPr>
          <w:rFonts w:ascii="Times New Roman" w:hAnsi="Times New Roman" w:cs="Times New Roman"/>
          <w:sz w:val="24"/>
          <w:szCs w:val="24"/>
        </w:rPr>
        <w:t>1187–R1199.</w:t>
      </w:r>
    </w:p>
    <w:p w14:paraId="0327113E" w14:textId="12C35D6A" w:rsidR="006209DB" w:rsidRPr="001951C4" w:rsidRDefault="00A2137B" w:rsidP="00852568">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Fuentes, M., B. M. Van Doren, D. Fink, and D. Sheldon. 2023. </w:t>
      </w:r>
      <w:proofErr w:type="spellStart"/>
      <w:r w:rsidRPr="001951C4">
        <w:rPr>
          <w:rFonts w:ascii="Times New Roman" w:hAnsi="Times New Roman" w:cs="Times New Roman"/>
          <w:sz w:val="24"/>
          <w:szCs w:val="24"/>
        </w:rPr>
        <w:t>BirdFlow</w:t>
      </w:r>
      <w:proofErr w:type="spellEnd"/>
      <w:r w:rsidRPr="001951C4">
        <w:rPr>
          <w:rFonts w:ascii="Times New Roman" w:hAnsi="Times New Roman" w:cs="Times New Roman"/>
          <w:sz w:val="24"/>
          <w:szCs w:val="24"/>
        </w:rPr>
        <w:t xml:space="preserve">: Learning seasonal bird movements from eBird data. </w:t>
      </w:r>
      <w:r w:rsidRPr="00AA7910">
        <w:rPr>
          <w:rFonts w:ascii="Times New Roman" w:hAnsi="Times New Roman" w:cs="Times New Roman"/>
          <w:i/>
          <w:iCs/>
          <w:sz w:val="24"/>
          <w:szCs w:val="24"/>
        </w:rPr>
        <w:t>Methods in Ecology and Evolution</w:t>
      </w:r>
      <w:r w:rsidRPr="001951C4">
        <w:rPr>
          <w:rFonts w:ascii="Times New Roman" w:hAnsi="Times New Roman" w:cs="Times New Roman"/>
          <w:sz w:val="24"/>
          <w:szCs w:val="24"/>
        </w:rPr>
        <w:t xml:space="preserve"> 14:923–938.</w:t>
      </w:r>
    </w:p>
    <w:p w14:paraId="103708DE" w14:textId="1B356FAE" w:rsidR="00C46BFE"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Hoepfner, S. A. (2023). High-</w:t>
      </w:r>
      <w:r w:rsidR="00655DD6">
        <w:rPr>
          <w:rFonts w:ascii="Times New Roman" w:hAnsi="Times New Roman" w:cs="Times New Roman"/>
          <w:sz w:val="24"/>
          <w:szCs w:val="24"/>
        </w:rPr>
        <w:t>f</w:t>
      </w:r>
      <w:r w:rsidRPr="001951C4">
        <w:rPr>
          <w:rFonts w:ascii="Times New Roman" w:hAnsi="Times New Roman" w:cs="Times New Roman"/>
          <w:sz w:val="24"/>
          <w:szCs w:val="24"/>
        </w:rPr>
        <w:t xml:space="preserve">requency GPS </w:t>
      </w:r>
      <w:r w:rsidR="00655DD6">
        <w:rPr>
          <w:rFonts w:ascii="Times New Roman" w:hAnsi="Times New Roman" w:cs="Times New Roman"/>
          <w:sz w:val="24"/>
          <w:szCs w:val="24"/>
        </w:rPr>
        <w:t>t</w:t>
      </w:r>
      <w:r w:rsidRPr="001951C4">
        <w:rPr>
          <w:rFonts w:ascii="Times New Roman" w:hAnsi="Times New Roman" w:cs="Times New Roman"/>
          <w:sz w:val="24"/>
          <w:szCs w:val="24"/>
        </w:rPr>
        <w:t xml:space="preserve">ransmitters </w:t>
      </w:r>
      <w:r w:rsidR="00655DD6">
        <w:rPr>
          <w:rFonts w:ascii="Times New Roman" w:hAnsi="Times New Roman" w:cs="Times New Roman"/>
          <w:sz w:val="24"/>
          <w:szCs w:val="24"/>
        </w:rPr>
        <w:t>a</w:t>
      </w:r>
      <w:r w:rsidRPr="001951C4">
        <w:rPr>
          <w:rFonts w:ascii="Times New Roman" w:hAnsi="Times New Roman" w:cs="Times New Roman"/>
          <w:sz w:val="24"/>
          <w:szCs w:val="24"/>
        </w:rPr>
        <w:t xml:space="preserve">llow </w:t>
      </w:r>
      <w:r w:rsidR="00655DD6">
        <w:rPr>
          <w:rFonts w:ascii="Times New Roman" w:hAnsi="Times New Roman" w:cs="Times New Roman"/>
          <w:sz w:val="24"/>
          <w:szCs w:val="24"/>
        </w:rPr>
        <w:t>u</w:t>
      </w:r>
      <w:r w:rsidRPr="001951C4">
        <w:rPr>
          <w:rFonts w:ascii="Times New Roman" w:hAnsi="Times New Roman" w:cs="Times New Roman"/>
          <w:sz w:val="24"/>
          <w:szCs w:val="24"/>
        </w:rPr>
        <w:t xml:space="preserve">nderstanding of </w:t>
      </w:r>
      <w:r w:rsidR="00655DD6">
        <w:rPr>
          <w:rFonts w:ascii="Times New Roman" w:hAnsi="Times New Roman" w:cs="Times New Roman"/>
          <w:sz w:val="24"/>
          <w:szCs w:val="24"/>
        </w:rPr>
        <w:t>b</w:t>
      </w:r>
      <w:r w:rsidRPr="001951C4">
        <w:rPr>
          <w:rFonts w:ascii="Times New Roman" w:hAnsi="Times New Roman" w:cs="Times New Roman"/>
          <w:sz w:val="24"/>
          <w:szCs w:val="24"/>
        </w:rPr>
        <w:t xml:space="preserve">reeding </w:t>
      </w:r>
      <w:r w:rsidR="00655DD6">
        <w:rPr>
          <w:rFonts w:ascii="Times New Roman" w:hAnsi="Times New Roman" w:cs="Times New Roman"/>
          <w:sz w:val="24"/>
          <w:szCs w:val="24"/>
        </w:rPr>
        <w:t>s</w:t>
      </w:r>
      <w:r w:rsidRPr="001951C4">
        <w:rPr>
          <w:rFonts w:ascii="Times New Roman" w:hAnsi="Times New Roman" w:cs="Times New Roman"/>
          <w:sz w:val="24"/>
          <w:szCs w:val="24"/>
        </w:rPr>
        <w:t xml:space="preserve">horebird </w:t>
      </w:r>
      <w:r w:rsidR="00655DD6">
        <w:rPr>
          <w:rFonts w:ascii="Times New Roman" w:hAnsi="Times New Roman" w:cs="Times New Roman"/>
          <w:sz w:val="24"/>
          <w:szCs w:val="24"/>
        </w:rPr>
        <w:t>m</w:t>
      </w:r>
      <w:r w:rsidRPr="001951C4">
        <w:rPr>
          <w:rFonts w:ascii="Times New Roman" w:hAnsi="Times New Roman" w:cs="Times New Roman"/>
          <w:sz w:val="24"/>
          <w:szCs w:val="24"/>
        </w:rPr>
        <w:t xml:space="preserve">ovements and </w:t>
      </w:r>
      <w:r w:rsidR="00655DD6">
        <w:rPr>
          <w:rFonts w:ascii="Times New Roman" w:hAnsi="Times New Roman" w:cs="Times New Roman"/>
          <w:sz w:val="24"/>
          <w:szCs w:val="24"/>
        </w:rPr>
        <w:t>n</w:t>
      </w:r>
      <w:r w:rsidRPr="001951C4">
        <w:rPr>
          <w:rFonts w:ascii="Times New Roman" w:hAnsi="Times New Roman" w:cs="Times New Roman"/>
          <w:sz w:val="24"/>
          <w:szCs w:val="24"/>
        </w:rPr>
        <w:t xml:space="preserve">est </w:t>
      </w:r>
      <w:r w:rsidR="00655DD6">
        <w:rPr>
          <w:rFonts w:ascii="Times New Roman" w:hAnsi="Times New Roman" w:cs="Times New Roman"/>
          <w:sz w:val="24"/>
          <w:szCs w:val="24"/>
        </w:rPr>
        <w:t>s</w:t>
      </w:r>
      <w:r w:rsidRPr="001951C4">
        <w:rPr>
          <w:rFonts w:ascii="Times New Roman" w:hAnsi="Times New Roman" w:cs="Times New Roman"/>
          <w:sz w:val="24"/>
          <w:szCs w:val="24"/>
        </w:rPr>
        <w:t xml:space="preserve">urvival </w:t>
      </w:r>
      <w:r w:rsidR="00655DD6">
        <w:rPr>
          <w:rFonts w:ascii="Times New Roman" w:hAnsi="Times New Roman" w:cs="Times New Roman"/>
          <w:sz w:val="24"/>
          <w:szCs w:val="24"/>
        </w:rPr>
        <w:t>w</w:t>
      </w:r>
      <w:r w:rsidRPr="001951C4">
        <w:rPr>
          <w:rFonts w:ascii="Times New Roman" w:hAnsi="Times New Roman" w:cs="Times New Roman"/>
          <w:sz w:val="24"/>
          <w:szCs w:val="24"/>
        </w:rPr>
        <w:t xml:space="preserve">ithout </w:t>
      </w:r>
      <w:r w:rsidR="00655DD6">
        <w:rPr>
          <w:rFonts w:ascii="Times New Roman" w:hAnsi="Times New Roman" w:cs="Times New Roman"/>
          <w:sz w:val="24"/>
          <w:szCs w:val="24"/>
        </w:rPr>
        <w:t>h</w:t>
      </w:r>
      <w:r w:rsidRPr="001951C4">
        <w:rPr>
          <w:rFonts w:ascii="Times New Roman" w:hAnsi="Times New Roman" w:cs="Times New Roman"/>
          <w:sz w:val="24"/>
          <w:szCs w:val="24"/>
        </w:rPr>
        <w:t xml:space="preserve">uman </w:t>
      </w:r>
      <w:r w:rsidR="00DF4522">
        <w:rPr>
          <w:rFonts w:ascii="Times New Roman" w:hAnsi="Times New Roman" w:cs="Times New Roman"/>
          <w:sz w:val="24"/>
          <w:szCs w:val="24"/>
        </w:rPr>
        <w:t>d</w:t>
      </w:r>
      <w:r w:rsidRPr="001951C4">
        <w:rPr>
          <w:rFonts w:ascii="Times New Roman" w:hAnsi="Times New Roman" w:cs="Times New Roman"/>
          <w:sz w:val="24"/>
          <w:szCs w:val="24"/>
        </w:rPr>
        <w:t>isturbance.</w:t>
      </w:r>
      <w:r w:rsidR="00F116C0">
        <w:rPr>
          <w:rFonts w:ascii="Times New Roman" w:hAnsi="Times New Roman" w:cs="Times New Roman"/>
          <w:sz w:val="24"/>
          <w:szCs w:val="24"/>
        </w:rPr>
        <w:t xml:space="preserve"> M.S. thesis</w:t>
      </w:r>
      <w:r w:rsidR="00C46BFE">
        <w:rPr>
          <w:rFonts w:ascii="Times New Roman" w:hAnsi="Times New Roman" w:cs="Times New Roman"/>
          <w:sz w:val="24"/>
          <w:szCs w:val="24"/>
        </w:rPr>
        <w:t xml:space="preserve">, Iowa State University, Ames, </w:t>
      </w:r>
      <w:r w:rsidR="00655DD6">
        <w:rPr>
          <w:rFonts w:ascii="Times New Roman" w:hAnsi="Times New Roman" w:cs="Times New Roman"/>
          <w:sz w:val="24"/>
          <w:szCs w:val="24"/>
        </w:rPr>
        <w:t>IA</w:t>
      </w:r>
      <w:r w:rsidR="00C46BFE">
        <w:rPr>
          <w:rFonts w:ascii="Times New Roman" w:hAnsi="Times New Roman" w:cs="Times New Roman"/>
          <w:sz w:val="24"/>
          <w:szCs w:val="24"/>
        </w:rPr>
        <w:t>, USA</w:t>
      </w:r>
      <w:r w:rsidR="00655DD6">
        <w:rPr>
          <w:rFonts w:ascii="Times New Roman" w:hAnsi="Times New Roman" w:cs="Times New Roman"/>
          <w:sz w:val="24"/>
          <w:szCs w:val="24"/>
        </w:rPr>
        <w:t>.</w:t>
      </w:r>
    </w:p>
    <w:p w14:paraId="5FC15ECF"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Iverson, A. R., D. L. </w:t>
      </w:r>
      <w:proofErr w:type="spellStart"/>
      <w:r w:rsidRPr="001951C4">
        <w:rPr>
          <w:rFonts w:ascii="Times New Roman" w:hAnsi="Times New Roman" w:cs="Times New Roman"/>
          <w:sz w:val="24"/>
          <w:szCs w:val="24"/>
        </w:rPr>
        <w:t>Humple</w:t>
      </w:r>
      <w:proofErr w:type="spellEnd"/>
      <w:r w:rsidRPr="001951C4">
        <w:rPr>
          <w:rFonts w:ascii="Times New Roman" w:hAnsi="Times New Roman" w:cs="Times New Roman"/>
          <w:sz w:val="24"/>
          <w:szCs w:val="24"/>
        </w:rPr>
        <w:t xml:space="preserve">, R. L. Cormier, and J. Hull (2023a). Land cover and NDVI are important predictors in habitat selection along migration for the Golden-crowned Sparrow, a temperate-zone migrating songbird. </w:t>
      </w:r>
      <w:r w:rsidRPr="00DF4522">
        <w:rPr>
          <w:rFonts w:ascii="Times New Roman" w:hAnsi="Times New Roman" w:cs="Times New Roman"/>
          <w:i/>
          <w:iCs/>
          <w:sz w:val="24"/>
          <w:szCs w:val="24"/>
        </w:rPr>
        <w:t>Movement Ecology</w:t>
      </w:r>
      <w:r w:rsidRPr="001951C4">
        <w:rPr>
          <w:rFonts w:ascii="Times New Roman" w:hAnsi="Times New Roman" w:cs="Times New Roman"/>
          <w:sz w:val="24"/>
          <w:szCs w:val="24"/>
        </w:rPr>
        <w:t xml:space="preserve"> 11:2.</w:t>
      </w:r>
    </w:p>
    <w:p w14:paraId="185F154D"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Iverson, A. R., J. L. Schaefer, S. M. </w:t>
      </w:r>
      <w:proofErr w:type="spellStart"/>
      <w:r w:rsidRPr="001951C4">
        <w:rPr>
          <w:rFonts w:ascii="Times New Roman" w:hAnsi="Times New Roman" w:cs="Times New Roman"/>
          <w:sz w:val="24"/>
          <w:szCs w:val="24"/>
        </w:rPr>
        <w:t>Skalos</w:t>
      </w:r>
      <w:proofErr w:type="spellEnd"/>
      <w:r w:rsidRPr="001951C4">
        <w:rPr>
          <w:rFonts w:ascii="Times New Roman" w:hAnsi="Times New Roman" w:cs="Times New Roman"/>
          <w:sz w:val="24"/>
          <w:szCs w:val="24"/>
        </w:rPr>
        <w:t xml:space="preserve">, and C. E. Hawkins (2023b). Global positioning system (GPS) and platform transmitter terminal (PTT) tags reveal fine-scale migratory movements of small birds: A review highlights further opportunities for hypothesis-driven research. </w:t>
      </w:r>
      <w:r w:rsidRPr="006C7397">
        <w:rPr>
          <w:rFonts w:ascii="Times New Roman" w:hAnsi="Times New Roman" w:cs="Times New Roman"/>
          <w:i/>
          <w:iCs/>
          <w:sz w:val="24"/>
          <w:szCs w:val="24"/>
        </w:rPr>
        <w:t xml:space="preserve">Ornithological Applications </w:t>
      </w:r>
      <w:proofErr w:type="gramStart"/>
      <w:r w:rsidRPr="001951C4">
        <w:rPr>
          <w:rFonts w:ascii="Times New Roman" w:hAnsi="Times New Roman" w:cs="Times New Roman"/>
          <w:sz w:val="24"/>
          <w:szCs w:val="24"/>
        </w:rPr>
        <w:t>125:duad</w:t>
      </w:r>
      <w:proofErr w:type="gramEnd"/>
      <w:r w:rsidRPr="001951C4">
        <w:rPr>
          <w:rFonts w:ascii="Times New Roman" w:hAnsi="Times New Roman" w:cs="Times New Roman"/>
          <w:sz w:val="24"/>
          <w:szCs w:val="24"/>
        </w:rPr>
        <w:t>014.</w:t>
      </w:r>
    </w:p>
    <w:p w14:paraId="12C0E63E" w14:textId="5001EC2D"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Johnson, D. S., and J. M. London (2018). crawl: an R package for fitting continuous-time correlated random walk models to animal movement data. </w:t>
      </w:r>
      <w:proofErr w:type="spellStart"/>
      <w:r w:rsidR="00C52C2D">
        <w:rPr>
          <w:rFonts w:ascii="Times New Roman" w:hAnsi="Times New Roman" w:cs="Times New Roman"/>
          <w:sz w:val="24"/>
          <w:szCs w:val="24"/>
        </w:rPr>
        <w:t>Zenodo</w:t>
      </w:r>
      <w:proofErr w:type="spellEnd"/>
      <w:r w:rsidR="00C52C2D">
        <w:rPr>
          <w:rFonts w:ascii="Times New Roman" w:hAnsi="Times New Roman" w:cs="Times New Roman"/>
          <w:sz w:val="24"/>
          <w:szCs w:val="24"/>
        </w:rPr>
        <w:t>.</w:t>
      </w:r>
      <w:r w:rsidRPr="001951C4">
        <w:rPr>
          <w:rFonts w:ascii="Times New Roman" w:hAnsi="Times New Roman" w:cs="Times New Roman"/>
          <w:sz w:val="24"/>
          <w:szCs w:val="24"/>
        </w:rPr>
        <w:t xml:space="preserve"> https://doi.org/10.5281/zenodo.596464.</w:t>
      </w:r>
    </w:p>
    <w:p w14:paraId="4D0D350F" w14:textId="54488D12" w:rsidR="00E20C1E" w:rsidRDefault="00E20C1E" w:rsidP="00E20C1E">
      <w:pPr>
        <w:ind w:left="720" w:hanging="720"/>
        <w:rPr>
          <w:rFonts w:ascii="Times New Roman" w:hAnsi="Times New Roman" w:cs="Times New Roman"/>
          <w:sz w:val="24"/>
          <w:szCs w:val="24"/>
        </w:rPr>
      </w:pPr>
      <w:proofErr w:type="spellStart"/>
      <w:r w:rsidRPr="001951C4">
        <w:rPr>
          <w:rFonts w:ascii="Times New Roman" w:hAnsi="Times New Roman" w:cs="Times New Roman"/>
          <w:sz w:val="24"/>
          <w:szCs w:val="24"/>
        </w:rPr>
        <w:t>Kareiva</w:t>
      </w:r>
      <w:proofErr w:type="spellEnd"/>
      <w:r w:rsidRPr="001951C4">
        <w:rPr>
          <w:rFonts w:ascii="Times New Roman" w:hAnsi="Times New Roman" w:cs="Times New Roman"/>
          <w:sz w:val="24"/>
          <w:szCs w:val="24"/>
        </w:rPr>
        <w:t xml:space="preserve">, P. M., and N. </w:t>
      </w:r>
      <w:proofErr w:type="spellStart"/>
      <w:r w:rsidRPr="001951C4">
        <w:rPr>
          <w:rFonts w:ascii="Times New Roman" w:hAnsi="Times New Roman" w:cs="Times New Roman"/>
          <w:sz w:val="24"/>
          <w:szCs w:val="24"/>
        </w:rPr>
        <w:t>Shigesada</w:t>
      </w:r>
      <w:proofErr w:type="spellEnd"/>
      <w:r w:rsidRPr="001951C4">
        <w:rPr>
          <w:rFonts w:ascii="Times New Roman" w:hAnsi="Times New Roman" w:cs="Times New Roman"/>
          <w:sz w:val="24"/>
          <w:szCs w:val="24"/>
        </w:rPr>
        <w:t xml:space="preserve"> </w:t>
      </w:r>
      <w:r w:rsidR="00161F57">
        <w:rPr>
          <w:rFonts w:ascii="Times New Roman" w:hAnsi="Times New Roman" w:cs="Times New Roman"/>
          <w:sz w:val="24"/>
          <w:szCs w:val="24"/>
        </w:rPr>
        <w:t>(</w:t>
      </w:r>
      <w:r w:rsidRPr="001951C4">
        <w:rPr>
          <w:rFonts w:ascii="Times New Roman" w:hAnsi="Times New Roman" w:cs="Times New Roman"/>
          <w:sz w:val="24"/>
          <w:szCs w:val="24"/>
        </w:rPr>
        <w:t>1983</w:t>
      </w:r>
      <w:r w:rsidR="00161F57">
        <w:rPr>
          <w:rFonts w:ascii="Times New Roman" w:hAnsi="Times New Roman" w:cs="Times New Roman"/>
          <w:sz w:val="24"/>
          <w:szCs w:val="24"/>
        </w:rPr>
        <w:t>)</w:t>
      </w:r>
      <w:r w:rsidRPr="001951C4">
        <w:rPr>
          <w:rFonts w:ascii="Times New Roman" w:hAnsi="Times New Roman" w:cs="Times New Roman"/>
          <w:sz w:val="24"/>
          <w:szCs w:val="24"/>
        </w:rPr>
        <w:t xml:space="preserve">. Analyzing insect movement as a correlated random walk. </w:t>
      </w:r>
      <w:proofErr w:type="spellStart"/>
      <w:r w:rsidRPr="00161F57">
        <w:rPr>
          <w:rFonts w:ascii="Times New Roman" w:hAnsi="Times New Roman" w:cs="Times New Roman"/>
          <w:i/>
          <w:iCs/>
          <w:sz w:val="24"/>
          <w:szCs w:val="24"/>
        </w:rPr>
        <w:t>Oecologia</w:t>
      </w:r>
      <w:proofErr w:type="spellEnd"/>
      <w:r w:rsidRPr="001951C4">
        <w:rPr>
          <w:rFonts w:ascii="Times New Roman" w:hAnsi="Times New Roman" w:cs="Times New Roman"/>
          <w:sz w:val="24"/>
          <w:szCs w:val="24"/>
        </w:rPr>
        <w:t xml:space="preserve"> 56:234–238.</w:t>
      </w:r>
    </w:p>
    <w:p w14:paraId="56453D4E" w14:textId="51C11CE9" w:rsidR="00B733A1" w:rsidRPr="001951C4" w:rsidRDefault="00B733A1" w:rsidP="00E20C1E">
      <w:pPr>
        <w:ind w:left="720" w:hanging="720"/>
        <w:rPr>
          <w:rFonts w:ascii="Times New Roman" w:hAnsi="Times New Roman" w:cs="Times New Roman"/>
          <w:sz w:val="24"/>
          <w:szCs w:val="24"/>
        </w:rPr>
      </w:pPr>
      <w:r w:rsidRPr="00B733A1">
        <w:rPr>
          <w:rFonts w:ascii="Times New Roman" w:hAnsi="Times New Roman" w:cs="Times New Roman"/>
          <w:sz w:val="24"/>
          <w:szCs w:val="24"/>
        </w:rPr>
        <w:lastRenderedPageBreak/>
        <w:t>Kent, J. T., and D. E. Tyler (1988). Maximum likelihood estimation for the wrapped Cauchy distribution. Journal of Applied Statistics 15:247–254.</w:t>
      </w:r>
    </w:p>
    <w:p w14:paraId="758500E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Klaassen, R. H. G., M. Hake, R. Strandberg, B. J. Koks, C. Trierweiler, K. Exo, F. </w:t>
      </w:r>
      <w:proofErr w:type="spellStart"/>
      <w:r w:rsidRPr="001951C4">
        <w:rPr>
          <w:rFonts w:ascii="Times New Roman" w:hAnsi="Times New Roman" w:cs="Times New Roman"/>
          <w:sz w:val="24"/>
          <w:szCs w:val="24"/>
        </w:rPr>
        <w:t>Bairlein</w:t>
      </w:r>
      <w:proofErr w:type="spellEnd"/>
      <w:r w:rsidRPr="001951C4">
        <w:rPr>
          <w:rFonts w:ascii="Times New Roman" w:hAnsi="Times New Roman" w:cs="Times New Roman"/>
          <w:sz w:val="24"/>
          <w:szCs w:val="24"/>
        </w:rPr>
        <w:t xml:space="preserve">, and T. </w:t>
      </w:r>
      <w:proofErr w:type="spellStart"/>
      <w:r w:rsidRPr="001951C4">
        <w:rPr>
          <w:rFonts w:ascii="Times New Roman" w:hAnsi="Times New Roman" w:cs="Times New Roman"/>
          <w:sz w:val="24"/>
          <w:szCs w:val="24"/>
        </w:rPr>
        <w:t>Alerstam</w:t>
      </w:r>
      <w:proofErr w:type="spellEnd"/>
      <w:r w:rsidRPr="001951C4">
        <w:rPr>
          <w:rFonts w:ascii="Times New Roman" w:hAnsi="Times New Roman" w:cs="Times New Roman"/>
          <w:sz w:val="24"/>
          <w:szCs w:val="24"/>
        </w:rPr>
        <w:t xml:space="preserve"> (2014). When and where does mortality occur in migratory birds? Direct evidence from long‐term satellite tracking of raptors. </w:t>
      </w:r>
      <w:r w:rsidRPr="00E27F26">
        <w:rPr>
          <w:rFonts w:ascii="Times New Roman" w:hAnsi="Times New Roman" w:cs="Times New Roman"/>
          <w:i/>
          <w:iCs/>
          <w:sz w:val="24"/>
          <w:szCs w:val="24"/>
        </w:rPr>
        <w:t xml:space="preserve">Journal of Animal Ecology </w:t>
      </w:r>
      <w:r w:rsidRPr="001951C4">
        <w:rPr>
          <w:rFonts w:ascii="Times New Roman" w:hAnsi="Times New Roman" w:cs="Times New Roman"/>
          <w:sz w:val="24"/>
          <w:szCs w:val="24"/>
        </w:rPr>
        <w:t>83:176–184.</w:t>
      </w:r>
    </w:p>
    <w:p w14:paraId="2BFB87D1"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Langrock, R., R. King, J. </w:t>
      </w:r>
      <w:proofErr w:type="spellStart"/>
      <w:r w:rsidRPr="001951C4">
        <w:rPr>
          <w:rFonts w:ascii="Times New Roman" w:hAnsi="Times New Roman" w:cs="Times New Roman"/>
          <w:sz w:val="24"/>
          <w:szCs w:val="24"/>
        </w:rPr>
        <w:t>Matthiopoulos</w:t>
      </w:r>
      <w:proofErr w:type="spellEnd"/>
      <w:r w:rsidRPr="001951C4">
        <w:rPr>
          <w:rFonts w:ascii="Times New Roman" w:hAnsi="Times New Roman" w:cs="Times New Roman"/>
          <w:sz w:val="24"/>
          <w:szCs w:val="24"/>
        </w:rPr>
        <w:t xml:space="preserve">, L. Thomas, D. Fortin, and J. M. Morales (2012). Flexible and practical modeling of animal telemetry data: hidden Markov models and extensions. </w:t>
      </w:r>
      <w:r w:rsidRPr="00480F78">
        <w:rPr>
          <w:rFonts w:ascii="Times New Roman" w:hAnsi="Times New Roman" w:cs="Times New Roman"/>
          <w:i/>
          <w:iCs/>
          <w:sz w:val="24"/>
          <w:szCs w:val="24"/>
        </w:rPr>
        <w:t>Ecology</w:t>
      </w:r>
      <w:r w:rsidRPr="001951C4">
        <w:rPr>
          <w:rFonts w:ascii="Times New Roman" w:hAnsi="Times New Roman" w:cs="Times New Roman"/>
          <w:sz w:val="24"/>
          <w:szCs w:val="24"/>
        </w:rPr>
        <w:t xml:space="preserve"> 93:2336–2342.</w:t>
      </w:r>
    </w:p>
    <w:p w14:paraId="210C5E01"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Linscott, J. A., J. G. Navedo, S. J. Clements, J. P. Loghry, J. Ruiz, B. M. Ballard, M. D. </w:t>
      </w:r>
      <w:proofErr w:type="spellStart"/>
      <w:r w:rsidRPr="001951C4">
        <w:rPr>
          <w:rFonts w:ascii="Times New Roman" w:hAnsi="Times New Roman" w:cs="Times New Roman"/>
          <w:sz w:val="24"/>
          <w:szCs w:val="24"/>
        </w:rPr>
        <w:t>Weegman</w:t>
      </w:r>
      <w:proofErr w:type="spellEnd"/>
      <w:r w:rsidRPr="001951C4">
        <w:rPr>
          <w:rFonts w:ascii="Times New Roman" w:hAnsi="Times New Roman" w:cs="Times New Roman"/>
          <w:sz w:val="24"/>
          <w:szCs w:val="24"/>
        </w:rPr>
        <w:t xml:space="preserve">, and N. R. Senner (2022). Compensation for wind drift prevails for a shorebird on a long-distance, transoceanic flight. </w:t>
      </w:r>
      <w:r w:rsidRPr="00480F78">
        <w:rPr>
          <w:rFonts w:ascii="Times New Roman" w:hAnsi="Times New Roman" w:cs="Times New Roman"/>
          <w:i/>
          <w:iCs/>
          <w:sz w:val="24"/>
          <w:szCs w:val="24"/>
        </w:rPr>
        <w:t>Movement Ecology</w:t>
      </w:r>
      <w:r w:rsidRPr="001951C4">
        <w:rPr>
          <w:rFonts w:ascii="Times New Roman" w:hAnsi="Times New Roman" w:cs="Times New Roman"/>
          <w:sz w:val="24"/>
          <w:szCs w:val="24"/>
        </w:rPr>
        <w:t xml:space="preserve"> 10:11.</w:t>
      </w:r>
    </w:p>
    <w:p w14:paraId="727F0395"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Mander, L., I. Nicholson, R. M. W. Green, S. G. Dodd, R. M. Forster, and N. H. K. Burton (2022). Individual, </w:t>
      </w:r>
      <w:proofErr w:type="gramStart"/>
      <w:r w:rsidRPr="001951C4">
        <w:rPr>
          <w:rFonts w:ascii="Times New Roman" w:hAnsi="Times New Roman" w:cs="Times New Roman"/>
          <w:sz w:val="24"/>
          <w:szCs w:val="24"/>
        </w:rPr>
        <w:t>sexual</w:t>
      </w:r>
      <w:proofErr w:type="gramEnd"/>
      <w:r w:rsidRPr="001951C4">
        <w:rPr>
          <w:rFonts w:ascii="Times New Roman" w:hAnsi="Times New Roman" w:cs="Times New Roman"/>
          <w:sz w:val="24"/>
          <w:szCs w:val="24"/>
        </w:rPr>
        <w:t xml:space="preserve"> and temporal variation in the winter home range sizes of GPS-tagged Eurasian Curlews </w:t>
      </w:r>
      <w:r w:rsidRPr="001951C4">
        <w:rPr>
          <w:rFonts w:ascii="Times New Roman" w:hAnsi="Times New Roman" w:cs="Times New Roman"/>
          <w:i/>
          <w:iCs/>
          <w:sz w:val="24"/>
          <w:szCs w:val="24"/>
        </w:rPr>
        <w:t xml:space="preserve">Numenius </w:t>
      </w:r>
      <w:proofErr w:type="spellStart"/>
      <w:r w:rsidRPr="001951C4">
        <w:rPr>
          <w:rFonts w:ascii="Times New Roman" w:hAnsi="Times New Roman" w:cs="Times New Roman"/>
          <w:i/>
          <w:iCs/>
          <w:sz w:val="24"/>
          <w:szCs w:val="24"/>
        </w:rPr>
        <w:t>arquata</w:t>
      </w:r>
      <w:proofErr w:type="spellEnd"/>
      <w:r w:rsidRPr="001951C4">
        <w:rPr>
          <w:rFonts w:ascii="Times New Roman" w:hAnsi="Times New Roman" w:cs="Times New Roman"/>
          <w:sz w:val="24"/>
          <w:szCs w:val="24"/>
        </w:rPr>
        <w:t xml:space="preserve">. </w:t>
      </w:r>
      <w:r w:rsidRPr="00480F78">
        <w:rPr>
          <w:rFonts w:ascii="Times New Roman" w:hAnsi="Times New Roman" w:cs="Times New Roman"/>
          <w:i/>
          <w:iCs/>
          <w:sz w:val="24"/>
          <w:szCs w:val="24"/>
        </w:rPr>
        <w:t>Bird Study</w:t>
      </w:r>
      <w:r w:rsidRPr="001951C4">
        <w:rPr>
          <w:rFonts w:ascii="Times New Roman" w:hAnsi="Times New Roman" w:cs="Times New Roman"/>
          <w:sz w:val="24"/>
          <w:szCs w:val="24"/>
        </w:rPr>
        <w:t xml:space="preserve"> 69:39–52.</w:t>
      </w:r>
    </w:p>
    <w:p w14:paraId="0DB96650"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Marra, P. P., E. B. Cohen, S. R. Loss, J. E. Rutter, and C. M. </w:t>
      </w:r>
      <w:proofErr w:type="spellStart"/>
      <w:r w:rsidRPr="001951C4">
        <w:rPr>
          <w:rFonts w:ascii="Times New Roman" w:hAnsi="Times New Roman" w:cs="Times New Roman"/>
          <w:sz w:val="24"/>
          <w:szCs w:val="24"/>
        </w:rPr>
        <w:t>Tonra</w:t>
      </w:r>
      <w:proofErr w:type="spellEnd"/>
      <w:r w:rsidRPr="001951C4">
        <w:rPr>
          <w:rFonts w:ascii="Times New Roman" w:hAnsi="Times New Roman" w:cs="Times New Roman"/>
          <w:sz w:val="24"/>
          <w:szCs w:val="24"/>
        </w:rPr>
        <w:t xml:space="preserve"> (2015). A call for full annual cycle research in animal ecology. </w:t>
      </w:r>
      <w:r w:rsidRPr="00480F78">
        <w:rPr>
          <w:rFonts w:ascii="Times New Roman" w:hAnsi="Times New Roman" w:cs="Times New Roman"/>
          <w:i/>
          <w:iCs/>
          <w:sz w:val="24"/>
          <w:szCs w:val="24"/>
        </w:rPr>
        <w:t>Biology letters</w:t>
      </w:r>
      <w:r w:rsidRPr="001951C4">
        <w:rPr>
          <w:rFonts w:ascii="Times New Roman" w:hAnsi="Times New Roman" w:cs="Times New Roman"/>
          <w:sz w:val="24"/>
          <w:szCs w:val="24"/>
        </w:rPr>
        <w:t xml:space="preserve"> 11:20150552.</w:t>
      </w:r>
    </w:p>
    <w:p w14:paraId="61A4DCF0"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McAuley, D. G., D. M. </w:t>
      </w:r>
      <w:proofErr w:type="spellStart"/>
      <w:r w:rsidRPr="001951C4">
        <w:rPr>
          <w:rFonts w:ascii="Times New Roman" w:hAnsi="Times New Roman" w:cs="Times New Roman"/>
          <w:sz w:val="24"/>
          <w:szCs w:val="24"/>
        </w:rPr>
        <w:t>Keppie</w:t>
      </w:r>
      <w:proofErr w:type="spellEnd"/>
      <w:r w:rsidRPr="001951C4">
        <w:rPr>
          <w:rFonts w:ascii="Times New Roman" w:hAnsi="Times New Roman" w:cs="Times New Roman"/>
          <w:sz w:val="24"/>
          <w:szCs w:val="24"/>
        </w:rPr>
        <w:t>, and R. M. Whiting Jr. (2020). American Woodcock (</w:t>
      </w:r>
      <w:proofErr w:type="spellStart"/>
      <w:r w:rsidRPr="00480F78">
        <w:rPr>
          <w:rFonts w:ascii="Times New Roman" w:hAnsi="Times New Roman" w:cs="Times New Roman"/>
          <w:i/>
          <w:iCs/>
          <w:sz w:val="24"/>
          <w:szCs w:val="24"/>
        </w:rPr>
        <w:t>Scolopax</w:t>
      </w:r>
      <w:proofErr w:type="spellEnd"/>
      <w:r w:rsidRPr="00480F78">
        <w:rPr>
          <w:rFonts w:ascii="Times New Roman" w:hAnsi="Times New Roman" w:cs="Times New Roman"/>
          <w:i/>
          <w:iCs/>
          <w:sz w:val="24"/>
          <w:szCs w:val="24"/>
        </w:rPr>
        <w:t xml:space="preserve"> minor</w:t>
      </w:r>
      <w:r w:rsidRPr="00480F78">
        <w:rPr>
          <w:rFonts w:ascii="Times New Roman" w:hAnsi="Times New Roman" w:cs="Times New Roman"/>
          <w:sz w:val="24"/>
          <w:szCs w:val="24"/>
        </w:rPr>
        <w:t xml:space="preserve">), </w:t>
      </w:r>
      <w:r w:rsidRPr="001951C4">
        <w:rPr>
          <w:rFonts w:ascii="Times New Roman" w:hAnsi="Times New Roman" w:cs="Times New Roman"/>
          <w:sz w:val="24"/>
          <w:szCs w:val="24"/>
        </w:rPr>
        <w:t xml:space="preserve">version 1.0. In </w:t>
      </w:r>
      <w:r w:rsidRPr="00480F78">
        <w:rPr>
          <w:rFonts w:ascii="Times New Roman" w:hAnsi="Times New Roman" w:cs="Times New Roman"/>
          <w:i/>
          <w:iCs/>
          <w:sz w:val="24"/>
          <w:szCs w:val="24"/>
        </w:rPr>
        <w:t>Birds of the World</w:t>
      </w:r>
      <w:r w:rsidRPr="001951C4">
        <w:rPr>
          <w:rFonts w:ascii="Times New Roman" w:hAnsi="Times New Roman" w:cs="Times New Roman"/>
          <w:sz w:val="24"/>
          <w:szCs w:val="24"/>
        </w:rPr>
        <w:t xml:space="preserve"> (A. F. Poole, Editor). Cornell Lab of Ornithology, Ithaca, NY, USA.</w:t>
      </w:r>
    </w:p>
    <w:p w14:paraId="0CBCBEA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McAuley, D. G., J. R. Longcore, and G. F. Sepik (1993). Techniques for Research into Woodcocks: Experiences and Recommendations. </w:t>
      </w:r>
      <w:r w:rsidRPr="00480F78">
        <w:rPr>
          <w:rFonts w:ascii="Times New Roman" w:hAnsi="Times New Roman" w:cs="Times New Roman"/>
          <w:sz w:val="24"/>
          <w:szCs w:val="24"/>
        </w:rPr>
        <w:t>Proceedings of the eighth American woodcock symposium</w:t>
      </w:r>
      <w:r w:rsidRPr="001951C4">
        <w:rPr>
          <w:rFonts w:ascii="Times New Roman" w:hAnsi="Times New Roman" w:cs="Times New Roman"/>
          <w:sz w:val="24"/>
          <w:szCs w:val="24"/>
        </w:rPr>
        <w:t>. U.S. Fish and Wildlife Service, p. 5.</w:t>
      </w:r>
    </w:p>
    <w:p w14:paraId="3FEBC45F"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McClintock, B. T., and T. </w:t>
      </w:r>
      <w:proofErr w:type="spellStart"/>
      <w:r w:rsidRPr="001951C4">
        <w:rPr>
          <w:rFonts w:ascii="Times New Roman" w:hAnsi="Times New Roman" w:cs="Times New Roman"/>
          <w:sz w:val="24"/>
          <w:szCs w:val="24"/>
        </w:rPr>
        <w:t>Michelot</w:t>
      </w:r>
      <w:proofErr w:type="spellEnd"/>
      <w:r w:rsidRPr="001951C4">
        <w:rPr>
          <w:rFonts w:ascii="Times New Roman" w:hAnsi="Times New Roman" w:cs="Times New Roman"/>
          <w:sz w:val="24"/>
          <w:szCs w:val="24"/>
        </w:rPr>
        <w:t xml:space="preserve"> (2018). </w:t>
      </w:r>
      <w:proofErr w:type="spellStart"/>
      <w:r w:rsidRPr="001951C4">
        <w:rPr>
          <w:rFonts w:ascii="Times New Roman" w:hAnsi="Times New Roman" w:cs="Times New Roman"/>
          <w:sz w:val="24"/>
          <w:szCs w:val="24"/>
        </w:rPr>
        <w:t>momentuHMM</w:t>
      </w:r>
      <w:proofErr w:type="spellEnd"/>
      <w:r w:rsidRPr="001951C4">
        <w:rPr>
          <w:rFonts w:ascii="Times New Roman" w:hAnsi="Times New Roman" w:cs="Times New Roman"/>
          <w:sz w:val="24"/>
          <w:szCs w:val="24"/>
        </w:rPr>
        <w:t xml:space="preserve">: R package for generalized hidden Markov models of animal movement. </w:t>
      </w:r>
      <w:r w:rsidRPr="00FD634B">
        <w:rPr>
          <w:rFonts w:ascii="Times New Roman" w:hAnsi="Times New Roman" w:cs="Times New Roman"/>
          <w:i/>
          <w:iCs/>
          <w:sz w:val="24"/>
          <w:szCs w:val="24"/>
        </w:rPr>
        <w:t>Methods in Ecology and Evolution</w:t>
      </w:r>
      <w:r w:rsidRPr="001951C4">
        <w:rPr>
          <w:rFonts w:ascii="Times New Roman" w:hAnsi="Times New Roman" w:cs="Times New Roman"/>
          <w:sz w:val="24"/>
          <w:szCs w:val="24"/>
        </w:rPr>
        <w:t xml:space="preserve"> 9:1518–1530.</w:t>
      </w:r>
    </w:p>
    <w:p w14:paraId="72DE4932"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Mills, K. J., B. R. Patterson, and D. L. Murray (2006). Effects of variable sampling frequencies on GPS transmitter efficiency and estimated wolf home range size and movement distance. </w:t>
      </w:r>
      <w:r w:rsidRPr="00FD634B">
        <w:rPr>
          <w:rFonts w:ascii="Times New Roman" w:hAnsi="Times New Roman" w:cs="Times New Roman"/>
          <w:i/>
          <w:iCs/>
          <w:sz w:val="24"/>
          <w:szCs w:val="24"/>
        </w:rPr>
        <w:t>Wildlife Society Bulletin</w:t>
      </w:r>
      <w:r w:rsidRPr="001951C4">
        <w:rPr>
          <w:rFonts w:ascii="Times New Roman" w:hAnsi="Times New Roman" w:cs="Times New Roman"/>
          <w:sz w:val="24"/>
          <w:szCs w:val="24"/>
        </w:rPr>
        <w:t xml:space="preserve"> 34:1463–1469.</w:t>
      </w:r>
    </w:p>
    <w:p w14:paraId="54AAF488" w14:textId="77777777" w:rsidR="008D6563"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Moore, J. D., D. E. Andersen, T. Cooper, J. P. Duguay, S. L. Oldenburger, C. A. Stewart, and D. G. Krementz (2021). Migration phenology and patterns of American woodcock in central North America derived using satellite telemetry. </w:t>
      </w:r>
      <w:r w:rsidRPr="00FD634B">
        <w:rPr>
          <w:rFonts w:ascii="Times New Roman" w:hAnsi="Times New Roman" w:cs="Times New Roman"/>
          <w:i/>
          <w:iCs/>
          <w:sz w:val="24"/>
          <w:szCs w:val="24"/>
        </w:rPr>
        <w:t>Wildlife Biology</w:t>
      </w:r>
      <w:r w:rsidRPr="001951C4">
        <w:rPr>
          <w:rFonts w:ascii="Times New Roman" w:hAnsi="Times New Roman" w:cs="Times New Roman"/>
          <w:sz w:val="24"/>
          <w:szCs w:val="24"/>
        </w:rPr>
        <w:t xml:space="preserve"> 2021.</w:t>
      </w:r>
    </w:p>
    <w:p w14:paraId="4B349164" w14:textId="541F9DEB" w:rsidR="0000413A" w:rsidRPr="0000413A" w:rsidRDefault="0000413A" w:rsidP="0000413A">
      <w:pPr>
        <w:spacing w:line="240" w:lineRule="auto"/>
        <w:ind w:left="720" w:hanging="720"/>
        <w:rPr>
          <w:rFonts w:ascii="Times New Roman" w:hAnsi="Times New Roman" w:cs="Times New Roman"/>
          <w:sz w:val="24"/>
          <w:szCs w:val="24"/>
        </w:rPr>
      </w:pPr>
      <w:r w:rsidRPr="0000413A">
        <w:rPr>
          <w:rFonts w:ascii="Times New Roman" w:hAnsi="Times New Roman" w:cs="Times New Roman"/>
          <w:sz w:val="24"/>
          <w:szCs w:val="24"/>
        </w:rPr>
        <w:t xml:space="preserve">Morales, J. M., P. R. Moorcroft, J. </w:t>
      </w:r>
      <w:proofErr w:type="spellStart"/>
      <w:r w:rsidRPr="0000413A">
        <w:rPr>
          <w:rFonts w:ascii="Times New Roman" w:hAnsi="Times New Roman" w:cs="Times New Roman"/>
          <w:sz w:val="24"/>
          <w:szCs w:val="24"/>
        </w:rPr>
        <w:t>Matthiopoulos</w:t>
      </w:r>
      <w:proofErr w:type="spellEnd"/>
      <w:r w:rsidRPr="0000413A">
        <w:rPr>
          <w:rFonts w:ascii="Times New Roman" w:hAnsi="Times New Roman" w:cs="Times New Roman"/>
          <w:sz w:val="24"/>
          <w:szCs w:val="24"/>
        </w:rPr>
        <w:t xml:space="preserve">, J. L. Frair, J. G. Kie, R. A. Powell, E. H. Merrill, and D. T. Haydon (2010). Building the bridge between animal movement and population dynamics. </w:t>
      </w:r>
      <w:r w:rsidRPr="00FD634B">
        <w:rPr>
          <w:rFonts w:ascii="Times New Roman" w:hAnsi="Times New Roman" w:cs="Times New Roman"/>
          <w:i/>
          <w:iCs/>
          <w:sz w:val="24"/>
          <w:szCs w:val="24"/>
        </w:rPr>
        <w:t xml:space="preserve">Philosophical Transactions of the Royal Society B: Biological Sciences </w:t>
      </w:r>
      <w:r w:rsidRPr="0000413A">
        <w:rPr>
          <w:rFonts w:ascii="Times New Roman" w:hAnsi="Times New Roman" w:cs="Times New Roman"/>
          <w:sz w:val="24"/>
          <w:szCs w:val="24"/>
        </w:rPr>
        <w:t>365:2289–2301.</w:t>
      </w:r>
    </w:p>
    <w:p w14:paraId="3D73D881" w14:textId="77777777"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lastRenderedPageBreak/>
        <w:t>Moskát</w:t>
      </w:r>
      <w:proofErr w:type="spellEnd"/>
      <w:r w:rsidRPr="001951C4">
        <w:rPr>
          <w:rFonts w:ascii="Times New Roman" w:hAnsi="Times New Roman" w:cs="Times New Roman"/>
          <w:sz w:val="24"/>
          <w:szCs w:val="24"/>
        </w:rPr>
        <w:t xml:space="preserve">, C., M. Bán, A. Fülöp, J. Bereczki, and M. E. Hauber (2019). Bimodal habitat </w:t>
      </w:r>
      <w:proofErr w:type="gramStart"/>
      <w:r w:rsidRPr="001951C4">
        <w:rPr>
          <w:rFonts w:ascii="Times New Roman" w:hAnsi="Times New Roman" w:cs="Times New Roman"/>
          <w:sz w:val="24"/>
          <w:szCs w:val="24"/>
        </w:rPr>
        <w:t>use</w:t>
      </w:r>
      <w:proofErr w:type="gramEnd"/>
      <w:r w:rsidRPr="001951C4">
        <w:rPr>
          <w:rFonts w:ascii="Times New Roman" w:hAnsi="Times New Roman" w:cs="Times New Roman"/>
          <w:sz w:val="24"/>
          <w:szCs w:val="24"/>
        </w:rPr>
        <w:t xml:space="preserve"> in brood parasitic Common Cuckoos (</w:t>
      </w:r>
      <w:proofErr w:type="spellStart"/>
      <w:r w:rsidRPr="00E52408">
        <w:rPr>
          <w:rFonts w:ascii="Times New Roman" w:hAnsi="Times New Roman" w:cs="Times New Roman"/>
          <w:i/>
          <w:iCs/>
          <w:sz w:val="24"/>
          <w:szCs w:val="24"/>
        </w:rPr>
        <w:t>Cuculus</w:t>
      </w:r>
      <w:proofErr w:type="spellEnd"/>
      <w:r w:rsidRPr="00E52408">
        <w:rPr>
          <w:rFonts w:ascii="Times New Roman" w:hAnsi="Times New Roman" w:cs="Times New Roman"/>
          <w:i/>
          <w:iCs/>
          <w:sz w:val="24"/>
          <w:szCs w:val="24"/>
        </w:rPr>
        <w:t xml:space="preserve"> </w:t>
      </w:r>
      <w:proofErr w:type="spellStart"/>
      <w:r w:rsidRPr="00E52408">
        <w:rPr>
          <w:rFonts w:ascii="Times New Roman" w:hAnsi="Times New Roman" w:cs="Times New Roman"/>
          <w:i/>
          <w:iCs/>
          <w:sz w:val="24"/>
          <w:szCs w:val="24"/>
        </w:rPr>
        <w:t>canorus</w:t>
      </w:r>
      <w:proofErr w:type="spellEnd"/>
      <w:r w:rsidRPr="001951C4">
        <w:rPr>
          <w:rFonts w:ascii="Times New Roman" w:hAnsi="Times New Roman" w:cs="Times New Roman"/>
          <w:sz w:val="24"/>
          <w:szCs w:val="24"/>
        </w:rPr>
        <w:t xml:space="preserve">) revealed by GPS telemetry. </w:t>
      </w:r>
      <w:r w:rsidRPr="00E52408">
        <w:rPr>
          <w:rFonts w:ascii="Times New Roman" w:hAnsi="Times New Roman" w:cs="Times New Roman"/>
          <w:i/>
          <w:iCs/>
          <w:sz w:val="24"/>
          <w:szCs w:val="24"/>
        </w:rPr>
        <w:t xml:space="preserve">The Auk: Ornithological Advances </w:t>
      </w:r>
      <w:proofErr w:type="gramStart"/>
      <w:r w:rsidRPr="001951C4">
        <w:rPr>
          <w:rFonts w:ascii="Times New Roman" w:hAnsi="Times New Roman" w:cs="Times New Roman"/>
          <w:sz w:val="24"/>
          <w:szCs w:val="24"/>
        </w:rPr>
        <w:t>136:uky</w:t>
      </w:r>
      <w:proofErr w:type="gramEnd"/>
      <w:r w:rsidRPr="001951C4">
        <w:rPr>
          <w:rFonts w:ascii="Times New Roman" w:hAnsi="Times New Roman" w:cs="Times New Roman"/>
          <w:sz w:val="24"/>
          <w:szCs w:val="24"/>
        </w:rPr>
        <w:t>019.</w:t>
      </w:r>
    </w:p>
    <w:p w14:paraId="455FA79F" w14:textId="236198FA" w:rsidR="00F44586" w:rsidRPr="001951C4" w:rsidRDefault="00F44586" w:rsidP="00F44586">
      <w:pPr>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Nicol, S., M. Cros, N. Peyrard, R. Sabbadin, R. </w:t>
      </w:r>
      <w:proofErr w:type="spellStart"/>
      <w:r w:rsidRPr="001951C4">
        <w:rPr>
          <w:rFonts w:ascii="Times New Roman" w:hAnsi="Times New Roman" w:cs="Times New Roman"/>
          <w:sz w:val="24"/>
          <w:szCs w:val="24"/>
        </w:rPr>
        <w:t>Trépos</w:t>
      </w:r>
      <w:proofErr w:type="spellEnd"/>
      <w:r w:rsidRPr="001951C4">
        <w:rPr>
          <w:rFonts w:ascii="Times New Roman" w:hAnsi="Times New Roman" w:cs="Times New Roman"/>
          <w:sz w:val="24"/>
          <w:szCs w:val="24"/>
        </w:rPr>
        <w:t xml:space="preserve">, R. A. Fuller, and B. K. Woodworth </w:t>
      </w:r>
      <w:r w:rsidR="001C74D2">
        <w:rPr>
          <w:rFonts w:ascii="Times New Roman" w:hAnsi="Times New Roman" w:cs="Times New Roman"/>
          <w:sz w:val="24"/>
          <w:szCs w:val="24"/>
        </w:rPr>
        <w:t>(</w:t>
      </w:r>
      <w:r w:rsidRPr="001951C4">
        <w:rPr>
          <w:rFonts w:ascii="Times New Roman" w:hAnsi="Times New Roman" w:cs="Times New Roman"/>
          <w:sz w:val="24"/>
          <w:szCs w:val="24"/>
        </w:rPr>
        <w:t>2023</w:t>
      </w:r>
      <w:r w:rsidR="001C74D2">
        <w:rPr>
          <w:rFonts w:ascii="Times New Roman" w:hAnsi="Times New Roman" w:cs="Times New Roman"/>
          <w:sz w:val="24"/>
          <w:szCs w:val="24"/>
        </w:rPr>
        <w:t>)</w:t>
      </w:r>
      <w:r w:rsidRPr="001951C4">
        <w:rPr>
          <w:rFonts w:ascii="Times New Roman" w:hAnsi="Times New Roman" w:cs="Times New Roman"/>
          <w:sz w:val="24"/>
          <w:szCs w:val="24"/>
        </w:rPr>
        <w:t xml:space="preserve">. </w:t>
      </w:r>
      <w:proofErr w:type="spellStart"/>
      <w:r w:rsidRPr="001951C4">
        <w:rPr>
          <w:rFonts w:ascii="Times New Roman" w:hAnsi="Times New Roman" w:cs="Times New Roman"/>
          <w:sz w:val="24"/>
          <w:szCs w:val="24"/>
        </w:rPr>
        <w:t>FlywayNet</w:t>
      </w:r>
      <w:proofErr w:type="spellEnd"/>
      <w:r w:rsidRPr="001951C4">
        <w:rPr>
          <w:rFonts w:ascii="Times New Roman" w:hAnsi="Times New Roman" w:cs="Times New Roman"/>
          <w:sz w:val="24"/>
          <w:szCs w:val="24"/>
        </w:rPr>
        <w:t xml:space="preserve">: A hidden semi‐Markov model for inferring the structure of migratory bird networks from count data. </w:t>
      </w:r>
      <w:r w:rsidRPr="001C74D2">
        <w:rPr>
          <w:rFonts w:ascii="Times New Roman" w:hAnsi="Times New Roman" w:cs="Times New Roman"/>
          <w:i/>
          <w:iCs/>
          <w:sz w:val="24"/>
          <w:szCs w:val="24"/>
        </w:rPr>
        <w:t>Methods in Ecology and Evolution</w:t>
      </w:r>
      <w:r w:rsidRPr="001951C4">
        <w:rPr>
          <w:rFonts w:ascii="Times New Roman" w:hAnsi="Times New Roman" w:cs="Times New Roman"/>
          <w:sz w:val="24"/>
          <w:szCs w:val="24"/>
        </w:rPr>
        <w:t xml:space="preserve"> 14:265–279.</w:t>
      </w:r>
    </w:p>
    <w:p w14:paraId="27E01E2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Picardi, S., P. Coates, J. Kolar, S. O’Neil, S. Mathews, and D. Dahlgren (2022). </w:t>
      </w:r>
      <w:proofErr w:type="spellStart"/>
      <w:r w:rsidRPr="001951C4">
        <w:rPr>
          <w:rFonts w:ascii="Times New Roman" w:hAnsi="Times New Roman" w:cs="Times New Roman"/>
          <w:sz w:val="24"/>
          <w:szCs w:val="24"/>
        </w:rPr>
        <w:t>Behavioural</w:t>
      </w:r>
      <w:proofErr w:type="spellEnd"/>
      <w:r w:rsidRPr="001951C4">
        <w:rPr>
          <w:rFonts w:ascii="Times New Roman" w:hAnsi="Times New Roman" w:cs="Times New Roman"/>
          <w:sz w:val="24"/>
          <w:szCs w:val="24"/>
        </w:rPr>
        <w:t xml:space="preserve"> state‐dependent habitat selection and implications for animal translocations. </w:t>
      </w:r>
      <w:r w:rsidRPr="00D42FCF">
        <w:rPr>
          <w:rFonts w:ascii="Times New Roman" w:hAnsi="Times New Roman" w:cs="Times New Roman"/>
          <w:i/>
          <w:iCs/>
          <w:sz w:val="24"/>
          <w:szCs w:val="24"/>
        </w:rPr>
        <w:t>Journal of Applied Ecology</w:t>
      </w:r>
      <w:r w:rsidRPr="001951C4">
        <w:rPr>
          <w:rFonts w:ascii="Times New Roman" w:hAnsi="Times New Roman" w:cs="Times New Roman"/>
          <w:sz w:val="24"/>
          <w:szCs w:val="24"/>
        </w:rPr>
        <w:t xml:space="preserve"> 59:624–635.</w:t>
      </w:r>
    </w:p>
    <w:p w14:paraId="059432ED" w14:textId="06EB61DD"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R Core Team (202</w:t>
      </w:r>
      <w:r w:rsidR="00950410" w:rsidRPr="001951C4">
        <w:rPr>
          <w:rFonts w:ascii="Times New Roman" w:hAnsi="Times New Roman" w:cs="Times New Roman"/>
          <w:sz w:val="24"/>
          <w:szCs w:val="24"/>
        </w:rPr>
        <w:t>4</w:t>
      </w:r>
      <w:r w:rsidRPr="001951C4">
        <w:rPr>
          <w:rFonts w:ascii="Times New Roman" w:hAnsi="Times New Roman" w:cs="Times New Roman"/>
          <w:sz w:val="24"/>
          <w:szCs w:val="24"/>
        </w:rPr>
        <w:t>). R: A Language and Environment for Statistical Computing. R Foundation for Statistical Computing, Vienna, Austria.</w:t>
      </w:r>
    </w:p>
    <w:p w14:paraId="3BF6777F" w14:textId="2CA22E51"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Rieber, C. (2023). Treed Gaussian processes for animal movement modeling.</w:t>
      </w:r>
      <w:r w:rsidR="00950410" w:rsidRPr="001951C4">
        <w:rPr>
          <w:rFonts w:ascii="Times New Roman" w:hAnsi="Times New Roman" w:cs="Times New Roman"/>
          <w:sz w:val="24"/>
          <w:szCs w:val="24"/>
        </w:rPr>
        <w:t xml:space="preserve"> </w:t>
      </w:r>
      <w:r w:rsidR="00D42FCF">
        <w:rPr>
          <w:rFonts w:ascii="Times New Roman" w:hAnsi="Times New Roman" w:cs="Times New Roman"/>
          <w:sz w:val="24"/>
          <w:szCs w:val="24"/>
        </w:rPr>
        <w:t>M.S. t</w:t>
      </w:r>
      <w:r w:rsidR="00950410" w:rsidRPr="001951C4">
        <w:rPr>
          <w:rFonts w:ascii="Times New Roman" w:hAnsi="Times New Roman" w:cs="Times New Roman"/>
          <w:sz w:val="24"/>
          <w:szCs w:val="24"/>
        </w:rPr>
        <w:t>hesis</w:t>
      </w:r>
      <w:r w:rsidR="00D42FCF">
        <w:rPr>
          <w:rFonts w:ascii="Times New Roman" w:hAnsi="Times New Roman" w:cs="Times New Roman"/>
          <w:sz w:val="24"/>
          <w:szCs w:val="24"/>
        </w:rPr>
        <w:t>,</w:t>
      </w:r>
      <w:r w:rsidR="00950410" w:rsidRPr="001951C4">
        <w:rPr>
          <w:rFonts w:ascii="Times New Roman" w:hAnsi="Times New Roman" w:cs="Times New Roman"/>
          <w:sz w:val="24"/>
          <w:szCs w:val="24"/>
        </w:rPr>
        <w:t xml:space="preserve"> Kansas State University, Manhattan, K</w:t>
      </w:r>
      <w:r w:rsidR="00D42FCF">
        <w:rPr>
          <w:rFonts w:ascii="Times New Roman" w:hAnsi="Times New Roman" w:cs="Times New Roman"/>
          <w:sz w:val="24"/>
          <w:szCs w:val="24"/>
        </w:rPr>
        <w:t>S, USA</w:t>
      </w:r>
      <w:r w:rsidR="00950410" w:rsidRPr="001951C4">
        <w:rPr>
          <w:rFonts w:ascii="Times New Roman" w:hAnsi="Times New Roman" w:cs="Times New Roman"/>
          <w:sz w:val="24"/>
          <w:szCs w:val="24"/>
        </w:rPr>
        <w:t>.</w:t>
      </w:r>
    </w:p>
    <w:p w14:paraId="7953237E" w14:textId="77777777" w:rsidR="008D6563"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Rieffenberger, J. C., and R. C. </w:t>
      </w:r>
      <w:proofErr w:type="spellStart"/>
      <w:r w:rsidRPr="001951C4">
        <w:rPr>
          <w:rFonts w:ascii="Times New Roman" w:hAnsi="Times New Roman" w:cs="Times New Roman"/>
          <w:sz w:val="24"/>
          <w:szCs w:val="24"/>
        </w:rPr>
        <w:t>Kletzly</w:t>
      </w:r>
      <w:proofErr w:type="spellEnd"/>
      <w:r w:rsidRPr="001951C4">
        <w:rPr>
          <w:rFonts w:ascii="Times New Roman" w:hAnsi="Times New Roman" w:cs="Times New Roman"/>
          <w:sz w:val="24"/>
          <w:szCs w:val="24"/>
        </w:rPr>
        <w:t xml:space="preserve"> (1966). Woodcock night-lighting techniques and equipment. WH Goudy, compiler. </w:t>
      </w:r>
      <w:r w:rsidRPr="00801481">
        <w:rPr>
          <w:rFonts w:ascii="Times New Roman" w:hAnsi="Times New Roman" w:cs="Times New Roman"/>
          <w:i/>
          <w:iCs/>
          <w:sz w:val="24"/>
          <w:szCs w:val="24"/>
        </w:rPr>
        <w:t>Woodcock research and management</w:t>
      </w:r>
      <w:r w:rsidRPr="001951C4">
        <w:rPr>
          <w:rFonts w:ascii="Times New Roman" w:hAnsi="Times New Roman" w:cs="Times New Roman"/>
          <w:sz w:val="24"/>
          <w:szCs w:val="24"/>
        </w:rPr>
        <w:t>:33–35.</w:t>
      </w:r>
    </w:p>
    <w:p w14:paraId="55448A25" w14:textId="5862063D" w:rsidR="00774007" w:rsidRPr="00774007" w:rsidRDefault="00774007" w:rsidP="00774007">
      <w:pPr>
        <w:spacing w:line="240" w:lineRule="auto"/>
        <w:ind w:left="720" w:hanging="720"/>
        <w:rPr>
          <w:rFonts w:ascii="Times New Roman" w:hAnsi="Times New Roman" w:cs="Times New Roman"/>
          <w:sz w:val="24"/>
          <w:szCs w:val="24"/>
        </w:rPr>
      </w:pPr>
      <w:proofErr w:type="spellStart"/>
      <w:r w:rsidRPr="00774007">
        <w:rPr>
          <w:rFonts w:ascii="Times New Roman" w:hAnsi="Times New Roman" w:cs="Times New Roman"/>
          <w:sz w:val="24"/>
          <w:szCs w:val="24"/>
        </w:rPr>
        <w:t>Ronce</w:t>
      </w:r>
      <w:proofErr w:type="spellEnd"/>
      <w:r w:rsidRPr="00774007">
        <w:rPr>
          <w:rFonts w:ascii="Times New Roman" w:hAnsi="Times New Roman" w:cs="Times New Roman"/>
          <w:sz w:val="24"/>
          <w:szCs w:val="24"/>
        </w:rPr>
        <w:t>, O. (2007). How Does It Feel to Be Like a Rolling Stone? Ten Questions About Dispersal Evolution. Annual Review of Ecology, Evolution, and Systematics 38:231–253.</w:t>
      </w:r>
    </w:p>
    <w:p w14:paraId="6EEEDBB9"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Sheldon, W. G. (1960). A method of mist netting woodcocks in summer. </w:t>
      </w:r>
      <w:r w:rsidRPr="00FE6458">
        <w:rPr>
          <w:rFonts w:ascii="Times New Roman" w:hAnsi="Times New Roman" w:cs="Times New Roman"/>
          <w:i/>
          <w:iCs/>
          <w:sz w:val="24"/>
          <w:szCs w:val="24"/>
        </w:rPr>
        <w:t>Bird-banding</w:t>
      </w:r>
      <w:r w:rsidRPr="001951C4">
        <w:rPr>
          <w:rFonts w:ascii="Times New Roman" w:hAnsi="Times New Roman" w:cs="Times New Roman"/>
          <w:sz w:val="24"/>
          <w:szCs w:val="24"/>
        </w:rPr>
        <w:t xml:space="preserve"> 31:130–135.</w:t>
      </w:r>
    </w:p>
    <w:p w14:paraId="5C703DFE" w14:textId="0B81A094" w:rsidR="008D6563" w:rsidRPr="001951C4" w:rsidRDefault="008D6563" w:rsidP="00A01491">
      <w:pPr>
        <w:pStyle w:val="Bibliography"/>
        <w:rPr>
          <w:rFonts w:ascii="Times New Roman" w:hAnsi="Times New Roman" w:cs="Times New Roman"/>
          <w:sz w:val="24"/>
          <w:szCs w:val="24"/>
        </w:rPr>
      </w:pPr>
      <w:r w:rsidRPr="001951C4">
        <w:rPr>
          <w:rFonts w:ascii="Times New Roman" w:hAnsi="Times New Roman" w:cs="Times New Roman"/>
          <w:sz w:val="24"/>
          <w:szCs w:val="24"/>
        </w:rPr>
        <w:t>Slezak, C. R., E. J. Blomberg, L. A. Berigan, R. Darling, A. C. Fish, S. J. Clements, A. M. Roth, R. D. Rau, G. Balkcom, B. Carpenter, G. Costanzo, et al. (</w:t>
      </w:r>
      <w:r w:rsidR="00404B23">
        <w:rPr>
          <w:rFonts w:ascii="Times New Roman" w:hAnsi="Times New Roman" w:cs="Times New Roman"/>
          <w:sz w:val="24"/>
          <w:szCs w:val="24"/>
        </w:rPr>
        <w:t>2024</w:t>
      </w:r>
      <w:r w:rsidRPr="001951C4">
        <w:rPr>
          <w:rFonts w:ascii="Times New Roman" w:hAnsi="Times New Roman" w:cs="Times New Roman"/>
          <w:sz w:val="24"/>
          <w:szCs w:val="24"/>
        </w:rPr>
        <w:t xml:space="preserve">). </w:t>
      </w:r>
      <w:r w:rsidR="000C653B" w:rsidRPr="001951C4">
        <w:rPr>
          <w:rFonts w:ascii="Times New Roman" w:hAnsi="Times New Roman" w:cs="Times New Roman"/>
          <w:sz w:val="24"/>
          <w:szCs w:val="24"/>
        </w:rPr>
        <w:t xml:space="preserve">Unconventional life-history in a migratory shorebird: desegregating reproduction and migration. </w:t>
      </w:r>
      <w:r w:rsidR="00A01491" w:rsidRPr="000E5F26">
        <w:rPr>
          <w:rFonts w:ascii="Times New Roman" w:hAnsi="Times New Roman" w:cs="Times New Roman"/>
          <w:i/>
          <w:iCs/>
          <w:sz w:val="24"/>
          <w:szCs w:val="24"/>
        </w:rPr>
        <w:t>Proceedings of the Royal Society B</w:t>
      </w:r>
      <w:r w:rsidR="00A01491" w:rsidRPr="001951C4">
        <w:rPr>
          <w:rFonts w:ascii="Times New Roman" w:hAnsi="Times New Roman" w:cs="Times New Roman"/>
          <w:sz w:val="24"/>
          <w:szCs w:val="24"/>
        </w:rPr>
        <w:t>.</w:t>
      </w:r>
      <w:r w:rsidR="00755767">
        <w:rPr>
          <w:rFonts w:ascii="Times New Roman" w:hAnsi="Times New Roman" w:cs="Times New Roman"/>
          <w:sz w:val="24"/>
          <w:szCs w:val="24"/>
        </w:rPr>
        <w:t xml:space="preserve"> </w:t>
      </w:r>
      <w:r w:rsidR="00755767" w:rsidRPr="00755767">
        <w:rPr>
          <w:rFonts w:ascii="Times New Roman" w:hAnsi="Times New Roman" w:cs="Times New Roman"/>
          <w:sz w:val="24"/>
          <w:szCs w:val="24"/>
        </w:rPr>
        <w:t>291</w:t>
      </w:r>
      <w:r w:rsidR="00755767">
        <w:rPr>
          <w:rFonts w:ascii="Times New Roman" w:hAnsi="Times New Roman" w:cs="Times New Roman"/>
          <w:sz w:val="24"/>
          <w:szCs w:val="24"/>
        </w:rPr>
        <w:t xml:space="preserve">: </w:t>
      </w:r>
      <w:r w:rsidR="00755767" w:rsidRPr="00755767">
        <w:rPr>
          <w:rFonts w:ascii="Times New Roman" w:hAnsi="Times New Roman" w:cs="Times New Roman"/>
          <w:sz w:val="24"/>
          <w:szCs w:val="24"/>
        </w:rPr>
        <w:t>20240021</w:t>
      </w:r>
      <w:r w:rsidR="006A47F3">
        <w:rPr>
          <w:rFonts w:ascii="Times New Roman" w:hAnsi="Times New Roman" w:cs="Times New Roman"/>
          <w:sz w:val="24"/>
          <w:szCs w:val="24"/>
        </w:rPr>
        <w:t>.</w:t>
      </w:r>
    </w:p>
    <w:p w14:paraId="17BA285E" w14:textId="59988A6C" w:rsidR="00565DEE" w:rsidRPr="001951C4" w:rsidRDefault="00565DEE" w:rsidP="00565DEE">
      <w:pPr>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Stafford, J. D., A. K. Janke, M. J. Anteau, A. T. Pearse, A. D. Fox, J. Elmberg, J. N. Straub, M. W. Eichholz, and C. Arzel </w:t>
      </w:r>
      <w:r w:rsidR="000E5F26">
        <w:rPr>
          <w:rFonts w:ascii="Times New Roman" w:hAnsi="Times New Roman" w:cs="Times New Roman"/>
          <w:sz w:val="24"/>
          <w:szCs w:val="24"/>
        </w:rPr>
        <w:t>(</w:t>
      </w:r>
      <w:r w:rsidRPr="001951C4">
        <w:rPr>
          <w:rFonts w:ascii="Times New Roman" w:hAnsi="Times New Roman" w:cs="Times New Roman"/>
          <w:sz w:val="24"/>
          <w:szCs w:val="24"/>
        </w:rPr>
        <w:t>2014</w:t>
      </w:r>
      <w:r w:rsidR="00F9559E">
        <w:rPr>
          <w:rFonts w:ascii="Times New Roman" w:hAnsi="Times New Roman" w:cs="Times New Roman"/>
          <w:sz w:val="24"/>
          <w:szCs w:val="24"/>
        </w:rPr>
        <w:t>)</w:t>
      </w:r>
      <w:r w:rsidRPr="001951C4">
        <w:rPr>
          <w:rFonts w:ascii="Times New Roman" w:hAnsi="Times New Roman" w:cs="Times New Roman"/>
          <w:sz w:val="24"/>
          <w:szCs w:val="24"/>
        </w:rPr>
        <w:t xml:space="preserve">. Spring migration of waterfowl in the northern hemisphere: a conservation perspective. </w:t>
      </w:r>
      <w:r w:rsidRPr="000E5F26">
        <w:rPr>
          <w:rFonts w:ascii="Times New Roman" w:hAnsi="Times New Roman" w:cs="Times New Roman"/>
          <w:i/>
          <w:iCs/>
          <w:sz w:val="24"/>
          <w:szCs w:val="24"/>
        </w:rPr>
        <w:t>Wildfowl</w:t>
      </w:r>
      <w:r w:rsidRPr="001951C4">
        <w:rPr>
          <w:rFonts w:ascii="Times New Roman" w:hAnsi="Times New Roman" w:cs="Times New Roman"/>
          <w:sz w:val="24"/>
          <w:szCs w:val="24"/>
        </w:rPr>
        <w:t>:70–85.</w:t>
      </w:r>
    </w:p>
    <w:p w14:paraId="1D846B9C" w14:textId="51116BBF" w:rsidR="00086A0D" w:rsidRPr="001951C4" w:rsidRDefault="00086A0D" w:rsidP="000F7415">
      <w:pPr>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Vanderhoff, N., P. Pyle, M. A. Patten, R. </w:t>
      </w:r>
      <w:proofErr w:type="spellStart"/>
      <w:r w:rsidRPr="001951C4">
        <w:rPr>
          <w:rFonts w:ascii="Times New Roman" w:hAnsi="Times New Roman" w:cs="Times New Roman"/>
          <w:sz w:val="24"/>
          <w:szCs w:val="24"/>
        </w:rPr>
        <w:t>Sallabanks</w:t>
      </w:r>
      <w:proofErr w:type="spellEnd"/>
      <w:r w:rsidRPr="001951C4">
        <w:rPr>
          <w:rFonts w:ascii="Times New Roman" w:hAnsi="Times New Roman" w:cs="Times New Roman"/>
          <w:sz w:val="24"/>
          <w:szCs w:val="24"/>
        </w:rPr>
        <w:t>, and F. C. James. 2020. American Robin (</w:t>
      </w:r>
      <w:r w:rsidRPr="00F9559E">
        <w:rPr>
          <w:rFonts w:ascii="Times New Roman" w:hAnsi="Times New Roman" w:cs="Times New Roman"/>
          <w:i/>
          <w:iCs/>
          <w:sz w:val="24"/>
          <w:szCs w:val="24"/>
        </w:rPr>
        <w:t xml:space="preserve">Turdus </w:t>
      </w:r>
      <w:proofErr w:type="spellStart"/>
      <w:r w:rsidRPr="00F9559E">
        <w:rPr>
          <w:rFonts w:ascii="Times New Roman" w:hAnsi="Times New Roman" w:cs="Times New Roman"/>
          <w:i/>
          <w:iCs/>
          <w:sz w:val="24"/>
          <w:szCs w:val="24"/>
        </w:rPr>
        <w:t>migratorius</w:t>
      </w:r>
      <w:proofErr w:type="spellEnd"/>
      <w:r w:rsidRPr="001951C4">
        <w:rPr>
          <w:rFonts w:ascii="Times New Roman" w:hAnsi="Times New Roman" w:cs="Times New Roman"/>
          <w:sz w:val="24"/>
          <w:szCs w:val="24"/>
        </w:rPr>
        <w:t xml:space="preserve">), version 1.0. </w:t>
      </w:r>
      <w:r w:rsidR="00A11FC3">
        <w:rPr>
          <w:rFonts w:ascii="Times New Roman" w:hAnsi="Times New Roman" w:cs="Times New Roman"/>
          <w:sz w:val="24"/>
          <w:szCs w:val="24"/>
        </w:rPr>
        <w:t xml:space="preserve">In </w:t>
      </w:r>
      <w:r w:rsidRPr="0068497D">
        <w:rPr>
          <w:rFonts w:ascii="Times New Roman" w:hAnsi="Times New Roman" w:cs="Times New Roman"/>
          <w:i/>
          <w:iCs/>
          <w:sz w:val="24"/>
          <w:szCs w:val="24"/>
        </w:rPr>
        <w:t>Birds of the World</w:t>
      </w:r>
      <w:r w:rsidR="00A11FC3" w:rsidRPr="0068497D">
        <w:rPr>
          <w:rFonts w:ascii="Times New Roman" w:hAnsi="Times New Roman" w:cs="Times New Roman"/>
          <w:i/>
          <w:iCs/>
          <w:sz w:val="24"/>
          <w:szCs w:val="24"/>
        </w:rPr>
        <w:t xml:space="preserve"> </w:t>
      </w:r>
      <w:r w:rsidR="00A11FC3">
        <w:rPr>
          <w:rFonts w:ascii="Times New Roman" w:hAnsi="Times New Roman" w:cs="Times New Roman"/>
          <w:sz w:val="24"/>
          <w:szCs w:val="24"/>
        </w:rPr>
        <w:t>(</w:t>
      </w:r>
      <w:r w:rsidR="00A11FC3" w:rsidRPr="001951C4">
        <w:rPr>
          <w:rFonts w:ascii="Times New Roman" w:hAnsi="Times New Roman" w:cs="Times New Roman"/>
          <w:sz w:val="24"/>
          <w:szCs w:val="24"/>
        </w:rPr>
        <w:t>P. G. Rodewald, editor</w:t>
      </w:r>
      <w:r w:rsidR="00A11FC3">
        <w:rPr>
          <w:rFonts w:ascii="Times New Roman" w:hAnsi="Times New Roman" w:cs="Times New Roman"/>
          <w:sz w:val="24"/>
          <w:szCs w:val="24"/>
        </w:rPr>
        <w:t>)</w:t>
      </w:r>
      <w:r w:rsidRPr="001951C4">
        <w:rPr>
          <w:rFonts w:ascii="Times New Roman" w:hAnsi="Times New Roman" w:cs="Times New Roman"/>
          <w:sz w:val="24"/>
          <w:szCs w:val="24"/>
        </w:rPr>
        <w:t>. Cornell Lab of Ornithology, Ithaca, NY, USA.</w:t>
      </w:r>
    </w:p>
    <w:p w14:paraId="7753DD37"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Wright, J. R., J. A. Johnson, E. Bayne, L. L. Powell, C. R. Foss, J. C. Kennedy, and P. P. Marra (2021). Migratory connectivity and annual cycle phenology of Rusty Blackbirds (</w:t>
      </w:r>
      <w:proofErr w:type="spellStart"/>
      <w:r w:rsidRPr="0068497D">
        <w:rPr>
          <w:rFonts w:ascii="Times New Roman" w:hAnsi="Times New Roman" w:cs="Times New Roman"/>
          <w:i/>
          <w:iCs/>
          <w:sz w:val="24"/>
          <w:szCs w:val="24"/>
        </w:rPr>
        <w:t>Euphagus</w:t>
      </w:r>
      <w:proofErr w:type="spellEnd"/>
      <w:r w:rsidRPr="0068497D">
        <w:rPr>
          <w:rFonts w:ascii="Times New Roman" w:hAnsi="Times New Roman" w:cs="Times New Roman"/>
          <w:i/>
          <w:iCs/>
          <w:sz w:val="24"/>
          <w:szCs w:val="24"/>
        </w:rPr>
        <w:t xml:space="preserve"> </w:t>
      </w:r>
      <w:proofErr w:type="spellStart"/>
      <w:r w:rsidRPr="0068497D">
        <w:rPr>
          <w:rFonts w:ascii="Times New Roman" w:hAnsi="Times New Roman" w:cs="Times New Roman"/>
          <w:i/>
          <w:iCs/>
          <w:sz w:val="24"/>
          <w:szCs w:val="24"/>
        </w:rPr>
        <w:t>carolinus</w:t>
      </w:r>
      <w:proofErr w:type="spellEnd"/>
      <w:r w:rsidRPr="001951C4">
        <w:rPr>
          <w:rFonts w:ascii="Times New Roman" w:hAnsi="Times New Roman" w:cs="Times New Roman"/>
          <w:sz w:val="24"/>
          <w:szCs w:val="24"/>
        </w:rPr>
        <w:t xml:space="preserve">) revealed through archival GPS tags. </w:t>
      </w:r>
      <w:r w:rsidRPr="0068497D">
        <w:rPr>
          <w:rFonts w:ascii="Times New Roman" w:hAnsi="Times New Roman" w:cs="Times New Roman"/>
          <w:i/>
          <w:iCs/>
          <w:sz w:val="24"/>
          <w:szCs w:val="24"/>
        </w:rPr>
        <w:t>Avian Conservation &amp; Ecology</w:t>
      </w:r>
      <w:r w:rsidRPr="001951C4">
        <w:rPr>
          <w:rFonts w:ascii="Times New Roman" w:hAnsi="Times New Roman" w:cs="Times New Roman"/>
          <w:sz w:val="24"/>
          <w:szCs w:val="24"/>
        </w:rPr>
        <w:t xml:space="preserve"> 16.</w:t>
      </w:r>
    </w:p>
    <w:p w14:paraId="675A8D53"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Zhang, J., M. Rayner, S. Vickers, T. Landers, R. Sagar, J. Stewart, and B. Dunphy (2019). GPS telemetry for small seabirds: using hidden Markov models to infer foraging </w:t>
      </w:r>
      <w:proofErr w:type="spellStart"/>
      <w:r w:rsidRPr="001951C4">
        <w:rPr>
          <w:rFonts w:ascii="Times New Roman" w:hAnsi="Times New Roman" w:cs="Times New Roman"/>
          <w:sz w:val="24"/>
          <w:szCs w:val="24"/>
        </w:rPr>
        <w:t>behaviour</w:t>
      </w:r>
      <w:proofErr w:type="spellEnd"/>
      <w:r w:rsidRPr="001951C4">
        <w:rPr>
          <w:rFonts w:ascii="Times New Roman" w:hAnsi="Times New Roman" w:cs="Times New Roman"/>
          <w:sz w:val="24"/>
          <w:szCs w:val="24"/>
        </w:rPr>
        <w:t xml:space="preserve"> of </w:t>
      </w:r>
      <w:r w:rsidRPr="001951C4">
        <w:rPr>
          <w:rFonts w:ascii="Times New Roman" w:hAnsi="Times New Roman" w:cs="Times New Roman"/>
          <w:sz w:val="24"/>
          <w:szCs w:val="24"/>
        </w:rPr>
        <w:lastRenderedPageBreak/>
        <w:t>Common Diving Petrels (</w:t>
      </w:r>
      <w:proofErr w:type="spellStart"/>
      <w:r w:rsidRPr="005F084B">
        <w:rPr>
          <w:rFonts w:ascii="Times New Roman" w:hAnsi="Times New Roman" w:cs="Times New Roman"/>
          <w:i/>
          <w:iCs/>
          <w:sz w:val="24"/>
          <w:szCs w:val="24"/>
        </w:rPr>
        <w:t>Pelecanoides</w:t>
      </w:r>
      <w:proofErr w:type="spellEnd"/>
      <w:r w:rsidRPr="005F084B">
        <w:rPr>
          <w:rFonts w:ascii="Times New Roman" w:hAnsi="Times New Roman" w:cs="Times New Roman"/>
          <w:i/>
          <w:iCs/>
          <w:sz w:val="24"/>
          <w:szCs w:val="24"/>
        </w:rPr>
        <w:t xml:space="preserve"> </w:t>
      </w:r>
      <w:proofErr w:type="spellStart"/>
      <w:r w:rsidRPr="005F084B">
        <w:rPr>
          <w:rFonts w:ascii="Times New Roman" w:hAnsi="Times New Roman" w:cs="Times New Roman"/>
          <w:i/>
          <w:iCs/>
          <w:sz w:val="24"/>
          <w:szCs w:val="24"/>
        </w:rPr>
        <w:t>urinatrix</w:t>
      </w:r>
      <w:proofErr w:type="spellEnd"/>
      <w:r w:rsidRPr="005F084B">
        <w:rPr>
          <w:rFonts w:ascii="Times New Roman" w:hAnsi="Times New Roman" w:cs="Times New Roman"/>
          <w:i/>
          <w:iCs/>
          <w:sz w:val="24"/>
          <w:szCs w:val="24"/>
        </w:rPr>
        <w:t xml:space="preserve"> </w:t>
      </w:r>
      <w:proofErr w:type="spellStart"/>
      <w:r w:rsidRPr="005F084B">
        <w:rPr>
          <w:rFonts w:ascii="Times New Roman" w:hAnsi="Times New Roman" w:cs="Times New Roman"/>
          <w:i/>
          <w:iCs/>
          <w:sz w:val="24"/>
          <w:szCs w:val="24"/>
        </w:rPr>
        <w:t>urinatrix</w:t>
      </w:r>
      <w:proofErr w:type="spellEnd"/>
      <w:r w:rsidRPr="001951C4">
        <w:rPr>
          <w:rFonts w:ascii="Times New Roman" w:hAnsi="Times New Roman" w:cs="Times New Roman"/>
          <w:sz w:val="24"/>
          <w:szCs w:val="24"/>
        </w:rPr>
        <w:t xml:space="preserve">). </w:t>
      </w:r>
      <w:r w:rsidRPr="005F084B">
        <w:rPr>
          <w:rFonts w:ascii="Times New Roman" w:hAnsi="Times New Roman" w:cs="Times New Roman"/>
          <w:i/>
          <w:iCs/>
          <w:sz w:val="24"/>
          <w:szCs w:val="24"/>
        </w:rPr>
        <w:t>Emu - Austral Ornithology</w:t>
      </w:r>
      <w:r w:rsidRPr="001951C4">
        <w:rPr>
          <w:rFonts w:ascii="Times New Roman" w:hAnsi="Times New Roman" w:cs="Times New Roman"/>
          <w:sz w:val="24"/>
          <w:szCs w:val="24"/>
        </w:rPr>
        <w:t xml:space="preserve"> 119:126–137.</w:t>
      </w:r>
    </w:p>
    <w:p w14:paraId="17EC9D38" w14:textId="0F74D670"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Zucchini, W., I. L. MacDonald, and R. Langrock (2017). Hidden Markov models for time series: an introduction using R. CRC press</w:t>
      </w:r>
      <w:r w:rsidR="00D55EE7">
        <w:rPr>
          <w:rFonts w:ascii="Times New Roman" w:hAnsi="Times New Roman" w:cs="Times New Roman"/>
          <w:sz w:val="24"/>
          <w:szCs w:val="24"/>
        </w:rPr>
        <w:t>, Boca Raton, FL, USA</w:t>
      </w:r>
      <w:r w:rsidRPr="001951C4">
        <w:rPr>
          <w:rFonts w:ascii="Times New Roman" w:hAnsi="Times New Roman" w:cs="Times New Roman"/>
          <w:sz w:val="24"/>
          <w:szCs w:val="24"/>
        </w:rPr>
        <w:t>.</w:t>
      </w:r>
    </w:p>
    <w:p w14:paraId="24EEE1DF" w14:textId="4F59E7C2" w:rsidR="009943B0" w:rsidRPr="001951C4" w:rsidRDefault="008D6563" w:rsidP="005E4A3A">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Zucchini, W., D. </w:t>
      </w:r>
      <w:proofErr w:type="spellStart"/>
      <w:r w:rsidRPr="001951C4">
        <w:rPr>
          <w:rFonts w:ascii="Times New Roman" w:hAnsi="Times New Roman" w:cs="Times New Roman"/>
          <w:sz w:val="24"/>
          <w:szCs w:val="24"/>
        </w:rPr>
        <w:t>Raubenheimer</w:t>
      </w:r>
      <w:proofErr w:type="spellEnd"/>
      <w:r w:rsidRPr="001951C4">
        <w:rPr>
          <w:rFonts w:ascii="Times New Roman" w:hAnsi="Times New Roman" w:cs="Times New Roman"/>
          <w:sz w:val="24"/>
          <w:szCs w:val="24"/>
        </w:rPr>
        <w:t xml:space="preserve">, and I. L. MacDonald (2008). Modeling time series of animal behavior by means of a latent‐state model with feedback. </w:t>
      </w:r>
      <w:r w:rsidRPr="005E4A3A">
        <w:rPr>
          <w:rFonts w:ascii="Times New Roman" w:hAnsi="Times New Roman" w:cs="Times New Roman"/>
          <w:i/>
          <w:iCs/>
          <w:sz w:val="24"/>
          <w:szCs w:val="24"/>
        </w:rPr>
        <w:t>Biometrics</w:t>
      </w:r>
      <w:r w:rsidRPr="001951C4">
        <w:rPr>
          <w:rFonts w:ascii="Times New Roman" w:hAnsi="Times New Roman" w:cs="Times New Roman"/>
          <w:sz w:val="24"/>
          <w:szCs w:val="24"/>
        </w:rPr>
        <w:t xml:space="preserve"> 64:807–815.</w:t>
      </w:r>
    </w:p>
    <w:sectPr w:rsidR="009943B0" w:rsidRPr="001951C4">
      <w:footerReference w:type="defaul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Carpenter, Bobbi" w:date="2024-06-06T16:49:00Z" w:initials="CB">
    <w:p w14:paraId="58405460" w14:textId="77777777" w:rsidR="00257FE4" w:rsidRDefault="0024203F" w:rsidP="00257FE4">
      <w:pPr>
        <w:pStyle w:val="CommentText"/>
      </w:pPr>
      <w:r>
        <w:rPr>
          <w:rStyle w:val="CommentReference"/>
        </w:rPr>
        <w:annotationRef/>
      </w:r>
      <w:r w:rsidR="00257FE4">
        <w:t>An example  or quick definition of what a data stream would be helpful to understand what you are referring to.</w:t>
      </w:r>
    </w:p>
  </w:comment>
  <w:comment w:id="2" w:author="Carpenter, Bobbi" w:date="2024-06-04T15:55:00Z" w:initials="CB">
    <w:p w14:paraId="0400D25B" w14:textId="54DC427D" w:rsidR="00455346" w:rsidRDefault="00042D48" w:rsidP="00455346">
      <w:pPr>
        <w:pStyle w:val="CommentText"/>
      </w:pPr>
      <w:r>
        <w:rPr>
          <w:rStyle w:val="CommentReference"/>
        </w:rPr>
        <w:annotationRef/>
      </w:r>
      <w:r w:rsidR="00455346">
        <w:t>Sorry if this is a dumb question. Do you mean if the tag failed to transmit so you never got the data or if it missing sending data once it would try again after 3 more locations. After it took 3 more locations. Also the wording “programmed locations” sounds like to programmed to a point at a specific location, not take a location at a specific time. If you changed it to missed location data points it may help.</w:t>
      </w:r>
    </w:p>
  </w:comment>
  <w:comment w:id="3" w:author="Carpenter, Bobbi" w:date="2024-06-07T08:13:00Z" w:initials="CB">
    <w:p w14:paraId="77E8BAD9" w14:textId="77777777" w:rsidR="003A3DD8" w:rsidRDefault="00690963" w:rsidP="003A3DD8">
      <w:pPr>
        <w:pStyle w:val="CommentText"/>
      </w:pPr>
      <w:r>
        <w:rPr>
          <w:rStyle w:val="CommentReference"/>
        </w:rPr>
        <w:annotationRef/>
      </w:r>
      <w:r w:rsidR="003A3DD8">
        <w:t>Is this range so large because it varied so much with individuals? Wow!</w:t>
      </w:r>
    </w:p>
  </w:comment>
  <w:comment w:id="4" w:author="Carpenter, Bobbi" w:date="2024-06-07T08:35:00Z" w:initials="CB">
    <w:p w14:paraId="0F1D1011" w14:textId="77777777" w:rsidR="003E1317" w:rsidRDefault="003E1317" w:rsidP="003E1317">
      <w:pPr>
        <w:pStyle w:val="CommentText"/>
      </w:pPr>
      <w:r>
        <w:rPr>
          <w:rStyle w:val="CommentReference"/>
        </w:rPr>
        <w:annotationRef/>
      </w:r>
      <w:r>
        <w:t>Is this the migratory season you defined in 2.2.1?</w:t>
      </w:r>
    </w:p>
  </w:comment>
  <w:comment w:id="5" w:author="Carpenter, Bobbi" w:date="2024-06-07T08:49:00Z" w:initials="CB">
    <w:p w14:paraId="6801F341" w14:textId="77777777" w:rsidR="00C46B31" w:rsidRDefault="00C46B31" w:rsidP="00C46B31">
      <w:pPr>
        <w:pStyle w:val="CommentText"/>
      </w:pPr>
      <w:r>
        <w:rPr>
          <w:rStyle w:val="CommentReference"/>
        </w:rPr>
        <w:annotationRef/>
      </w:r>
      <w:r>
        <w:t xml:space="preserve">Why is this different then the migration periods you mention in 2.2.1? </w:t>
      </w:r>
    </w:p>
  </w:comment>
  <w:comment w:id="8" w:author="Carpenter, Bobbi" w:date="2024-06-05T15:18:00Z" w:initials="BC">
    <w:p w14:paraId="4AA286DC" w14:textId="310A073F" w:rsidR="00DC2A96" w:rsidRDefault="00DC2A96" w:rsidP="00DC2A96">
      <w:pPr>
        <w:pStyle w:val="CommentText"/>
      </w:pPr>
      <w:r>
        <w:rPr>
          <w:rStyle w:val="CommentReference"/>
        </w:rPr>
        <w:annotationRef/>
      </w:r>
      <w:r>
        <w:t>Need to change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8405460" w15:done="0"/>
  <w15:commentEx w15:paraId="0400D25B" w15:done="0"/>
  <w15:commentEx w15:paraId="77E8BAD9" w15:done="0"/>
  <w15:commentEx w15:paraId="0F1D1011" w15:done="0"/>
  <w15:commentEx w15:paraId="6801F341" w15:done="0"/>
  <w15:commentEx w15:paraId="4AA286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4820D50" w16cex:dateUtc="2024-06-06T20:49:00Z"/>
  <w16cex:commentExtensible w16cex:durableId="1CD5605C" w16cex:dateUtc="2024-06-04T19:55:00Z"/>
  <w16cex:commentExtensible w16cex:durableId="3D6BA866" w16cex:dateUtc="2024-06-07T12:13:00Z"/>
  <w16cex:commentExtensible w16cex:durableId="0CC53704" w16cex:dateUtc="2024-06-07T12:35:00Z"/>
  <w16cex:commentExtensible w16cex:durableId="2023F3A4" w16cex:dateUtc="2024-06-07T12:49:00Z"/>
  <w16cex:commentExtensible w16cex:durableId="4E2A2483" w16cex:dateUtc="2024-06-05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8405460" w16cid:durableId="14820D50"/>
  <w16cid:commentId w16cid:paraId="0400D25B" w16cid:durableId="1CD5605C"/>
  <w16cid:commentId w16cid:paraId="77E8BAD9" w16cid:durableId="3D6BA866"/>
  <w16cid:commentId w16cid:paraId="0F1D1011" w16cid:durableId="0CC53704"/>
  <w16cid:commentId w16cid:paraId="6801F341" w16cid:durableId="2023F3A4"/>
  <w16cid:commentId w16cid:paraId="4AA286DC" w16cid:durableId="4E2A24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6D96C" w14:textId="77777777" w:rsidR="00D322D0" w:rsidRDefault="00D322D0">
      <w:pPr>
        <w:spacing w:after="0" w:line="240" w:lineRule="auto"/>
      </w:pPr>
      <w:r>
        <w:separator/>
      </w:r>
    </w:p>
  </w:endnote>
  <w:endnote w:type="continuationSeparator" w:id="0">
    <w:p w14:paraId="1D91866F" w14:textId="77777777" w:rsidR="00D322D0" w:rsidRDefault="00D322D0">
      <w:pPr>
        <w:spacing w:after="0" w:line="240" w:lineRule="auto"/>
      </w:pPr>
      <w:r>
        <w:continuationSeparator/>
      </w:r>
    </w:p>
  </w:endnote>
  <w:endnote w:type="continuationNotice" w:id="1">
    <w:p w14:paraId="717377B3" w14:textId="77777777" w:rsidR="00D322D0" w:rsidRDefault="00D322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EE21C" w14:textId="6B27BA52" w:rsidR="005A024F" w:rsidRDefault="005A024F">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94FEB">
      <w:rPr>
        <w:noProof/>
        <w:color w:val="000000"/>
      </w:rPr>
      <w:t>30</w:t>
    </w:r>
    <w:r>
      <w:rPr>
        <w:color w:val="000000"/>
      </w:rPr>
      <w:fldChar w:fldCharType="end"/>
    </w:r>
  </w:p>
  <w:p w14:paraId="24EEE21D" w14:textId="77777777" w:rsidR="005A024F" w:rsidRDefault="005A024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8B2E0" w14:textId="77777777" w:rsidR="00D322D0" w:rsidRDefault="00D322D0">
      <w:pPr>
        <w:spacing w:after="0" w:line="240" w:lineRule="auto"/>
      </w:pPr>
      <w:r>
        <w:separator/>
      </w:r>
    </w:p>
  </w:footnote>
  <w:footnote w:type="continuationSeparator" w:id="0">
    <w:p w14:paraId="38C61010" w14:textId="77777777" w:rsidR="00D322D0" w:rsidRDefault="00D322D0">
      <w:pPr>
        <w:spacing w:after="0" w:line="240" w:lineRule="auto"/>
      </w:pPr>
      <w:r>
        <w:continuationSeparator/>
      </w:r>
    </w:p>
  </w:footnote>
  <w:footnote w:type="continuationNotice" w:id="1">
    <w:p w14:paraId="6FE390C5" w14:textId="77777777" w:rsidR="00D322D0" w:rsidRDefault="00D322D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D7412"/>
    <w:multiLevelType w:val="hybridMultilevel"/>
    <w:tmpl w:val="6FE64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B485AE5"/>
    <w:multiLevelType w:val="multilevel"/>
    <w:tmpl w:val="7C00A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884967"/>
    <w:multiLevelType w:val="hybridMultilevel"/>
    <w:tmpl w:val="6DC82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4977665">
    <w:abstractNumId w:val="1"/>
  </w:num>
  <w:num w:numId="2" w16cid:durableId="482818932">
    <w:abstractNumId w:val="2"/>
  </w:num>
  <w:num w:numId="3" w16cid:durableId="2432277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rpenter, Bobbi">
    <w15:presenceInfo w15:providerId="AD" w15:userId="S::Bobbi.Carpenter@MyFWC.com::62f74dc3-e9d1-4826-b495-94f5deb34b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3B0"/>
    <w:rsid w:val="000023CD"/>
    <w:rsid w:val="0000386A"/>
    <w:rsid w:val="00004064"/>
    <w:rsid w:val="0000413A"/>
    <w:rsid w:val="00004EB7"/>
    <w:rsid w:val="0000577C"/>
    <w:rsid w:val="000065BE"/>
    <w:rsid w:val="000102DB"/>
    <w:rsid w:val="00010CFB"/>
    <w:rsid w:val="000116C1"/>
    <w:rsid w:val="00012454"/>
    <w:rsid w:val="0001281A"/>
    <w:rsid w:val="00012867"/>
    <w:rsid w:val="000135FD"/>
    <w:rsid w:val="00013EEB"/>
    <w:rsid w:val="00014580"/>
    <w:rsid w:val="000145C0"/>
    <w:rsid w:val="00014667"/>
    <w:rsid w:val="00014B10"/>
    <w:rsid w:val="00015278"/>
    <w:rsid w:val="0001708E"/>
    <w:rsid w:val="000175C5"/>
    <w:rsid w:val="00017CCF"/>
    <w:rsid w:val="00020D26"/>
    <w:rsid w:val="00021254"/>
    <w:rsid w:val="00021608"/>
    <w:rsid w:val="00021E6E"/>
    <w:rsid w:val="000222F1"/>
    <w:rsid w:val="00023653"/>
    <w:rsid w:val="00023BD1"/>
    <w:rsid w:val="00023D1C"/>
    <w:rsid w:val="000256A7"/>
    <w:rsid w:val="00026D02"/>
    <w:rsid w:val="0002750A"/>
    <w:rsid w:val="000276F3"/>
    <w:rsid w:val="00027A75"/>
    <w:rsid w:val="00030251"/>
    <w:rsid w:val="00030423"/>
    <w:rsid w:val="000308C2"/>
    <w:rsid w:val="00030B55"/>
    <w:rsid w:val="00032311"/>
    <w:rsid w:val="000325BF"/>
    <w:rsid w:val="00033E7C"/>
    <w:rsid w:val="0003425E"/>
    <w:rsid w:val="00034A75"/>
    <w:rsid w:val="00034B9C"/>
    <w:rsid w:val="00035C82"/>
    <w:rsid w:val="00036C9A"/>
    <w:rsid w:val="00037624"/>
    <w:rsid w:val="000377C1"/>
    <w:rsid w:val="0004049F"/>
    <w:rsid w:val="000408EC"/>
    <w:rsid w:val="000409F7"/>
    <w:rsid w:val="00040F1D"/>
    <w:rsid w:val="00042D48"/>
    <w:rsid w:val="00042ED4"/>
    <w:rsid w:val="00042FA4"/>
    <w:rsid w:val="000435D3"/>
    <w:rsid w:val="00044B5F"/>
    <w:rsid w:val="00045C01"/>
    <w:rsid w:val="000460FD"/>
    <w:rsid w:val="00046239"/>
    <w:rsid w:val="00046FA1"/>
    <w:rsid w:val="00047999"/>
    <w:rsid w:val="00047B43"/>
    <w:rsid w:val="00051691"/>
    <w:rsid w:val="00051994"/>
    <w:rsid w:val="00051E81"/>
    <w:rsid w:val="0005361D"/>
    <w:rsid w:val="00054670"/>
    <w:rsid w:val="000555FE"/>
    <w:rsid w:val="0005591C"/>
    <w:rsid w:val="000559DC"/>
    <w:rsid w:val="00055F5A"/>
    <w:rsid w:val="000561C3"/>
    <w:rsid w:val="00056FD0"/>
    <w:rsid w:val="00057089"/>
    <w:rsid w:val="00060269"/>
    <w:rsid w:val="00061397"/>
    <w:rsid w:val="000613B1"/>
    <w:rsid w:val="000617D0"/>
    <w:rsid w:val="00061C9E"/>
    <w:rsid w:val="00064812"/>
    <w:rsid w:val="00064BBB"/>
    <w:rsid w:val="00064C40"/>
    <w:rsid w:val="000655D9"/>
    <w:rsid w:val="00066DA3"/>
    <w:rsid w:val="000702D3"/>
    <w:rsid w:val="000709AD"/>
    <w:rsid w:val="000727AE"/>
    <w:rsid w:val="0007299D"/>
    <w:rsid w:val="00073522"/>
    <w:rsid w:val="00074349"/>
    <w:rsid w:val="0007468A"/>
    <w:rsid w:val="00074860"/>
    <w:rsid w:val="00074A95"/>
    <w:rsid w:val="0007508B"/>
    <w:rsid w:val="000755E2"/>
    <w:rsid w:val="000756F0"/>
    <w:rsid w:val="00076000"/>
    <w:rsid w:val="00076A2C"/>
    <w:rsid w:val="00076A41"/>
    <w:rsid w:val="000777A0"/>
    <w:rsid w:val="0007787B"/>
    <w:rsid w:val="00080261"/>
    <w:rsid w:val="00081E81"/>
    <w:rsid w:val="000832DE"/>
    <w:rsid w:val="00083DAE"/>
    <w:rsid w:val="000843F4"/>
    <w:rsid w:val="00085FE7"/>
    <w:rsid w:val="00086413"/>
    <w:rsid w:val="00086A0D"/>
    <w:rsid w:val="00086BD8"/>
    <w:rsid w:val="00087040"/>
    <w:rsid w:val="00087299"/>
    <w:rsid w:val="00087346"/>
    <w:rsid w:val="00087D24"/>
    <w:rsid w:val="0009033A"/>
    <w:rsid w:val="000908C4"/>
    <w:rsid w:val="00090D5F"/>
    <w:rsid w:val="00092A2F"/>
    <w:rsid w:val="00093B8A"/>
    <w:rsid w:val="00093F7F"/>
    <w:rsid w:val="00095FCC"/>
    <w:rsid w:val="00096575"/>
    <w:rsid w:val="000970AE"/>
    <w:rsid w:val="00097512"/>
    <w:rsid w:val="000A0517"/>
    <w:rsid w:val="000A0D65"/>
    <w:rsid w:val="000A0DFD"/>
    <w:rsid w:val="000A0E44"/>
    <w:rsid w:val="000A2AC9"/>
    <w:rsid w:val="000A2F44"/>
    <w:rsid w:val="000A5009"/>
    <w:rsid w:val="000A5369"/>
    <w:rsid w:val="000A54BA"/>
    <w:rsid w:val="000A590C"/>
    <w:rsid w:val="000A6FF9"/>
    <w:rsid w:val="000A77A1"/>
    <w:rsid w:val="000A7A7C"/>
    <w:rsid w:val="000A7A7E"/>
    <w:rsid w:val="000B0F98"/>
    <w:rsid w:val="000B2475"/>
    <w:rsid w:val="000B3B7F"/>
    <w:rsid w:val="000B441D"/>
    <w:rsid w:val="000B4B93"/>
    <w:rsid w:val="000B4D8E"/>
    <w:rsid w:val="000B4F9F"/>
    <w:rsid w:val="000B5942"/>
    <w:rsid w:val="000B6930"/>
    <w:rsid w:val="000B738F"/>
    <w:rsid w:val="000B75D4"/>
    <w:rsid w:val="000C0FAA"/>
    <w:rsid w:val="000C2A97"/>
    <w:rsid w:val="000C3479"/>
    <w:rsid w:val="000C47A9"/>
    <w:rsid w:val="000C653B"/>
    <w:rsid w:val="000C67EA"/>
    <w:rsid w:val="000C6FBA"/>
    <w:rsid w:val="000C7A4B"/>
    <w:rsid w:val="000D049C"/>
    <w:rsid w:val="000D0A9F"/>
    <w:rsid w:val="000D140C"/>
    <w:rsid w:val="000D148A"/>
    <w:rsid w:val="000D15D4"/>
    <w:rsid w:val="000D27B4"/>
    <w:rsid w:val="000D44D3"/>
    <w:rsid w:val="000D5E07"/>
    <w:rsid w:val="000D643E"/>
    <w:rsid w:val="000D6F1B"/>
    <w:rsid w:val="000D72A1"/>
    <w:rsid w:val="000D7635"/>
    <w:rsid w:val="000D7F18"/>
    <w:rsid w:val="000E197F"/>
    <w:rsid w:val="000E1B22"/>
    <w:rsid w:val="000E247C"/>
    <w:rsid w:val="000E2F86"/>
    <w:rsid w:val="000E2FD5"/>
    <w:rsid w:val="000E56CE"/>
    <w:rsid w:val="000E5F26"/>
    <w:rsid w:val="000E6D7A"/>
    <w:rsid w:val="000F050F"/>
    <w:rsid w:val="000F0696"/>
    <w:rsid w:val="000F0E58"/>
    <w:rsid w:val="000F0F85"/>
    <w:rsid w:val="000F12B7"/>
    <w:rsid w:val="000F29D5"/>
    <w:rsid w:val="000F39F9"/>
    <w:rsid w:val="000F4C54"/>
    <w:rsid w:val="000F51AF"/>
    <w:rsid w:val="000F5B6A"/>
    <w:rsid w:val="000F5E39"/>
    <w:rsid w:val="000F6131"/>
    <w:rsid w:val="000F7415"/>
    <w:rsid w:val="000F7558"/>
    <w:rsid w:val="00100261"/>
    <w:rsid w:val="0010040F"/>
    <w:rsid w:val="001007F8"/>
    <w:rsid w:val="00100903"/>
    <w:rsid w:val="0010128B"/>
    <w:rsid w:val="00101D3A"/>
    <w:rsid w:val="001026AF"/>
    <w:rsid w:val="00102E32"/>
    <w:rsid w:val="00102F41"/>
    <w:rsid w:val="0010338C"/>
    <w:rsid w:val="0010420C"/>
    <w:rsid w:val="0010434C"/>
    <w:rsid w:val="00104432"/>
    <w:rsid w:val="0010484F"/>
    <w:rsid w:val="00104EE3"/>
    <w:rsid w:val="00105068"/>
    <w:rsid w:val="00105102"/>
    <w:rsid w:val="001052ED"/>
    <w:rsid w:val="0010543F"/>
    <w:rsid w:val="00105B2C"/>
    <w:rsid w:val="00105B50"/>
    <w:rsid w:val="00106261"/>
    <w:rsid w:val="00106617"/>
    <w:rsid w:val="00110101"/>
    <w:rsid w:val="0011017F"/>
    <w:rsid w:val="0011171D"/>
    <w:rsid w:val="00111D58"/>
    <w:rsid w:val="001126D3"/>
    <w:rsid w:val="00112BB1"/>
    <w:rsid w:val="00114046"/>
    <w:rsid w:val="00114411"/>
    <w:rsid w:val="00114529"/>
    <w:rsid w:val="00115858"/>
    <w:rsid w:val="00117866"/>
    <w:rsid w:val="00120C63"/>
    <w:rsid w:val="00120FB4"/>
    <w:rsid w:val="0012259C"/>
    <w:rsid w:val="00122E41"/>
    <w:rsid w:val="00122F55"/>
    <w:rsid w:val="00123545"/>
    <w:rsid w:val="00123606"/>
    <w:rsid w:val="00124666"/>
    <w:rsid w:val="00124C2D"/>
    <w:rsid w:val="00124E2A"/>
    <w:rsid w:val="00126319"/>
    <w:rsid w:val="0012633D"/>
    <w:rsid w:val="00126AD9"/>
    <w:rsid w:val="00127089"/>
    <w:rsid w:val="00127DDE"/>
    <w:rsid w:val="00127F30"/>
    <w:rsid w:val="0013007A"/>
    <w:rsid w:val="001301D2"/>
    <w:rsid w:val="00130771"/>
    <w:rsid w:val="00130C58"/>
    <w:rsid w:val="0013214A"/>
    <w:rsid w:val="00132891"/>
    <w:rsid w:val="0013426E"/>
    <w:rsid w:val="00134398"/>
    <w:rsid w:val="0013469D"/>
    <w:rsid w:val="001346BF"/>
    <w:rsid w:val="001348F7"/>
    <w:rsid w:val="00134D08"/>
    <w:rsid w:val="00135B99"/>
    <w:rsid w:val="00136BFD"/>
    <w:rsid w:val="00136E05"/>
    <w:rsid w:val="00137532"/>
    <w:rsid w:val="001379F3"/>
    <w:rsid w:val="00137A86"/>
    <w:rsid w:val="00137A98"/>
    <w:rsid w:val="00137C47"/>
    <w:rsid w:val="001407D5"/>
    <w:rsid w:val="0014130B"/>
    <w:rsid w:val="00141315"/>
    <w:rsid w:val="00141988"/>
    <w:rsid w:val="00141A91"/>
    <w:rsid w:val="00143A7C"/>
    <w:rsid w:val="0014561F"/>
    <w:rsid w:val="00145ADF"/>
    <w:rsid w:val="001460F3"/>
    <w:rsid w:val="00146512"/>
    <w:rsid w:val="00146CB9"/>
    <w:rsid w:val="00147186"/>
    <w:rsid w:val="00147722"/>
    <w:rsid w:val="00151384"/>
    <w:rsid w:val="00154582"/>
    <w:rsid w:val="001548CF"/>
    <w:rsid w:val="0015514E"/>
    <w:rsid w:val="0015549C"/>
    <w:rsid w:val="00155A2C"/>
    <w:rsid w:val="00156723"/>
    <w:rsid w:val="00157F0E"/>
    <w:rsid w:val="001603D5"/>
    <w:rsid w:val="00161698"/>
    <w:rsid w:val="00161EAF"/>
    <w:rsid w:val="00161F57"/>
    <w:rsid w:val="001632E8"/>
    <w:rsid w:val="0016482A"/>
    <w:rsid w:val="00165117"/>
    <w:rsid w:val="0016680A"/>
    <w:rsid w:val="00166CDA"/>
    <w:rsid w:val="00166D3E"/>
    <w:rsid w:val="00171D17"/>
    <w:rsid w:val="00171E6B"/>
    <w:rsid w:val="0017224B"/>
    <w:rsid w:val="00172935"/>
    <w:rsid w:val="00174567"/>
    <w:rsid w:val="00174953"/>
    <w:rsid w:val="00174A54"/>
    <w:rsid w:val="00174C4B"/>
    <w:rsid w:val="00175248"/>
    <w:rsid w:val="00175F25"/>
    <w:rsid w:val="00176032"/>
    <w:rsid w:val="0017639C"/>
    <w:rsid w:val="0018054D"/>
    <w:rsid w:val="0018143D"/>
    <w:rsid w:val="00181576"/>
    <w:rsid w:val="0018272A"/>
    <w:rsid w:val="001829C2"/>
    <w:rsid w:val="001835FB"/>
    <w:rsid w:val="00183DFC"/>
    <w:rsid w:val="00184148"/>
    <w:rsid w:val="00184501"/>
    <w:rsid w:val="001848B2"/>
    <w:rsid w:val="00186A6C"/>
    <w:rsid w:val="001874A8"/>
    <w:rsid w:val="00191479"/>
    <w:rsid w:val="0019151C"/>
    <w:rsid w:val="00191550"/>
    <w:rsid w:val="00193320"/>
    <w:rsid w:val="00193D47"/>
    <w:rsid w:val="00194950"/>
    <w:rsid w:val="001951C4"/>
    <w:rsid w:val="001961CE"/>
    <w:rsid w:val="0019769E"/>
    <w:rsid w:val="001A18B6"/>
    <w:rsid w:val="001A26DA"/>
    <w:rsid w:val="001A2AAC"/>
    <w:rsid w:val="001A2E96"/>
    <w:rsid w:val="001A350E"/>
    <w:rsid w:val="001A3921"/>
    <w:rsid w:val="001A3C26"/>
    <w:rsid w:val="001A4179"/>
    <w:rsid w:val="001A4AB8"/>
    <w:rsid w:val="001A6001"/>
    <w:rsid w:val="001A63AF"/>
    <w:rsid w:val="001B011F"/>
    <w:rsid w:val="001B0154"/>
    <w:rsid w:val="001B1486"/>
    <w:rsid w:val="001B162F"/>
    <w:rsid w:val="001B212A"/>
    <w:rsid w:val="001B2787"/>
    <w:rsid w:val="001B32CA"/>
    <w:rsid w:val="001B33BF"/>
    <w:rsid w:val="001B3F8C"/>
    <w:rsid w:val="001B5A40"/>
    <w:rsid w:val="001B5F14"/>
    <w:rsid w:val="001B6705"/>
    <w:rsid w:val="001B7235"/>
    <w:rsid w:val="001B74C7"/>
    <w:rsid w:val="001C0EC7"/>
    <w:rsid w:val="001C1274"/>
    <w:rsid w:val="001C2411"/>
    <w:rsid w:val="001C2C27"/>
    <w:rsid w:val="001C3EA6"/>
    <w:rsid w:val="001C454E"/>
    <w:rsid w:val="001C5110"/>
    <w:rsid w:val="001C53BB"/>
    <w:rsid w:val="001C5F56"/>
    <w:rsid w:val="001C67F8"/>
    <w:rsid w:val="001C6D11"/>
    <w:rsid w:val="001C6D2B"/>
    <w:rsid w:val="001C7027"/>
    <w:rsid w:val="001C74D2"/>
    <w:rsid w:val="001C7C37"/>
    <w:rsid w:val="001C7E1A"/>
    <w:rsid w:val="001D07AD"/>
    <w:rsid w:val="001D0C20"/>
    <w:rsid w:val="001D1049"/>
    <w:rsid w:val="001D117F"/>
    <w:rsid w:val="001D1657"/>
    <w:rsid w:val="001D2733"/>
    <w:rsid w:val="001D2EEB"/>
    <w:rsid w:val="001D445B"/>
    <w:rsid w:val="001D6142"/>
    <w:rsid w:val="001D620F"/>
    <w:rsid w:val="001D63FC"/>
    <w:rsid w:val="001D6881"/>
    <w:rsid w:val="001D7EF9"/>
    <w:rsid w:val="001E0B85"/>
    <w:rsid w:val="001E151A"/>
    <w:rsid w:val="001E1B5F"/>
    <w:rsid w:val="001E2635"/>
    <w:rsid w:val="001E30EF"/>
    <w:rsid w:val="001E4152"/>
    <w:rsid w:val="001E5427"/>
    <w:rsid w:val="001E561F"/>
    <w:rsid w:val="001E61DB"/>
    <w:rsid w:val="001E666B"/>
    <w:rsid w:val="001E6A4D"/>
    <w:rsid w:val="001E6EEF"/>
    <w:rsid w:val="001E7C58"/>
    <w:rsid w:val="001F15FD"/>
    <w:rsid w:val="001F319F"/>
    <w:rsid w:val="001F3B03"/>
    <w:rsid w:val="001F3D76"/>
    <w:rsid w:val="001F41A9"/>
    <w:rsid w:val="001F491B"/>
    <w:rsid w:val="001F5235"/>
    <w:rsid w:val="001F5EA4"/>
    <w:rsid w:val="001F65D7"/>
    <w:rsid w:val="0020016E"/>
    <w:rsid w:val="002025A1"/>
    <w:rsid w:val="00203AFD"/>
    <w:rsid w:val="002043CD"/>
    <w:rsid w:val="002046DB"/>
    <w:rsid w:val="002047D3"/>
    <w:rsid w:val="002049DC"/>
    <w:rsid w:val="00205246"/>
    <w:rsid w:val="002058E9"/>
    <w:rsid w:val="00206098"/>
    <w:rsid w:val="00206676"/>
    <w:rsid w:val="00206EDA"/>
    <w:rsid w:val="002077D0"/>
    <w:rsid w:val="00207CE0"/>
    <w:rsid w:val="00207EDA"/>
    <w:rsid w:val="00210624"/>
    <w:rsid w:val="0021086B"/>
    <w:rsid w:val="002112FD"/>
    <w:rsid w:val="0021240F"/>
    <w:rsid w:val="00212601"/>
    <w:rsid w:val="00212882"/>
    <w:rsid w:val="0021349B"/>
    <w:rsid w:val="00213AE1"/>
    <w:rsid w:val="00217336"/>
    <w:rsid w:val="00217923"/>
    <w:rsid w:val="00220008"/>
    <w:rsid w:val="00220900"/>
    <w:rsid w:val="0022126A"/>
    <w:rsid w:val="00222B89"/>
    <w:rsid w:val="002233B5"/>
    <w:rsid w:val="00223ED0"/>
    <w:rsid w:val="00223F4D"/>
    <w:rsid w:val="002243F8"/>
    <w:rsid w:val="002248D8"/>
    <w:rsid w:val="00224F84"/>
    <w:rsid w:val="00225578"/>
    <w:rsid w:val="002259AB"/>
    <w:rsid w:val="00225CF9"/>
    <w:rsid w:val="00226B05"/>
    <w:rsid w:val="002272D4"/>
    <w:rsid w:val="00227660"/>
    <w:rsid w:val="00227741"/>
    <w:rsid w:val="00227B85"/>
    <w:rsid w:val="002300CA"/>
    <w:rsid w:val="002302DE"/>
    <w:rsid w:val="0023286B"/>
    <w:rsid w:val="00234FF1"/>
    <w:rsid w:val="0023607C"/>
    <w:rsid w:val="00236150"/>
    <w:rsid w:val="0023629A"/>
    <w:rsid w:val="0023780A"/>
    <w:rsid w:val="0024203F"/>
    <w:rsid w:val="002424DD"/>
    <w:rsid w:val="002437B7"/>
    <w:rsid w:val="00243FE5"/>
    <w:rsid w:val="0024514B"/>
    <w:rsid w:val="00245C5B"/>
    <w:rsid w:val="00245FAC"/>
    <w:rsid w:val="00246144"/>
    <w:rsid w:val="00247798"/>
    <w:rsid w:val="00247CDC"/>
    <w:rsid w:val="002500E4"/>
    <w:rsid w:val="00250336"/>
    <w:rsid w:val="002508C5"/>
    <w:rsid w:val="00250C0E"/>
    <w:rsid w:val="00252763"/>
    <w:rsid w:val="00253A51"/>
    <w:rsid w:val="00254056"/>
    <w:rsid w:val="00254177"/>
    <w:rsid w:val="00255610"/>
    <w:rsid w:val="002557DD"/>
    <w:rsid w:val="00255A25"/>
    <w:rsid w:val="002574F7"/>
    <w:rsid w:val="00257B27"/>
    <w:rsid w:val="00257DC4"/>
    <w:rsid w:val="00257FE4"/>
    <w:rsid w:val="002620B6"/>
    <w:rsid w:val="002623B5"/>
    <w:rsid w:val="00262C8A"/>
    <w:rsid w:val="002641E0"/>
    <w:rsid w:val="0026477C"/>
    <w:rsid w:val="00266227"/>
    <w:rsid w:val="00266D61"/>
    <w:rsid w:val="002703B2"/>
    <w:rsid w:val="0027046A"/>
    <w:rsid w:val="00270AFE"/>
    <w:rsid w:val="00270DA5"/>
    <w:rsid w:val="002711AF"/>
    <w:rsid w:val="0027159F"/>
    <w:rsid w:val="00272710"/>
    <w:rsid w:val="00273A70"/>
    <w:rsid w:val="00273C5F"/>
    <w:rsid w:val="00275AA2"/>
    <w:rsid w:val="002769CB"/>
    <w:rsid w:val="00277366"/>
    <w:rsid w:val="00277431"/>
    <w:rsid w:val="0027750F"/>
    <w:rsid w:val="00277D6A"/>
    <w:rsid w:val="00280491"/>
    <w:rsid w:val="00281448"/>
    <w:rsid w:val="00282932"/>
    <w:rsid w:val="00283889"/>
    <w:rsid w:val="002839B6"/>
    <w:rsid w:val="00283C58"/>
    <w:rsid w:val="0028419C"/>
    <w:rsid w:val="00284C8B"/>
    <w:rsid w:val="0028500F"/>
    <w:rsid w:val="0028622D"/>
    <w:rsid w:val="00286B6F"/>
    <w:rsid w:val="00286CF6"/>
    <w:rsid w:val="00290B68"/>
    <w:rsid w:val="0029161C"/>
    <w:rsid w:val="00291E8A"/>
    <w:rsid w:val="0029258C"/>
    <w:rsid w:val="002943C5"/>
    <w:rsid w:val="00295696"/>
    <w:rsid w:val="00295D84"/>
    <w:rsid w:val="00296BD3"/>
    <w:rsid w:val="00297669"/>
    <w:rsid w:val="002A01BD"/>
    <w:rsid w:val="002A2D17"/>
    <w:rsid w:val="002A2DE6"/>
    <w:rsid w:val="002A4160"/>
    <w:rsid w:val="002A4702"/>
    <w:rsid w:val="002A4B80"/>
    <w:rsid w:val="002A5D37"/>
    <w:rsid w:val="002A6007"/>
    <w:rsid w:val="002A6A0A"/>
    <w:rsid w:val="002A77D7"/>
    <w:rsid w:val="002B314B"/>
    <w:rsid w:val="002B352F"/>
    <w:rsid w:val="002B4641"/>
    <w:rsid w:val="002B5795"/>
    <w:rsid w:val="002B62B2"/>
    <w:rsid w:val="002B720C"/>
    <w:rsid w:val="002B7BAD"/>
    <w:rsid w:val="002B7C40"/>
    <w:rsid w:val="002C0DBE"/>
    <w:rsid w:val="002C13EE"/>
    <w:rsid w:val="002C19A7"/>
    <w:rsid w:val="002C1A53"/>
    <w:rsid w:val="002C2AA0"/>
    <w:rsid w:val="002C3058"/>
    <w:rsid w:val="002C353B"/>
    <w:rsid w:val="002C45BF"/>
    <w:rsid w:val="002C4684"/>
    <w:rsid w:val="002C5F35"/>
    <w:rsid w:val="002C5FA4"/>
    <w:rsid w:val="002C6060"/>
    <w:rsid w:val="002C6287"/>
    <w:rsid w:val="002C79C5"/>
    <w:rsid w:val="002D0836"/>
    <w:rsid w:val="002D0953"/>
    <w:rsid w:val="002D0B89"/>
    <w:rsid w:val="002D176B"/>
    <w:rsid w:val="002D2229"/>
    <w:rsid w:val="002D2311"/>
    <w:rsid w:val="002D268F"/>
    <w:rsid w:val="002D27E5"/>
    <w:rsid w:val="002D3645"/>
    <w:rsid w:val="002D36A8"/>
    <w:rsid w:val="002D3EAB"/>
    <w:rsid w:val="002D3F41"/>
    <w:rsid w:val="002D54B8"/>
    <w:rsid w:val="002D54D8"/>
    <w:rsid w:val="002D6C1C"/>
    <w:rsid w:val="002D6D09"/>
    <w:rsid w:val="002D723D"/>
    <w:rsid w:val="002D7625"/>
    <w:rsid w:val="002D7A3F"/>
    <w:rsid w:val="002D7AB4"/>
    <w:rsid w:val="002D7B03"/>
    <w:rsid w:val="002E1278"/>
    <w:rsid w:val="002E2784"/>
    <w:rsid w:val="002E338B"/>
    <w:rsid w:val="002E4314"/>
    <w:rsid w:val="002E4938"/>
    <w:rsid w:val="002E5145"/>
    <w:rsid w:val="002E76DA"/>
    <w:rsid w:val="002F00B7"/>
    <w:rsid w:val="002F06DE"/>
    <w:rsid w:val="002F0BBF"/>
    <w:rsid w:val="002F13B1"/>
    <w:rsid w:val="002F1C17"/>
    <w:rsid w:val="002F2756"/>
    <w:rsid w:val="002F308D"/>
    <w:rsid w:val="002F3AEF"/>
    <w:rsid w:val="002F3C6D"/>
    <w:rsid w:val="002F4190"/>
    <w:rsid w:val="002F48F3"/>
    <w:rsid w:val="002F4A68"/>
    <w:rsid w:val="002F4FC4"/>
    <w:rsid w:val="002F5C39"/>
    <w:rsid w:val="002F6ECC"/>
    <w:rsid w:val="002F77CA"/>
    <w:rsid w:val="002F7AE9"/>
    <w:rsid w:val="003003DA"/>
    <w:rsid w:val="00300E46"/>
    <w:rsid w:val="00301F04"/>
    <w:rsid w:val="00302250"/>
    <w:rsid w:val="00302364"/>
    <w:rsid w:val="00302475"/>
    <w:rsid w:val="003035EC"/>
    <w:rsid w:val="003038A1"/>
    <w:rsid w:val="003050DD"/>
    <w:rsid w:val="00305456"/>
    <w:rsid w:val="00305CCE"/>
    <w:rsid w:val="00305FBD"/>
    <w:rsid w:val="0031079E"/>
    <w:rsid w:val="00311DED"/>
    <w:rsid w:val="00312E1B"/>
    <w:rsid w:val="003136C3"/>
    <w:rsid w:val="00313E35"/>
    <w:rsid w:val="0031472E"/>
    <w:rsid w:val="003159D2"/>
    <w:rsid w:val="00315B6E"/>
    <w:rsid w:val="0031617A"/>
    <w:rsid w:val="00316E53"/>
    <w:rsid w:val="00316EA9"/>
    <w:rsid w:val="00316FB5"/>
    <w:rsid w:val="0032048C"/>
    <w:rsid w:val="003207B5"/>
    <w:rsid w:val="003215FA"/>
    <w:rsid w:val="00323142"/>
    <w:rsid w:val="00323E62"/>
    <w:rsid w:val="003249C7"/>
    <w:rsid w:val="00325B89"/>
    <w:rsid w:val="00327E58"/>
    <w:rsid w:val="00327F40"/>
    <w:rsid w:val="003326C0"/>
    <w:rsid w:val="00332E3A"/>
    <w:rsid w:val="0033342D"/>
    <w:rsid w:val="00334176"/>
    <w:rsid w:val="00334C22"/>
    <w:rsid w:val="003353DC"/>
    <w:rsid w:val="0033629E"/>
    <w:rsid w:val="00336C05"/>
    <w:rsid w:val="00336C89"/>
    <w:rsid w:val="0033721B"/>
    <w:rsid w:val="0033728F"/>
    <w:rsid w:val="0033786E"/>
    <w:rsid w:val="00337BF1"/>
    <w:rsid w:val="003403BE"/>
    <w:rsid w:val="00340434"/>
    <w:rsid w:val="00340680"/>
    <w:rsid w:val="00340A3D"/>
    <w:rsid w:val="00340B93"/>
    <w:rsid w:val="0034181D"/>
    <w:rsid w:val="00342AB0"/>
    <w:rsid w:val="003431A2"/>
    <w:rsid w:val="00343A06"/>
    <w:rsid w:val="00343A5C"/>
    <w:rsid w:val="00344196"/>
    <w:rsid w:val="00344422"/>
    <w:rsid w:val="00344BD3"/>
    <w:rsid w:val="00345DEC"/>
    <w:rsid w:val="00345E94"/>
    <w:rsid w:val="003465AB"/>
    <w:rsid w:val="00347256"/>
    <w:rsid w:val="00351010"/>
    <w:rsid w:val="003516C8"/>
    <w:rsid w:val="003524A0"/>
    <w:rsid w:val="00354E23"/>
    <w:rsid w:val="003565F9"/>
    <w:rsid w:val="00356C4B"/>
    <w:rsid w:val="00357011"/>
    <w:rsid w:val="003577AA"/>
    <w:rsid w:val="00357B4E"/>
    <w:rsid w:val="00357ED6"/>
    <w:rsid w:val="0036042A"/>
    <w:rsid w:val="003604CC"/>
    <w:rsid w:val="00360803"/>
    <w:rsid w:val="00360A46"/>
    <w:rsid w:val="00360CE8"/>
    <w:rsid w:val="00360D3C"/>
    <w:rsid w:val="0036110C"/>
    <w:rsid w:val="003633EE"/>
    <w:rsid w:val="0036435B"/>
    <w:rsid w:val="0036442F"/>
    <w:rsid w:val="00364A95"/>
    <w:rsid w:val="003662BF"/>
    <w:rsid w:val="00366D04"/>
    <w:rsid w:val="0036701E"/>
    <w:rsid w:val="0036791E"/>
    <w:rsid w:val="003701F9"/>
    <w:rsid w:val="00370DB7"/>
    <w:rsid w:val="003715F5"/>
    <w:rsid w:val="0037397D"/>
    <w:rsid w:val="003739AC"/>
    <w:rsid w:val="00373CEF"/>
    <w:rsid w:val="003742AB"/>
    <w:rsid w:val="0037590E"/>
    <w:rsid w:val="00375A4B"/>
    <w:rsid w:val="00375EF0"/>
    <w:rsid w:val="00376284"/>
    <w:rsid w:val="003764DC"/>
    <w:rsid w:val="00377FC0"/>
    <w:rsid w:val="00380137"/>
    <w:rsid w:val="00381577"/>
    <w:rsid w:val="00381717"/>
    <w:rsid w:val="0038181E"/>
    <w:rsid w:val="00382500"/>
    <w:rsid w:val="003830D1"/>
    <w:rsid w:val="00383169"/>
    <w:rsid w:val="003839BE"/>
    <w:rsid w:val="0038447F"/>
    <w:rsid w:val="003857A6"/>
    <w:rsid w:val="0038607E"/>
    <w:rsid w:val="00387C20"/>
    <w:rsid w:val="00390293"/>
    <w:rsid w:val="003907B7"/>
    <w:rsid w:val="00390CA6"/>
    <w:rsid w:val="00391545"/>
    <w:rsid w:val="003916C5"/>
    <w:rsid w:val="00391768"/>
    <w:rsid w:val="0039187D"/>
    <w:rsid w:val="003919CB"/>
    <w:rsid w:val="00391E17"/>
    <w:rsid w:val="0039203C"/>
    <w:rsid w:val="00392E6A"/>
    <w:rsid w:val="003936D2"/>
    <w:rsid w:val="00394189"/>
    <w:rsid w:val="003944BE"/>
    <w:rsid w:val="003959DE"/>
    <w:rsid w:val="00397038"/>
    <w:rsid w:val="00397C1D"/>
    <w:rsid w:val="003A087A"/>
    <w:rsid w:val="003A0FD1"/>
    <w:rsid w:val="003A1A3D"/>
    <w:rsid w:val="003A23CB"/>
    <w:rsid w:val="003A28B4"/>
    <w:rsid w:val="003A3DD8"/>
    <w:rsid w:val="003A51BF"/>
    <w:rsid w:val="003A51F2"/>
    <w:rsid w:val="003A580C"/>
    <w:rsid w:val="003A64D6"/>
    <w:rsid w:val="003A67B9"/>
    <w:rsid w:val="003A6F4A"/>
    <w:rsid w:val="003A7126"/>
    <w:rsid w:val="003A7BE4"/>
    <w:rsid w:val="003B02D3"/>
    <w:rsid w:val="003B1005"/>
    <w:rsid w:val="003B13E2"/>
    <w:rsid w:val="003B1529"/>
    <w:rsid w:val="003B1532"/>
    <w:rsid w:val="003B265B"/>
    <w:rsid w:val="003B52C7"/>
    <w:rsid w:val="003B5533"/>
    <w:rsid w:val="003B726E"/>
    <w:rsid w:val="003B7AFD"/>
    <w:rsid w:val="003C0005"/>
    <w:rsid w:val="003C0BD9"/>
    <w:rsid w:val="003C19BE"/>
    <w:rsid w:val="003C1EC0"/>
    <w:rsid w:val="003C29FD"/>
    <w:rsid w:val="003C2FEF"/>
    <w:rsid w:val="003C58A2"/>
    <w:rsid w:val="003C5C5E"/>
    <w:rsid w:val="003C6032"/>
    <w:rsid w:val="003C669F"/>
    <w:rsid w:val="003D0328"/>
    <w:rsid w:val="003D05A3"/>
    <w:rsid w:val="003D069B"/>
    <w:rsid w:val="003D0D4C"/>
    <w:rsid w:val="003D134C"/>
    <w:rsid w:val="003D2EE4"/>
    <w:rsid w:val="003D35AE"/>
    <w:rsid w:val="003D3D37"/>
    <w:rsid w:val="003D3D60"/>
    <w:rsid w:val="003D49FC"/>
    <w:rsid w:val="003D4E20"/>
    <w:rsid w:val="003D4F48"/>
    <w:rsid w:val="003D59D2"/>
    <w:rsid w:val="003D5C87"/>
    <w:rsid w:val="003D5D33"/>
    <w:rsid w:val="003D63E0"/>
    <w:rsid w:val="003D6A42"/>
    <w:rsid w:val="003E0172"/>
    <w:rsid w:val="003E026F"/>
    <w:rsid w:val="003E06A7"/>
    <w:rsid w:val="003E0861"/>
    <w:rsid w:val="003E09E7"/>
    <w:rsid w:val="003E1317"/>
    <w:rsid w:val="003E3318"/>
    <w:rsid w:val="003E3493"/>
    <w:rsid w:val="003E37D6"/>
    <w:rsid w:val="003E387A"/>
    <w:rsid w:val="003E3A85"/>
    <w:rsid w:val="003E523A"/>
    <w:rsid w:val="003E59AC"/>
    <w:rsid w:val="003E6FC2"/>
    <w:rsid w:val="003E785D"/>
    <w:rsid w:val="003F072F"/>
    <w:rsid w:val="003F106D"/>
    <w:rsid w:val="003F1256"/>
    <w:rsid w:val="003F1897"/>
    <w:rsid w:val="003F1EBF"/>
    <w:rsid w:val="003F22C4"/>
    <w:rsid w:val="003F3674"/>
    <w:rsid w:val="003F62D8"/>
    <w:rsid w:val="003F633D"/>
    <w:rsid w:val="003F6970"/>
    <w:rsid w:val="003F7CBD"/>
    <w:rsid w:val="00400138"/>
    <w:rsid w:val="00400490"/>
    <w:rsid w:val="0040057E"/>
    <w:rsid w:val="00401EF7"/>
    <w:rsid w:val="00402192"/>
    <w:rsid w:val="00403690"/>
    <w:rsid w:val="0040398D"/>
    <w:rsid w:val="00403D08"/>
    <w:rsid w:val="00404240"/>
    <w:rsid w:val="0040439D"/>
    <w:rsid w:val="00404A2C"/>
    <w:rsid w:val="00404B23"/>
    <w:rsid w:val="00405541"/>
    <w:rsid w:val="00406C08"/>
    <w:rsid w:val="00407B92"/>
    <w:rsid w:val="0041016B"/>
    <w:rsid w:val="00410C0F"/>
    <w:rsid w:val="00411420"/>
    <w:rsid w:val="0041170D"/>
    <w:rsid w:val="00411771"/>
    <w:rsid w:val="00411BFF"/>
    <w:rsid w:val="00412370"/>
    <w:rsid w:val="004123A8"/>
    <w:rsid w:val="00412494"/>
    <w:rsid w:val="00413B82"/>
    <w:rsid w:val="00414485"/>
    <w:rsid w:val="00414BCB"/>
    <w:rsid w:val="00414E01"/>
    <w:rsid w:val="00414FBC"/>
    <w:rsid w:val="00415305"/>
    <w:rsid w:val="00416CD6"/>
    <w:rsid w:val="00416D4D"/>
    <w:rsid w:val="00417B28"/>
    <w:rsid w:val="00417EC0"/>
    <w:rsid w:val="0042069C"/>
    <w:rsid w:val="00421F5F"/>
    <w:rsid w:val="00422893"/>
    <w:rsid w:val="00423FBF"/>
    <w:rsid w:val="004242C2"/>
    <w:rsid w:val="004246FC"/>
    <w:rsid w:val="00424C78"/>
    <w:rsid w:val="0042549F"/>
    <w:rsid w:val="00425508"/>
    <w:rsid w:val="00426AA1"/>
    <w:rsid w:val="00430291"/>
    <w:rsid w:val="004308F1"/>
    <w:rsid w:val="00431231"/>
    <w:rsid w:val="00431A2B"/>
    <w:rsid w:val="00431EC7"/>
    <w:rsid w:val="0043354A"/>
    <w:rsid w:val="00433B92"/>
    <w:rsid w:val="00435CFA"/>
    <w:rsid w:val="004368A2"/>
    <w:rsid w:val="004376F0"/>
    <w:rsid w:val="00440A27"/>
    <w:rsid w:val="00440E7F"/>
    <w:rsid w:val="00441490"/>
    <w:rsid w:val="00442086"/>
    <w:rsid w:val="00442504"/>
    <w:rsid w:val="0044316E"/>
    <w:rsid w:val="0044453E"/>
    <w:rsid w:val="004458FB"/>
    <w:rsid w:val="00446115"/>
    <w:rsid w:val="00446989"/>
    <w:rsid w:val="00446EF9"/>
    <w:rsid w:val="004474A1"/>
    <w:rsid w:val="0044765A"/>
    <w:rsid w:val="004511FC"/>
    <w:rsid w:val="004512DC"/>
    <w:rsid w:val="004522C1"/>
    <w:rsid w:val="0045283D"/>
    <w:rsid w:val="004536D5"/>
    <w:rsid w:val="00455346"/>
    <w:rsid w:val="00455C10"/>
    <w:rsid w:val="00455ECD"/>
    <w:rsid w:val="004560DC"/>
    <w:rsid w:val="004564E7"/>
    <w:rsid w:val="00457156"/>
    <w:rsid w:val="00457201"/>
    <w:rsid w:val="00457EA5"/>
    <w:rsid w:val="00460C3F"/>
    <w:rsid w:val="00461060"/>
    <w:rsid w:val="004616FE"/>
    <w:rsid w:val="00462467"/>
    <w:rsid w:val="004628EF"/>
    <w:rsid w:val="0046318A"/>
    <w:rsid w:val="00463D46"/>
    <w:rsid w:val="004643C1"/>
    <w:rsid w:val="00464FF5"/>
    <w:rsid w:val="00466F45"/>
    <w:rsid w:val="004670F8"/>
    <w:rsid w:val="004677D6"/>
    <w:rsid w:val="00467B25"/>
    <w:rsid w:val="00470FC3"/>
    <w:rsid w:val="004728CB"/>
    <w:rsid w:val="004729EB"/>
    <w:rsid w:val="00472EB8"/>
    <w:rsid w:val="00473C55"/>
    <w:rsid w:val="0047430B"/>
    <w:rsid w:val="0047463A"/>
    <w:rsid w:val="004749DA"/>
    <w:rsid w:val="0047538B"/>
    <w:rsid w:val="00475B20"/>
    <w:rsid w:val="0047769B"/>
    <w:rsid w:val="004801F4"/>
    <w:rsid w:val="0048083D"/>
    <w:rsid w:val="00480F78"/>
    <w:rsid w:val="0048286C"/>
    <w:rsid w:val="00483607"/>
    <w:rsid w:val="00485B4D"/>
    <w:rsid w:val="00485B52"/>
    <w:rsid w:val="00485D09"/>
    <w:rsid w:val="00486114"/>
    <w:rsid w:val="004877E0"/>
    <w:rsid w:val="004903BA"/>
    <w:rsid w:val="00490F11"/>
    <w:rsid w:val="004912C8"/>
    <w:rsid w:val="0049152A"/>
    <w:rsid w:val="00491715"/>
    <w:rsid w:val="004928DD"/>
    <w:rsid w:val="00493513"/>
    <w:rsid w:val="004952A4"/>
    <w:rsid w:val="00495C99"/>
    <w:rsid w:val="004A0B31"/>
    <w:rsid w:val="004A0F30"/>
    <w:rsid w:val="004A13CF"/>
    <w:rsid w:val="004A1413"/>
    <w:rsid w:val="004A29CE"/>
    <w:rsid w:val="004A317B"/>
    <w:rsid w:val="004A3765"/>
    <w:rsid w:val="004A38C6"/>
    <w:rsid w:val="004A4F44"/>
    <w:rsid w:val="004A5F70"/>
    <w:rsid w:val="004A6C9B"/>
    <w:rsid w:val="004A7014"/>
    <w:rsid w:val="004A777E"/>
    <w:rsid w:val="004A7A8D"/>
    <w:rsid w:val="004B3409"/>
    <w:rsid w:val="004B37A1"/>
    <w:rsid w:val="004B3837"/>
    <w:rsid w:val="004B57A3"/>
    <w:rsid w:val="004B6600"/>
    <w:rsid w:val="004C03E5"/>
    <w:rsid w:val="004C1B4B"/>
    <w:rsid w:val="004C1F4C"/>
    <w:rsid w:val="004C22AB"/>
    <w:rsid w:val="004C22D6"/>
    <w:rsid w:val="004C2E0C"/>
    <w:rsid w:val="004C2F30"/>
    <w:rsid w:val="004C35B3"/>
    <w:rsid w:val="004C3C25"/>
    <w:rsid w:val="004C4980"/>
    <w:rsid w:val="004C49D6"/>
    <w:rsid w:val="004C5157"/>
    <w:rsid w:val="004C51EB"/>
    <w:rsid w:val="004C5565"/>
    <w:rsid w:val="004C66AA"/>
    <w:rsid w:val="004C6C31"/>
    <w:rsid w:val="004D00EB"/>
    <w:rsid w:val="004D01E5"/>
    <w:rsid w:val="004D1322"/>
    <w:rsid w:val="004D1808"/>
    <w:rsid w:val="004D31AC"/>
    <w:rsid w:val="004D4805"/>
    <w:rsid w:val="004D4A19"/>
    <w:rsid w:val="004D50B7"/>
    <w:rsid w:val="004D50C9"/>
    <w:rsid w:val="004D5341"/>
    <w:rsid w:val="004D614A"/>
    <w:rsid w:val="004D618C"/>
    <w:rsid w:val="004D6564"/>
    <w:rsid w:val="004D6D37"/>
    <w:rsid w:val="004D78BF"/>
    <w:rsid w:val="004E04E5"/>
    <w:rsid w:val="004E0D0E"/>
    <w:rsid w:val="004E0E05"/>
    <w:rsid w:val="004E1C29"/>
    <w:rsid w:val="004E1FCE"/>
    <w:rsid w:val="004E22D9"/>
    <w:rsid w:val="004E2619"/>
    <w:rsid w:val="004E3604"/>
    <w:rsid w:val="004E38F6"/>
    <w:rsid w:val="004E45D3"/>
    <w:rsid w:val="004E4A07"/>
    <w:rsid w:val="004E4B1B"/>
    <w:rsid w:val="004E549B"/>
    <w:rsid w:val="004E5EC1"/>
    <w:rsid w:val="004E7818"/>
    <w:rsid w:val="004F02C3"/>
    <w:rsid w:val="004F07F5"/>
    <w:rsid w:val="004F0872"/>
    <w:rsid w:val="004F095E"/>
    <w:rsid w:val="004F10F7"/>
    <w:rsid w:val="004F1D1D"/>
    <w:rsid w:val="004F21F7"/>
    <w:rsid w:val="004F27AC"/>
    <w:rsid w:val="004F2C7F"/>
    <w:rsid w:val="004F2D88"/>
    <w:rsid w:val="004F5F8E"/>
    <w:rsid w:val="004F6595"/>
    <w:rsid w:val="005000D0"/>
    <w:rsid w:val="00500A17"/>
    <w:rsid w:val="00500DE3"/>
    <w:rsid w:val="00501EA1"/>
    <w:rsid w:val="00502129"/>
    <w:rsid w:val="005024EA"/>
    <w:rsid w:val="00503893"/>
    <w:rsid w:val="005042CB"/>
    <w:rsid w:val="00504760"/>
    <w:rsid w:val="00505FEF"/>
    <w:rsid w:val="00506322"/>
    <w:rsid w:val="00511547"/>
    <w:rsid w:val="00512617"/>
    <w:rsid w:val="00512A58"/>
    <w:rsid w:val="00512F37"/>
    <w:rsid w:val="0051334E"/>
    <w:rsid w:val="00513663"/>
    <w:rsid w:val="0051399F"/>
    <w:rsid w:val="005139FF"/>
    <w:rsid w:val="00513E77"/>
    <w:rsid w:val="00514E6B"/>
    <w:rsid w:val="00515AE4"/>
    <w:rsid w:val="00517263"/>
    <w:rsid w:val="0051781D"/>
    <w:rsid w:val="00520262"/>
    <w:rsid w:val="00520804"/>
    <w:rsid w:val="005225F3"/>
    <w:rsid w:val="005230F6"/>
    <w:rsid w:val="00523AA2"/>
    <w:rsid w:val="00523E74"/>
    <w:rsid w:val="00524BAA"/>
    <w:rsid w:val="005265BE"/>
    <w:rsid w:val="00527342"/>
    <w:rsid w:val="00527A40"/>
    <w:rsid w:val="00527EF5"/>
    <w:rsid w:val="00530015"/>
    <w:rsid w:val="00530BF3"/>
    <w:rsid w:val="00530CF0"/>
    <w:rsid w:val="00531141"/>
    <w:rsid w:val="005314C2"/>
    <w:rsid w:val="00531910"/>
    <w:rsid w:val="00531F87"/>
    <w:rsid w:val="00533355"/>
    <w:rsid w:val="00533834"/>
    <w:rsid w:val="00534734"/>
    <w:rsid w:val="005349F9"/>
    <w:rsid w:val="00536C63"/>
    <w:rsid w:val="0053764D"/>
    <w:rsid w:val="00537847"/>
    <w:rsid w:val="005403FE"/>
    <w:rsid w:val="00540EE8"/>
    <w:rsid w:val="00541178"/>
    <w:rsid w:val="005415D6"/>
    <w:rsid w:val="0054285B"/>
    <w:rsid w:val="00542C44"/>
    <w:rsid w:val="00543206"/>
    <w:rsid w:val="00544209"/>
    <w:rsid w:val="0054467C"/>
    <w:rsid w:val="00544B49"/>
    <w:rsid w:val="00545B4B"/>
    <w:rsid w:val="00545FAC"/>
    <w:rsid w:val="0054633A"/>
    <w:rsid w:val="00547BD2"/>
    <w:rsid w:val="00550679"/>
    <w:rsid w:val="0055142E"/>
    <w:rsid w:val="0055157E"/>
    <w:rsid w:val="00551891"/>
    <w:rsid w:val="00551C7E"/>
    <w:rsid w:val="00552277"/>
    <w:rsid w:val="00552EBE"/>
    <w:rsid w:val="00554782"/>
    <w:rsid w:val="00555C44"/>
    <w:rsid w:val="0055638F"/>
    <w:rsid w:val="005567F3"/>
    <w:rsid w:val="00556812"/>
    <w:rsid w:val="00556E5A"/>
    <w:rsid w:val="00557429"/>
    <w:rsid w:val="0055745C"/>
    <w:rsid w:val="00560AC4"/>
    <w:rsid w:val="0056284C"/>
    <w:rsid w:val="00562CA1"/>
    <w:rsid w:val="00563C6A"/>
    <w:rsid w:val="00564E97"/>
    <w:rsid w:val="005650EF"/>
    <w:rsid w:val="00565DEE"/>
    <w:rsid w:val="00566323"/>
    <w:rsid w:val="0056663E"/>
    <w:rsid w:val="005673C4"/>
    <w:rsid w:val="005673F5"/>
    <w:rsid w:val="00572430"/>
    <w:rsid w:val="0057325E"/>
    <w:rsid w:val="005733E6"/>
    <w:rsid w:val="00573452"/>
    <w:rsid w:val="00573471"/>
    <w:rsid w:val="00573CEF"/>
    <w:rsid w:val="00573D42"/>
    <w:rsid w:val="00574783"/>
    <w:rsid w:val="005755C4"/>
    <w:rsid w:val="00575AC2"/>
    <w:rsid w:val="00575FD4"/>
    <w:rsid w:val="00576A23"/>
    <w:rsid w:val="00576F02"/>
    <w:rsid w:val="00577C4B"/>
    <w:rsid w:val="00577DE2"/>
    <w:rsid w:val="00581736"/>
    <w:rsid w:val="00581E54"/>
    <w:rsid w:val="0058268E"/>
    <w:rsid w:val="00583600"/>
    <w:rsid w:val="0058453C"/>
    <w:rsid w:val="005847E2"/>
    <w:rsid w:val="00584964"/>
    <w:rsid w:val="0058506B"/>
    <w:rsid w:val="00585E14"/>
    <w:rsid w:val="00585FDF"/>
    <w:rsid w:val="00586B81"/>
    <w:rsid w:val="005907C3"/>
    <w:rsid w:val="005907C8"/>
    <w:rsid w:val="0059113A"/>
    <w:rsid w:val="00591693"/>
    <w:rsid w:val="005917CF"/>
    <w:rsid w:val="00591BAF"/>
    <w:rsid w:val="00592078"/>
    <w:rsid w:val="00592A67"/>
    <w:rsid w:val="00594321"/>
    <w:rsid w:val="00594576"/>
    <w:rsid w:val="00594C39"/>
    <w:rsid w:val="0059518B"/>
    <w:rsid w:val="005953FD"/>
    <w:rsid w:val="005959FC"/>
    <w:rsid w:val="00596411"/>
    <w:rsid w:val="00596A6C"/>
    <w:rsid w:val="00597816"/>
    <w:rsid w:val="005A024F"/>
    <w:rsid w:val="005A0547"/>
    <w:rsid w:val="005A0CE8"/>
    <w:rsid w:val="005A1E3F"/>
    <w:rsid w:val="005A38C5"/>
    <w:rsid w:val="005A3B01"/>
    <w:rsid w:val="005A5B22"/>
    <w:rsid w:val="005A703A"/>
    <w:rsid w:val="005B10F9"/>
    <w:rsid w:val="005B1EDB"/>
    <w:rsid w:val="005B23AC"/>
    <w:rsid w:val="005B298E"/>
    <w:rsid w:val="005B2E15"/>
    <w:rsid w:val="005B2FBC"/>
    <w:rsid w:val="005B32E2"/>
    <w:rsid w:val="005B43EE"/>
    <w:rsid w:val="005B4794"/>
    <w:rsid w:val="005B5661"/>
    <w:rsid w:val="005B640B"/>
    <w:rsid w:val="005B6F93"/>
    <w:rsid w:val="005B76D2"/>
    <w:rsid w:val="005B7B34"/>
    <w:rsid w:val="005B7E27"/>
    <w:rsid w:val="005C170A"/>
    <w:rsid w:val="005C1915"/>
    <w:rsid w:val="005C1EF4"/>
    <w:rsid w:val="005C2DE6"/>
    <w:rsid w:val="005C3C79"/>
    <w:rsid w:val="005C4B3D"/>
    <w:rsid w:val="005D0241"/>
    <w:rsid w:val="005D1566"/>
    <w:rsid w:val="005D2D6E"/>
    <w:rsid w:val="005D339A"/>
    <w:rsid w:val="005D5A63"/>
    <w:rsid w:val="005D5B49"/>
    <w:rsid w:val="005D6C15"/>
    <w:rsid w:val="005D798F"/>
    <w:rsid w:val="005D7F17"/>
    <w:rsid w:val="005E0BBB"/>
    <w:rsid w:val="005E0F66"/>
    <w:rsid w:val="005E2983"/>
    <w:rsid w:val="005E378F"/>
    <w:rsid w:val="005E3927"/>
    <w:rsid w:val="005E3D27"/>
    <w:rsid w:val="005E3E98"/>
    <w:rsid w:val="005E4A3A"/>
    <w:rsid w:val="005E5255"/>
    <w:rsid w:val="005E5BAE"/>
    <w:rsid w:val="005E6722"/>
    <w:rsid w:val="005E7353"/>
    <w:rsid w:val="005F084B"/>
    <w:rsid w:val="005F1B6E"/>
    <w:rsid w:val="005F36FF"/>
    <w:rsid w:val="005F39E5"/>
    <w:rsid w:val="005F3AFF"/>
    <w:rsid w:val="005F61EA"/>
    <w:rsid w:val="005F6774"/>
    <w:rsid w:val="006005C4"/>
    <w:rsid w:val="006006AA"/>
    <w:rsid w:val="00600AE5"/>
    <w:rsid w:val="00600CB3"/>
    <w:rsid w:val="00601384"/>
    <w:rsid w:val="006022D0"/>
    <w:rsid w:val="00602624"/>
    <w:rsid w:val="00602A3C"/>
    <w:rsid w:val="00603384"/>
    <w:rsid w:val="00605109"/>
    <w:rsid w:val="00605976"/>
    <w:rsid w:val="00606565"/>
    <w:rsid w:val="00606A5B"/>
    <w:rsid w:val="00606CFB"/>
    <w:rsid w:val="00606F6D"/>
    <w:rsid w:val="00607878"/>
    <w:rsid w:val="00611188"/>
    <w:rsid w:val="00611BCC"/>
    <w:rsid w:val="00611EBD"/>
    <w:rsid w:val="00612C19"/>
    <w:rsid w:val="00612FE2"/>
    <w:rsid w:val="006130E7"/>
    <w:rsid w:val="00613184"/>
    <w:rsid w:val="0061429E"/>
    <w:rsid w:val="006143F2"/>
    <w:rsid w:val="006146F2"/>
    <w:rsid w:val="00614DA7"/>
    <w:rsid w:val="00615365"/>
    <w:rsid w:val="00615A9B"/>
    <w:rsid w:val="00616C09"/>
    <w:rsid w:val="006171BC"/>
    <w:rsid w:val="006178C7"/>
    <w:rsid w:val="006179B7"/>
    <w:rsid w:val="00617C92"/>
    <w:rsid w:val="00617FA6"/>
    <w:rsid w:val="006201AA"/>
    <w:rsid w:val="006209DB"/>
    <w:rsid w:val="0062120A"/>
    <w:rsid w:val="00621C66"/>
    <w:rsid w:val="0062330B"/>
    <w:rsid w:val="006240CC"/>
    <w:rsid w:val="00626825"/>
    <w:rsid w:val="006273ED"/>
    <w:rsid w:val="00627E92"/>
    <w:rsid w:val="00630516"/>
    <w:rsid w:val="00631AED"/>
    <w:rsid w:val="006328B8"/>
    <w:rsid w:val="00632BAC"/>
    <w:rsid w:val="00633448"/>
    <w:rsid w:val="006337E1"/>
    <w:rsid w:val="00634198"/>
    <w:rsid w:val="00634B8E"/>
    <w:rsid w:val="006351AE"/>
    <w:rsid w:val="0063524C"/>
    <w:rsid w:val="00635530"/>
    <w:rsid w:val="00635F04"/>
    <w:rsid w:val="006372BF"/>
    <w:rsid w:val="006374EB"/>
    <w:rsid w:val="00637924"/>
    <w:rsid w:val="00640395"/>
    <w:rsid w:val="00641277"/>
    <w:rsid w:val="0064181D"/>
    <w:rsid w:val="00641F32"/>
    <w:rsid w:val="00643DDC"/>
    <w:rsid w:val="00644568"/>
    <w:rsid w:val="00644CD0"/>
    <w:rsid w:val="0064657A"/>
    <w:rsid w:val="00646AA0"/>
    <w:rsid w:val="006473C4"/>
    <w:rsid w:val="00650402"/>
    <w:rsid w:val="006505A1"/>
    <w:rsid w:val="00650762"/>
    <w:rsid w:val="00651349"/>
    <w:rsid w:val="00651705"/>
    <w:rsid w:val="006517D7"/>
    <w:rsid w:val="00651ADC"/>
    <w:rsid w:val="006525DC"/>
    <w:rsid w:val="00652AB5"/>
    <w:rsid w:val="006537DD"/>
    <w:rsid w:val="00653BCC"/>
    <w:rsid w:val="006544ED"/>
    <w:rsid w:val="00654641"/>
    <w:rsid w:val="00654835"/>
    <w:rsid w:val="00655BEA"/>
    <w:rsid w:val="00655DC4"/>
    <w:rsid w:val="00655DD6"/>
    <w:rsid w:val="0065600A"/>
    <w:rsid w:val="00656AB9"/>
    <w:rsid w:val="0065782E"/>
    <w:rsid w:val="006579BB"/>
    <w:rsid w:val="0066056F"/>
    <w:rsid w:val="0066067C"/>
    <w:rsid w:val="00660A2B"/>
    <w:rsid w:val="0066129E"/>
    <w:rsid w:val="00661695"/>
    <w:rsid w:val="00661E9A"/>
    <w:rsid w:val="0066296D"/>
    <w:rsid w:val="0066301D"/>
    <w:rsid w:val="006630C9"/>
    <w:rsid w:val="006636A3"/>
    <w:rsid w:val="006645F1"/>
    <w:rsid w:val="00665324"/>
    <w:rsid w:val="00665FE9"/>
    <w:rsid w:val="006664EB"/>
    <w:rsid w:val="006668F7"/>
    <w:rsid w:val="00666CC8"/>
    <w:rsid w:val="006670BF"/>
    <w:rsid w:val="00667351"/>
    <w:rsid w:val="006701BD"/>
    <w:rsid w:val="0067060C"/>
    <w:rsid w:val="0067074E"/>
    <w:rsid w:val="00670807"/>
    <w:rsid w:val="0067195C"/>
    <w:rsid w:val="0067244E"/>
    <w:rsid w:val="00672AC8"/>
    <w:rsid w:val="00672AF6"/>
    <w:rsid w:val="006731EA"/>
    <w:rsid w:val="00674C74"/>
    <w:rsid w:val="00675747"/>
    <w:rsid w:val="006770DB"/>
    <w:rsid w:val="0068037E"/>
    <w:rsid w:val="006806E5"/>
    <w:rsid w:val="00680F95"/>
    <w:rsid w:val="006816ED"/>
    <w:rsid w:val="006818E9"/>
    <w:rsid w:val="00681AC6"/>
    <w:rsid w:val="00684468"/>
    <w:rsid w:val="0068455F"/>
    <w:rsid w:val="0068497D"/>
    <w:rsid w:val="006849FD"/>
    <w:rsid w:val="00685BA7"/>
    <w:rsid w:val="00686371"/>
    <w:rsid w:val="00686718"/>
    <w:rsid w:val="00687C4D"/>
    <w:rsid w:val="0069093C"/>
    <w:rsid w:val="00690963"/>
    <w:rsid w:val="006911BB"/>
    <w:rsid w:val="006919CE"/>
    <w:rsid w:val="00692203"/>
    <w:rsid w:val="00692F09"/>
    <w:rsid w:val="00692FCF"/>
    <w:rsid w:val="00694065"/>
    <w:rsid w:val="00694B3F"/>
    <w:rsid w:val="00694BAC"/>
    <w:rsid w:val="00694D4A"/>
    <w:rsid w:val="006951E3"/>
    <w:rsid w:val="006954C4"/>
    <w:rsid w:val="00695E55"/>
    <w:rsid w:val="0069644E"/>
    <w:rsid w:val="00697E30"/>
    <w:rsid w:val="006A2BF2"/>
    <w:rsid w:val="006A2F69"/>
    <w:rsid w:val="006A3217"/>
    <w:rsid w:val="006A3339"/>
    <w:rsid w:val="006A4308"/>
    <w:rsid w:val="006A453E"/>
    <w:rsid w:val="006A47F3"/>
    <w:rsid w:val="006A5049"/>
    <w:rsid w:val="006A5B6F"/>
    <w:rsid w:val="006A5FEA"/>
    <w:rsid w:val="006A6827"/>
    <w:rsid w:val="006A7161"/>
    <w:rsid w:val="006A72F3"/>
    <w:rsid w:val="006B173F"/>
    <w:rsid w:val="006B21B7"/>
    <w:rsid w:val="006B3353"/>
    <w:rsid w:val="006B40DA"/>
    <w:rsid w:val="006B49AF"/>
    <w:rsid w:val="006B4A16"/>
    <w:rsid w:val="006B4C64"/>
    <w:rsid w:val="006B5D75"/>
    <w:rsid w:val="006B61B5"/>
    <w:rsid w:val="006B6C3F"/>
    <w:rsid w:val="006B6E4E"/>
    <w:rsid w:val="006B6F76"/>
    <w:rsid w:val="006B7D26"/>
    <w:rsid w:val="006B7E9C"/>
    <w:rsid w:val="006C045B"/>
    <w:rsid w:val="006C0AC2"/>
    <w:rsid w:val="006C1AE2"/>
    <w:rsid w:val="006C292E"/>
    <w:rsid w:val="006C488E"/>
    <w:rsid w:val="006C49CE"/>
    <w:rsid w:val="006C4DC9"/>
    <w:rsid w:val="006C50A2"/>
    <w:rsid w:val="006C544E"/>
    <w:rsid w:val="006C5F13"/>
    <w:rsid w:val="006C6433"/>
    <w:rsid w:val="006C6498"/>
    <w:rsid w:val="006C7397"/>
    <w:rsid w:val="006C794B"/>
    <w:rsid w:val="006D0C03"/>
    <w:rsid w:val="006D198A"/>
    <w:rsid w:val="006D1AC2"/>
    <w:rsid w:val="006D1B9F"/>
    <w:rsid w:val="006D277F"/>
    <w:rsid w:val="006D28AC"/>
    <w:rsid w:val="006D3CFE"/>
    <w:rsid w:val="006D4986"/>
    <w:rsid w:val="006D49F2"/>
    <w:rsid w:val="006D61FD"/>
    <w:rsid w:val="006D6269"/>
    <w:rsid w:val="006D6363"/>
    <w:rsid w:val="006D6C28"/>
    <w:rsid w:val="006E2329"/>
    <w:rsid w:val="006E2F9E"/>
    <w:rsid w:val="006E3B17"/>
    <w:rsid w:val="006E3F0B"/>
    <w:rsid w:val="006E422E"/>
    <w:rsid w:val="006E450A"/>
    <w:rsid w:val="006E45CA"/>
    <w:rsid w:val="006E4F4A"/>
    <w:rsid w:val="006E59C6"/>
    <w:rsid w:val="006E6618"/>
    <w:rsid w:val="006E6906"/>
    <w:rsid w:val="006E6E40"/>
    <w:rsid w:val="006E7818"/>
    <w:rsid w:val="006E782B"/>
    <w:rsid w:val="006F0132"/>
    <w:rsid w:val="006F16CF"/>
    <w:rsid w:val="006F199D"/>
    <w:rsid w:val="006F1C2B"/>
    <w:rsid w:val="006F1E28"/>
    <w:rsid w:val="006F2789"/>
    <w:rsid w:val="006F2F30"/>
    <w:rsid w:val="006F3CC0"/>
    <w:rsid w:val="006F4145"/>
    <w:rsid w:val="006F620E"/>
    <w:rsid w:val="006F6821"/>
    <w:rsid w:val="006F7506"/>
    <w:rsid w:val="006F79A8"/>
    <w:rsid w:val="006F7A8F"/>
    <w:rsid w:val="0070080E"/>
    <w:rsid w:val="0070216E"/>
    <w:rsid w:val="007021C4"/>
    <w:rsid w:val="00703017"/>
    <w:rsid w:val="00703478"/>
    <w:rsid w:val="00703502"/>
    <w:rsid w:val="0070362D"/>
    <w:rsid w:val="00703F96"/>
    <w:rsid w:val="00704069"/>
    <w:rsid w:val="007048E3"/>
    <w:rsid w:val="007066ED"/>
    <w:rsid w:val="00706AB0"/>
    <w:rsid w:val="007072CF"/>
    <w:rsid w:val="00710536"/>
    <w:rsid w:val="007107B2"/>
    <w:rsid w:val="00711A5B"/>
    <w:rsid w:val="007134B4"/>
    <w:rsid w:val="00713999"/>
    <w:rsid w:val="007156B0"/>
    <w:rsid w:val="00716440"/>
    <w:rsid w:val="00716C53"/>
    <w:rsid w:val="00716CEA"/>
    <w:rsid w:val="007172F2"/>
    <w:rsid w:val="00720653"/>
    <w:rsid w:val="00721C71"/>
    <w:rsid w:val="00723531"/>
    <w:rsid w:val="00723BCA"/>
    <w:rsid w:val="00724BE6"/>
    <w:rsid w:val="00725EA4"/>
    <w:rsid w:val="00726423"/>
    <w:rsid w:val="00726D70"/>
    <w:rsid w:val="00726E98"/>
    <w:rsid w:val="00730913"/>
    <w:rsid w:val="00730B6B"/>
    <w:rsid w:val="00731677"/>
    <w:rsid w:val="00731955"/>
    <w:rsid w:val="00732131"/>
    <w:rsid w:val="007336AB"/>
    <w:rsid w:val="00734234"/>
    <w:rsid w:val="007346E3"/>
    <w:rsid w:val="00734D77"/>
    <w:rsid w:val="007378CA"/>
    <w:rsid w:val="00737E99"/>
    <w:rsid w:val="00740104"/>
    <w:rsid w:val="0074234E"/>
    <w:rsid w:val="007451B2"/>
    <w:rsid w:val="0074589E"/>
    <w:rsid w:val="00745C4F"/>
    <w:rsid w:val="007464BF"/>
    <w:rsid w:val="00746585"/>
    <w:rsid w:val="00746E87"/>
    <w:rsid w:val="00747C44"/>
    <w:rsid w:val="00747CE2"/>
    <w:rsid w:val="00750FC4"/>
    <w:rsid w:val="00751152"/>
    <w:rsid w:val="007523BC"/>
    <w:rsid w:val="00752A34"/>
    <w:rsid w:val="00754227"/>
    <w:rsid w:val="00755767"/>
    <w:rsid w:val="0075677F"/>
    <w:rsid w:val="00756BC0"/>
    <w:rsid w:val="00757C4F"/>
    <w:rsid w:val="0076079F"/>
    <w:rsid w:val="00761C9E"/>
    <w:rsid w:val="00761F29"/>
    <w:rsid w:val="00762B1E"/>
    <w:rsid w:val="007640D1"/>
    <w:rsid w:val="00764B77"/>
    <w:rsid w:val="00765889"/>
    <w:rsid w:val="00766E73"/>
    <w:rsid w:val="0076726A"/>
    <w:rsid w:val="0077006B"/>
    <w:rsid w:val="00770B5E"/>
    <w:rsid w:val="00771D7F"/>
    <w:rsid w:val="00771ECE"/>
    <w:rsid w:val="00772AAA"/>
    <w:rsid w:val="00774007"/>
    <w:rsid w:val="0077535F"/>
    <w:rsid w:val="007753F3"/>
    <w:rsid w:val="00775C44"/>
    <w:rsid w:val="00780D8F"/>
    <w:rsid w:val="00780FBF"/>
    <w:rsid w:val="00781C17"/>
    <w:rsid w:val="00783556"/>
    <w:rsid w:val="00783B0A"/>
    <w:rsid w:val="00783F13"/>
    <w:rsid w:val="00785AFB"/>
    <w:rsid w:val="00785F96"/>
    <w:rsid w:val="007872C1"/>
    <w:rsid w:val="00791432"/>
    <w:rsid w:val="0079146D"/>
    <w:rsid w:val="00791F74"/>
    <w:rsid w:val="00792604"/>
    <w:rsid w:val="00792C4A"/>
    <w:rsid w:val="00792F8C"/>
    <w:rsid w:val="007931E1"/>
    <w:rsid w:val="00793485"/>
    <w:rsid w:val="007938DF"/>
    <w:rsid w:val="00793C21"/>
    <w:rsid w:val="00793DC8"/>
    <w:rsid w:val="007942B0"/>
    <w:rsid w:val="0079561B"/>
    <w:rsid w:val="00795683"/>
    <w:rsid w:val="00796A7A"/>
    <w:rsid w:val="00797737"/>
    <w:rsid w:val="007A0EC7"/>
    <w:rsid w:val="007A1F32"/>
    <w:rsid w:val="007A27E9"/>
    <w:rsid w:val="007A3321"/>
    <w:rsid w:val="007A36AD"/>
    <w:rsid w:val="007A3879"/>
    <w:rsid w:val="007A4886"/>
    <w:rsid w:val="007A49CB"/>
    <w:rsid w:val="007A5159"/>
    <w:rsid w:val="007A520F"/>
    <w:rsid w:val="007A6032"/>
    <w:rsid w:val="007A663B"/>
    <w:rsid w:val="007A7AFE"/>
    <w:rsid w:val="007A7D11"/>
    <w:rsid w:val="007A7DD9"/>
    <w:rsid w:val="007B14CA"/>
    <w:rsid w:val="007B20E7"/>
    <w:rsid w:val="007B29B6"/>
    <w:rsid w:val="007B321B"/>
    <w:rsid w:val="007B4869"/>
    <w:rsid w:val="007B4A1C"/>
    <w:rsid w:val="007B4FE8"/>
    <w:rsid w:val="007B508B"/>
    <w:rsid w:val="007B51B9"/>
    <w:rsid w:val="007B6559"/>
    <w:rsid w:val="007B6D43"/>
    <w:rsid w:val="007B7831"/>
    <w:rsid w:val="007B7878"/>
    <w:rsid w:val="007C0707"/>
    <w:rsid w:val="007C1E6C"/>
    <w:rsid w:val="007C2376"/>
    <w:rsid w:val="007C2907"/>
    <w:rsid w:val="007C352B"/>
    <w:rsid w:val="007C3C36"/>
    <w:rsid w:val="007C473B"/>
    <w:rsid w:val="007C4C13"/>
    <w:rsid w:val="007C616A"/>
    <w:rsid w:val="007C6865"/>
    <w:rsid w:val="007C6F41"/>
    <w:rsid w:val="007C7E30"/>
    <w:rsid w:val="007D0DCF"/>
    <w:rsid w:val="007D1B9D"/>
    <w:rsid w:val="007D1BBF"/>
    <w:rsid w:val="007D3373"/>
    <w:rsid w:val="007D43B8"/>
    <w:rsid w:val="007D475D"/>
    <w:rsid w:val="007D49B2"/>
    <w:rsid w:val="007D4B1C"/>
    <w:rsid w:val="007D4D05"/>
    <w:rsid w:val="007D4E5F"/>
    <w:rsid w:val="007D4EDB"/>
    <w:rsid w:val="007D4F35"/>
    <w:rsid w:val="007D4FBE"/>
    <w:rsid w:val="007D5597"/>
    <w:rsid w:val="007D639E"/>
    <w:rsid w:val="007D68B1"/>
    <w:rsid w:val="007D7AA0"/>
    <w:rsid w:val="007E01CC"/>
    <w:rsid w:val="007E0513"/>
    <w:rsid w:val="007E0BE8"/>
    <w:rsid w:val="007E1069"/>
    <w:rsid w:val="007E2D60"/>
    <w:rsid w:val="007E3DF2"/>
    <w:rsid w:val="007E4303"/>
    <w:rsid w:val="007E534B"/>
    <w:rsid w:val="007E66C0"/>
    <w:rsid w:val="007E678B"/>
    <w:rsid w:val="007E6816"/>
    <w:rsid w:val="007E6D98"/>
    <w:rsid w:val="007E77AE"/>
    <w:rsid w:val="007E7804"/>
    <w:rsid w:val="007F0312"/>
    <w:rsid w:val="007F075A"/>
    <w:rsid w:val="007F10EB"/>
    <w:rsid w:val="007F1587"/>
    <w:rsid w:val="007F2116"/>
    <w:rsid w:val="007F2217"/>
    <w:rsid w:val="007F2C25"/>
    <w:rsid w:val="007F3617"/>
    <w:rsid w:val="007F43CF"/>
    <w:rsid w:val="007F4B6D"/>
    <w:rsid w:val="007F4FB3"/>
    <w:rsid w:val="007F5134"/>
    <w:rsid w:val="007F6692"/>
    <w:rsid w:val="007F6C0C"/>
    <w:rsid w:val="007F6D92"/>
    <w:rsid w:val="007F710D"/>
    <w:rsid w:val="00800739"/>
    <w:rsid w:val="00800946"/>
    <w:rsid w:val="00800C64"/>
    <w:rsid w:val="008012CF"/>
    <w:rsid w:val="00801481"/>
    <w:rsid w:val="008017C7"/>
    <w:rsid w:val="00801E77"/>
    <w:rsid w:val="00802D58"/>
    <w:rsid w:val="0080413E"/>
    <w:rsid w:val="008053A3"/>
    <w:rsid w:val="00805B06"/>
    <w:rsid w:val="0080670F"/>
    <w:rsid w:val="008072B4"/>
    <w:rsid w:val="008106F1"/>
    <w:rsid w:val="00811021"/>
    <w:rsid w:val="00811E7A"/>
    <w:rsid w:val="00811F96"/>
    <w:rsid w:val="0081262E"/>
    <w:rsid w:val="008127F3"/>
    <w:rsid w:val="008134FC"/>
    <w:rsid w:val="00813746"/>
    <w:rsid w:val="00814023"/>
    <w:rsid w:val="008145D4"/>
    <w:rsid w:val="00814F5B"/>
    <w:rsid w:val="00815091"/>
    <w:rsid w:val="008169BC"/>
    <w:rsid w:val="00816E21"/>
    <w:rsid w:val="00817A59"/>
    <w:rsid w:val="008205CD"/>
    <w:rsid w:val="00822859"/>
    <w:rsid w:val="00823198"/>
    <w:rsid w:val="00823311"/>
    <w:rsid w:val="008238B8"/>
    <w:rsid w:val="0082459F"/>
    <w:rsid w:val="00824842"/>
    <w:rsid w:val="0082498D"/>
    <w:rsid w:val="0082594B"/>
    <w:rsid w:val="00825E37"/>
    <w:rsid w:val="00826467"/>
    <w:rsid w:val="00827EF9"/>
    <w:rsid w:val="00827F2B"/>
    <w:rsid w:val="00830503"/>
    <w:rsid w:val="00830653"/>
    <w:rsid w:val="00830B58"/>
    <w:rsid w:val="00830C89"/>
    <w:rsid w:val="00830CED"/>
    <w:rsid w:val="00831519"/>
    <w:rsid w:val="00832DA0"/>
    <w:rsid w:val="00834CC9"/>
    <w:rsid w:val="0083516F"/>
    <w:rsid w:val="00835572"/>
    <w:rsid w:val="00835A32"/>
    <w:rsid w:val="00835C75"/>
    <w:rsid w:val="00835F59"/>
    <w:rsid w:val="00837B3E"/>
    <w:rsid w:val="00840827"/>
    <w:rsid w:val="00840CDA"/>
    <w:rsid w:val="00842005"/>
    <w:rsid w:val="00842164"/>
    <w:rsid w:val="008435DE"/>
    <w:rsid w:val="00844B00"/>
    <w:rsid w:val="00844BE9"/>
    <w:rsid w:val="008461E5"/>
    <w:rsid w:val="00847825"/>
    <w:rsid w:val="00847B3C"/>
    <w:rsid w:val="0085068F"/>
    <w:rsid w:val="00850FCE"/>
    <w:rsid w:val="0085236A"/>
    <w:rsid w:val="00852568"/>
    <w:rsid w:val="00852AE6"/>
    <w:rsid w:val="00852F27"/>
    <w:rsid w:val="00853518"/>
    <w:rsid w:val="008538C4"/>
    <w:rsid w:val="0085465F"/>
    <w:rsid w:val="00854F4B"/>
    <w:rsid w:val="00855A9A"/>
    <w:rsid w:val="00856486"/>
    <w:rsid w:val="0085750B"/>
    <w:rsid w:val="00857625"/>
    <w:rsid w:val="008577A3"/>
    <w:rsid w:val="00860A43"/>
    <w:rsid w:val="00860AAB"/>
    <w:rsid w:val="00861024"/>
    <w:rsid w:val="0086121C"/>
    <w:rsid w:val="008619CC"/>
    <w:rsid w:val="008626AB"/>
    <w:rsid w:val="008629F1"/>
    <w:rsid w:val="00862ADE"/>
    <w:rsid w:val="008632CD"/>
    <w:rsid w:val="00864857"/>
    <w:rsid w:val="00864A13"/>
    <w:rsid w:val="008651C4"/>
    <w:rsid w:val="00865452"/>
    <w:rsid w:val="00866198"/>
    <w:rsid w:val="00866AAE"/>
    <w:rsid w:val="00866CBA"/>
    <w:rsid w:val="00866D69"/>
    <w:rsid w:val="00867000"/>
    <w:rsid w:val="008670C8"/>
    <w:rsid w:val="008674D6"/>
    <w:rsid w:val="0087051B"/>
    <w:rsid w:val="00872C13"/>
    <w:rsid w:val="00872E12"/>
    <w:rsid w:val="00873146"/>
    <w:rsid w:val="00873939"/>
    <w:rsid w:val="008743A2"/>
    <w:rsid w:val="00874F9A"/>
    <w:rsid w:val="00875160"/>
    <w:rsid w:val="00875449"/>
    <w:rsid w:val="008756A8"/>
    <w:rsid w:val="008758A8"/>
    <w:rsid w:val="00876379"/>
    <w:rsid w:val="008764D2"/>
    <w:rsid w:val="008803F8"/>
    <w:rsid w:val="0088059A"/>
    <w:rsid w:val="00880A16"/>
    <w:rsid w:val="00880B77"/>
    <w:rsid w:val="00881630"/>
    <w:rsid w:val="00881656"/>
    <w:rsid w:val="00882736"/>
    <w:rsid w:val="00885127"/>
    <w:rsid w:val="008851E5"/>
    <w:rsid w:val="008852ED"/>
    <w:rsid w:val="008861BB"/>
    <w:rsid w:val="00886414"/>
    <w:rsid w:val="008869C3"/>
    <w:rsid w:val="00887397"/>
    <w:rsid w:val="008876F4"/>
    <w:rsid w:val="00887809"/>
    <w:rsid w:val="00887878"/>
    <w:rsid w:val="00887951"/>
    <w:rsid w:val="00891D10"/>
    <w:rsid w:val="00892578"/>
    <w:rsid w:val="008928E8"/>
    <w:rsid w:val="00892A06"/>
    <w:rsid w:val="00892B86"/>
    <w:rsid w:val="008942C1"/>
    <w:rsid w:val="00894465"/>
    <w:rsid w:val="00894FEB"/>
    <w:rsid w:val="00895B48"/>
    <w:rsid w:val="0089633B"/>
    <w:rsid w:val="00897254"/>
    <w:rsid w:val="008A1CA6"/>
    <w:rsid w:val="008A2A26"/>
    <w:rsid w:val="008A2D62"/>
    <w:rsid w:val="008A2F81"/>
    <w:rsid w:val="008A31F0"/>
    <w:rsid w:val="008A3BF2"/>
    <w:rsid w:val="008A3C87"/>
    <w:rsid w:val="008A4D0B"/>
    <w:rsid w:val="008A5258"/>
    <w:rsid w:val="008A528C"/>
    <w:rsid w:val="008A531C"/>
    <w:rsid w:val="008A5A63"/>
    <w:rsid w:val="008A70DF"/>
    <w:rsid w:val="008A715A"/>
    <w:rsid w:val="008A7905"/>
    <w:rsid w:val="008A7D2E"/>
    <w:rsid w:val="008A7E75"/>
    <w:rsid w:val="008A7FA1"/>
    <w:rsid w:val="008B052A"/>
    <w:rsid w:val="008B108C"/>
    <w:rsid w:val="008B13BC"/>
    <w:rsid w:val="008B28DE"/>
    <w:rsid w:val="008B3036"/>
    <w:rsid w:val="008B3378"/>
    <w:rsid w:val="008B33A8"/>
    <w:rsid w:val="008B3D7C"/>
    <w:rsid w:val="008B3DED"/>
    <w:rsid w:val="008B411C"/>
    <w:rsid w:val="008B4ACA"/>
    <w:rsid w:val="008B64FB"/>
    <w:rsid w:val="008B7BF1"/>
    <w:rsid w:val="008C046A"/>
    <w:rsid w:val="008C1FFE"/>
    <w:rsid w:val="008C2984"/>
    <w:rsid w:val="008C2C6E"/>
    <w:rsid w:val="008C3628"/>
    <w:rsid w:val="008C4855"/>
    <w:rsid w:val="008C4CF0"/>
    <w:rsid w:val="008C65B6"/>
    <w:rsid w:val="008C7FE3"/>
    <w:rsid w:val="008D058A"/>
    <w:rsid w:val="008D06BA"/>
    <w:rsid w:val="008D07C5"/>
    <w:rsid w:val="008D0963"/>
    <w:rsid w:val="008D0BAC"/>
    <w:rsid w:val="008D0EBC"/>
    <w:rsid w:val="008D3463"/>
    <w:rsid w:val="008D3BBE"/>
    <w:rsid w:val="008D5317"/>
    <w:rsid w:val="008D567C"/>
    <w:rsid w:val="008D5840"/>
    <w:rsid w:val="008D6563"/>
    <w:rsid w:val="008E067A"/>
    <w:rsid w:val="008E1EC5"/>
    <w:rsid w:val="008E2D71"/>
    <w:rsid w:val="008E38B1"/>
    <w:rsid w:val="008E3BB3"/>
    <w:rsid w:val="008E5C0C"/>
    <w:rsid w:val="008E61B0"/>
    <w:rsid w:val="008F04E3"/>
    <w:rsid w:val="008F0849"/>
    <w:rsid w:val="008F1CF5"/>
    <w:rsid w:val="008F2AD1"/>
    <w:rsid w:val="008F2CA6"/>
    <w:rsid w:val="008F43CD"/>
    <w:rsid w:val="008F456F"/>
    <w:rsid w:val="008F52AD"/>
    <w:rsid w:val="008F52ED"/>
    <w:rsid w:val="008F5C97"/>
    <w:rsid w:val="008F7E22"/>
    <w:rsid w:val="00900648"/>
    <w:rsid w:val="00900E8F"/>
    <w:rsid w:val="00901023"/>
    <w:rsid w:val="009012D1"/>
    <w:rsid w:val="009017C7"/>
    <w:rsid w:val="009023DC"/>
    <w:rsid w:val="0090250D"/>
    <w:rsid w:val="00902C05"/>
    <w:rsid w:val="00904E53"/>
    <w:rsid w:val="00905EFE"/>
    <w:rsid w:val="00906B95"/>
    <w:rsid w:val="00910AFF"/>
    <w:rsid w:val="00911F7D"/>
    <w:rsid w:val="009126E7"/>
    <w:rsid w:val="00912A5F"/>
    <w:rsid w:val="0091333C"/>
    <w:rsid w:val="00914AC9"/>
    <w:rsid w:val="0091506E"/>
    <w:rsid w:val="00915C78"/>
    <w:rsid w:val="009165B5"/>
    <w:rsid w:val="0091670F"/>
    <w:rsid w:val="009213D8"/>
    <w:rsid w:val="0092194D"/>
    <w:rsid w:val="0092195C"/>
    <w:rsid w:val="009221EF"/>
    <w:rsid w:val="00922A1C"/>
    <w:rsid w:val="00924039"/>
    <w:rsid w:val="00924558"/>
    <w:rsid w:val="0092496E"/>
    <w:rsid w:val="00925B02"/>
    <w:rsid w:val="00926ED1"/>
    <w:rsid w:val="00927989"/>
    <w:rsid w:val="009302CD"/>
    <w:rsid w:val="00931581"/>
    <w:rsid w:val="009328E2"/>
    <w:rsid w:val="00932937"/>
    <w:rsid w:val="00932941"/>
    <w:rsid w:val="00933289"/>
    <w:rsid w:val="00933780"/>
    <w:rsid w:val="00933896"/>
    <w:rsid w:val="00933CC5"/>
    <w:rsid w:val="00935025"/>
    <w:rsid w:val="00935882"/>
    <w:rsid w:val="00936D3A"/>
    <w:rsid w:val="00937D29"/>
    <w:rsid w:val="00937DFA"/>
    <w:rsid w:val="00937EFB"/>
    <w:rsid w:val="009412D8"/>
    <w:rsid w:val="009422EB"/>
    <w:rsid w:val="009426B0"/>
    <w:rsid w:val="00942F5D"/>
    <w:rsid w:val="00943CB5"/>
    <w:rsid w:val="00943D42"/>
    <w:rsid w:val="00943FE7"/>
    <w:rsid w:val="009441B5"/>
    <w:rsid w:val="00945CA3"/>
    <w:rsid w:val="009467A9"/>
    <w:rsid w:val="00950410"/>
    <w:rsid w:val="00950728"/>
    <w:rsid w:val="009507E8"/>
    <w:rsid w:val="00952307"/>
    <w:rsid w:val="009525A1"/>
    <w:rsid w:val="00952C36"/>
    <w:rsid w:val="00952F67"/>
    <w:rsid w:val="00952FC4"/>
    <w:rsid w:val="009542F6"/>
    <w:rsid w:val="00954475"/>
    <w:rsid w:val="00954A55"/>
    <w:rsid w:val="00954AA8"/>
    <w:rsid w:val="00955B17"/>
    <w:rsid w:val="0095700B"/>
    <w:rsid w:val="00957337"/>
    <w:rsid w:val="0096025C"/>
    <w:rsid w:val="009604C4"/>
    <w:rsid w:val="0096061E"/>
    <w:rsid w:val="00960D4A"/>
    <w:rsid w:val="00960F6D"/>
    <w:rsid w:val="00961504"/>
    <w:rsid w:val="0096298B"/>
    <w:rsid w:val="00963865"/>
    <w:rsid w:val="0096422A"/>
    <w:rsid w:val="0096463A"/>
    <w:rsid w:val="00965AB6"/>
    <w:rsid w:val="009663BF"/>
    <w:rsid w:val="0096688B"/>
    <w:rsid w:val="0097058C"/>
    <w:rsid w:val="009705E4"/>
    <w:rsid w:val="0097079B"/>
    <w:rsid w:val="00970F8D"/>
    <w:rsid w:val="009719A0"/>
    <w:rsid w:val="00971ADE"/>
    <w:rsid w:val="00972658"/>
    <w:rsid w:val="00973315"/>
    <w:rsid w:val="009743C0"/>
    <w:rsid w:val="00974734"/>
    <w:rsid w:val="009757D6"/>
    <w:rsid w:val="00975A46"/>
    <w:rsid w:val="0097664D"/>
    <w:rsid w:val="009769BE"/>
    <w:rsid w:val="00977F12"/>
    <w:rsid w:val="00980650"/>
    <w:rsid w:val="00980C3C"/>
    <w:rsid w:val="00981411"/>
    <w:rsid w:val="0098141A"/>
    <w:rsid w:val="00981E23"/>
    <w:rsid w:val="0098234A"/>
    <w:rsid w:val="0098255C"/>
    <w:rsid w:val="0098468B"/>
    <w:rsid w:val="009846FD"/>
    <w:rsid w:val="0098506E"/>
    <w:rsid w:val="009850E7"/>
    <w:rsid w:val="009852B2"/>
    <w:rsid w:val="00986770"/>
    <w:rsid w:val="00987F1A"/>
    <w:rsid w:val="0099007D"/>
    <w:rsid w:val="00990287"/>
    <w:rsid w:val="009913BB"/>
    <w:rsid w:val="009943B0"/>
    <w:rsid w:val="009945A8"/>
    <w:rsid w:val="0099528B"/>
    <w:rsid w:val="00995D3A"/>
    <w:rsid w:val="0099611C"/>
    <w:rsid w:val="009962B4"/>
    <w:rsid w:val="00996515"/>
    <w:rsid w:val="00996989"/>
    <w:rsid w:val="00996C97"/>
    <w:rsid w:val="009A041A"/>
    <w:rsid w:val="009A0CFF"/>
    <w:rsid w:val="009A1552"/>
    <w:rsid w:val="009A1EB8"/>
    <w:rsid w:val="009A265A"/>
    <w:rsid w:val="009A3570"/>
    <w:rsid w:val="009A4593"/>
    <w:rsid w:val="009A69CE"/>
    <w:rsid w:val="009A6E26"/>
    <w:rsid w:val="009A71E9"/>
    <w:rsid w:val="009A7752"/>
    <w:rsid w:val="009B1395"/>
    <w:rsid w:val="009B165C"/>
    <w:rsid w:val="009B26D9"/>
    <w:rsid w:val="009B2CAE"/>
    <w:rsid w:val="009B397F"/>
    <w:rsid w:val="009B3B24"/>
    <w:rsid w:val="009B4101"/>
    <w:rsid w:val="009B4457"/>
    <w:rsid w:val="009B529A"/>
    <w:rsid w:val="009B558D"/>
    <w:rsid w:val="009B5CDF"/>
    <w:rsid w:val="009B60DC"/>
    <w:rsid w:val="009B63FC"/>
    <w:rsid w:val="009B6619"/>
    <w:rsid w:val="009B6ADA"/>
    <w:rsid w:val="009B7E0D"/>
    <w:rsid w:val="009C0294"/>
    <w:rsid w:val="009C0302"/>
    <w:rsid w:val="009C099B"/>
    <w:rsid w:val="009C0DAC"/>
    <w:rsid w:val="009C1F87"/>
    <w:rsid w:val="009C3C6B"/>
    <w:rsid w:val="009C4551"/>
    <w:rsid w:val="009C5799"/>
    <w:rsid w:val="009C5848"/>
    <w:rsid w:val="009C58DD"/>
    <w:rsid w:val="009C6835"/>
    <w:rsid w:val="009D1208"/>
    <w:rsid w:val="009D19DF"/>
    <w:rsid w:val="009D3811"/>
    <w:rsid w:val="009D4168"/>
    <w:rsid w:val="009D429F"/>
    <w:rsid w:val="009D49C8"/>
    <w:rsid w:val="009D51D7"/>
    <w:rsid w:val="009D5645"/>
    <w:rsid w:val="009D56E7"/>
    <w:rsid w:val="009D5AB8"/>
    <w:rsid w:val="009D6418"/>
    <w:rsid w:val="009D687F"/>
    <w:rsid w:val="009D6D3E"/>
    <w:rsid w:val="009D7045"/>
    <w:rsid w:val="009D78F5"/>
    <w:rsid w:val="009E1055"/>
    <w:rsid w:val="009E24F0"/>
    <w:rsid w:val="009E2560"/>
    <w:rsid w:val="009E3170"/>
    <w:rsid w:val="009E3BB3"/>
    <w:rsid w:val="009E3DB2"/>
    <w:rsid w:val="009E5F0E"/>
    <w:rsid w:val="009E6234"/>
    <w:rsid w:val="009E78E3"/>
    <w:rsid w:val="009E7B2E"/>
    <w:rsid w:val="009F0472"/>
    <w:rsid w:val="009F0A3C"/>
    <w:rsid w:val="009F105A"/>
    <w:rsid w:val="009F1880"/>
    <w:rsid w:val="009F2A79"/>
    <w:rsid w:val="009F2B74"/>
    <w:rsid w:val="009F336C"/>
    <w:rsid w:val="009F46A7"/>
    <w:rsid w:val="009F48D2"/>
    <w:rsid w:val="009F58DE"/>
    <w:rsid w:val="009F6D7F"/>
    <w:rsid w:val="009F6FA3"/>
    <w:rsid w:val="00A00255"/>
    <w:rsid w:val="00A01339"/>
    <w:rsid w:val="00A01491"/>
    <w:rsid w:val="00A01E15"/>
    <w:rsid w:val="00A025AE"/>
    <w:rsid w:val="00A039BF"/>
    <w:rsid w:val="00A03F4E"/>
    <w:rsid w:val="00A04F6F"/>
    <w:rsid w:val="00A05C59"/>
    <w:rsid w:val="00A05D26"/>
    <w:rsid w:val="00A062FB"/>
    <w:rsid w:val="00A0698E"/>
    <w:rsid w:val="00A06AD1"/>
    <w:rsid w:val="00A06D1E"/>
    <w:rsid w:val="00A07364"/>
    <w:rsid w:val="00A10276"/>
    <w:rsid w:val="00A102AB"/>
    <w:rsid w:val="00A10DF4"/>
    <w:rsid w:val="00A10E18"/>
    <w:rsid w:val="00A11C4E"/>
    <w:rsid w:val="00A11FC3"/>
    <w:rsid w:val="00A12E2A"/>
    <w:rsid w:val="00A13051"/>
    <w:rsid w:val="00A13326"/>
    <w:rsid w:val="00A16E32"/>
    <w:rsid w:val="00A2042D"/>
    <w:rsid w:val="00A2137B"/>
    <w:rsid w:val="00A21B4B"/>
    <w:rsid w:val="00A22158"/>
    <w:rsid w:val="00A22748"/>
    <w:rsid w:val="00A2356B"/>
    <w:rsid w:val="00A23AE5"/>
    <w:rsid w:val="00A24186"/>
    <w:rsid w:val="00A25A1D"/>
    <w:rsid w:val="00A26AC9"/>
    <w:rsid w:val="00A26AD3"/>
    <w:rsid w:val="00A27610"/>
    <w:rsid w:val="00A27614"/>
    <w:rsid w:val="00A3033C"/>
    <w:rsid w:val="00A30C9D"/>
    <w:rsid w:val="00A31A1A"/>
    <w:rsid w:val="00A31AD6"/>
    <w:rsid w:val="00A32435"/>
    <w:rsid w:val="00A337C1"/>
    <w:rsid w:val="00A33C25"/>
    <w:rsid w:val="00A34EC3"/>
    <w:rsid w:val="00A351C3"/>
    <w:rsid w:val="00A3680E"/>
    <w:rsid w:val="00A40A89"/>
    <w:rsid w:val="00A40BF7"/>
    <w:rsid w:val="00A41424"/>
    <w:rsid w:val="00A417D8"/>
    <w:rsid w:val="00A418D1"/>
    <w:rsid w:val="00A42521"/>
    <w:rsid w:val="00A4263B"/>
    <w:rsid w:val="00A42751"/>
    <w:rsid w:val="00A42F1E"/>
    <w:rsid w:val="00A4315E"/>
    <w:rsid w:val="00A43194"/>
    <w:rsid w:val="00A43926"/>
    <w:rsid w:val="00A43B31"/>
    <w:rsid w:val="00A43F3B"/>
    <w:rsid w:val="00A44606"/>
    <w:rsid w:val="00A451F4"/>
    <w:rsid w:val="00A4537F"/>
    <w:rsid w:val="00A51289"/>
    <w:rsid w:val="00A5128B"/>
    <w:rsid w:val="00A51412"/>
    <w:rsid w:val="00A538FE"/>
    <w:rsid w:val="00A542AD"/>
    <w:rsid w:val="00A54EC8"/>
    <w:rsid w:val="00A5506A"/>
    <w:rsid w:val="00A560F7"/>
    <w:rsid w:val="00A56197"/>
    <w:rsid w:val="00A56267"/>
    <w:rsid w:val="00A6069A"/>
    <w:rsid w:val="00A60B61"/>
    <w:rsid w:val="00A622B1"/>
    <w:rsid w:val="00A624D4"/>
    <w:rsid w:val="00A627F0"/>
    <w:rsid w:val="00A6300B"/>
    <w:rsid w:val="00A63138"/>
    <w:rsid w:val="00A65634"/>
    <w:rsid w:val="00A66F1D"/>
    <w:rsid w:val="00A673F0"/>
    <w:rsid w:val="00A711B9"/>
    <w:rsid w:val="00A71ED3"/>
    <w:rsid w:val="00A72448"/>
    <w:rsid w:val="00A76CD4"/>
    <w:rsid w:val="00A76EFC"/>
    <w:rsid w:val="00A7731B"/>
    <w:rsid w:val="00A8021D"/>
    <w:rsid w:val="00A8033F"/>
    <w:rsid w:val="00A80706"/>
    <w:rsid w:val="00A80A60"/>
    <w:rsid w:val="00A81D37"/>
    <w:rsid w:val="00A834BD"/>
    <w:rsid w:val="00A835B0"/>
    <w:rsid w:val="00A845CC"/>
    <w:rsid w:val="00A85B2D"/>
    <w:rsid w:val="00A86060"/>
    <w:rsid w:val="00A861AC"/>
    <w:rsid w:val="00A8792A"/>
    <w:rsid w:val="00A904FD"/>
    <w:rsid w:val="00A90EC4"/>
    <w:rsid w:val="00A91C7D"/>
    <w:rsid w:val="00A922B1"/>
    <w:rsid w:val="00A92FF3"/>
    <w:rsid w:val="00A93D0E"/>
    <w:rsid w:val="00A956CF"/>
    <w:rsid w:val="00A95B92"/>
    <w:rsid w:val="00A97C4C"/>
    <w:rsid w:val="00AA0609"/>
    <w:rsid w:val="00AA1000"/>
    <w:rsid w:val="00AA145B"/>
    <w:rsid w:val="00AA1A0C"/>
    <w:rsid w:val="00AA206E"/>
    <w:rsid w:val="00AA263C"/>
    <w:rsid w:val="00AA27B1"/>
    <w:rsid w:val="00AA31A2"/>
    <w:rsid w:val="00AA3F7B"/>
    <w:rsid w:val="00AA4B75"/>
    <w:rsid w:val="00AA65E3"/>
    <w:rsid w:val="00AA683D"/>
    <w:rsid w:val="00AA7296"/>
    <w:rsid w:val="00AA7910"/>
    <w:rsid w:val="00AB0E05"/>
    <w:rsid w:val="00AB12F3"/>
    <w:rsid w:val="00AB1C28"/>
    <w:rsid w:val="00AB3F0C"/>
    <w:rsid w:val="00AB3F4E"/>
    <w:rsid w:val="00AB42F7"/>
    <w:rsid w:val="00AB4408"/>
    <w:rsid w:val="00AB48F2"/>
    <w:rsid w:val="00AB49F6"/>
    <w:rsid w:val="00AB5C19"/>
    <w:rsid w:val="00AB5EEE"/>
    <w:rsid w:val="00AB698D"/>
    <w:rsid w:val="00AB6B0A"/>
    <w:rsid w:val="00AB7579"/>
    <w:rsid w:val="00AB758E"/>
    <w:rsid w:val="00AB7D69"/>
    <w:rsid w:val="00AC1F27"/>
    <w:rsid w:val="00AC24A9"/>
    <w:rsid w:val="00AC2A5F"/>
    <w:rsid w:val="00AC3879"/>
    <w:rsid w:val="00AC4016"/>
    <w:rsid w:val="00AC4154"/>
    <w:rsid w:val="00AC5F89"/>
    <w:rsid w:val="00AC6743"/>
    <w:rsid w:val="00AD0526"/>
    <w:rsid w:val="00AD069A"/>
    <w:rsid w:val="00AD0980"/>
    <w:rsid w:val="00AD0A23"/>
    <w:rsid w:val="00AD191E"/>
    <w:rsid w:val="00AD205B"/>
    <w:rsid w:val="00AD2312"/>
    <w:rsid w:val="00AD2FDE"/>
    <w:rsid w:val="00AD3307"/>
    <w:rsid w:val="00AD36A6"/>
    <w:rsid w:val="00AD3B95"/>
    <w:rsid w:val="00AD5296"/>
    <w:rsid w:val="00AD56CC"/>
    <w:rsid w:val="00AD5F11"/>
    <w:rsid w:val="00AD6CAD"/>
    <w:rsid w:val="00AD73A9"/>
    <w:rsid w:val="00AD75B6"/>
    <w:rsid w:val="00AD7A8A"/>
    <w:rsid w:val="00AD7EDB"/>
    <w:rsid w:val="00AE2162"/>
    <w:rsid w:val="00AE41DB"/>
    <w:rsid w:val="00AE4B54"/>
    <w:rsid w:val="00AE69BF"/>
    <w:rsid w:val="00AE6D58"/>
    <w:rsid w:val="00AE7048"/>
    <w:rsid w:val="00AF0258"/>
    <w:rsid w:val="00AF132E"/>
    <w:rsid w:val="00AF1B90"/>
    <w:rsid w:val="00AF2D82"/>
    <w:rsid w:val="00AF3BF8"/>
    <w:rsid w:val="00AF3EA5"/>
    <w:rsid w:val="00AF412D"/>
    <w:rsid w:val="00AF553B"/>
    <w:rsid w:val="00AF6F1C"/>
    <w:rsid w:val="00AF7119"/>
    <w:rsid w:val="00AF74CD"/>
    <w:rsid w:val="00AF76EA"/>
    <w:rsid w:val="00AF7A4D"/>
    <w:rsid w:val="00AF7D24"/>
    <w:rsid w:val="00B00058"/>
    <w:rsid w:val="00B00939"/>
    <w:rsid w:val="00B013FC"/>
    <w:rsid w:val="00B03103"/>
    <w:rsid w:val="00B043C5"/>
    <w:rsid w:val="00B05BC9"/>
    <w:rsid w:val="00B05D82"/>
    <w:rsid w:val="00B0675A"/>
    <w:rsid w:val="00B1119A"/>
    <w:rsid w:val="00B114BB"/>
    <w:rsid w:val="00B12AC5"/>
    <w:rsid w:val="00B12AE7"/>
    <w:rsid w:val="00B12B78"/>
    <w:rsid w:val="00B1397E"/>
    <w:rsid w:val="00B15004"/>
    <w:rsid w:val="00B154B1"/>
    <w:rsid w:val="00B155DC"/>
    <w:rsid w:val="00B16AC9"/>
    <w:rsid w:val="00B172D0"/>
    <w:rsid w:val="00B226FF"/>
    <w:rsid w:val="00B2277F"/>
    <w:rsid w:val="00B22F4D"/>
    <w:rsid w:val="00B24497"/>
    <w:rsid w:val="00B25153"/>
    <w:rsid w:val="00B25728"/>
    <w:rsid w:val="00B2587B"/>
    <w:rsid w:val="00B26126"/>
    <w:rsid w:val="00B26B2A"/>
    <w:rsid w:val="00B26E4E"/>
    <w:rsid w:val="00B300FC"/>
    <w:rsid w:val="00B30D97"/>
    <w:rsid w:val="00B31224"/>
    <w:rsid w:val="00B324AA"/>
    <w:rsid w:val="00B34A17"/>
    <w:rsid w:val="00B35840"/>
    <w:rsid w:val="00B360B1"/>
    <w:rsid w:val="00B362A4"/>
    <w:rsid w:val="00B36354"/>
    <w:rsid w:val="00B37D1A"/>
    <w:rsid w:val="00B37FD4"/>
    <w:rsid w:val="00B40BFD"/>
    <w:rsid w:val="00B42431"/>
    <w:rsid w:val="00B425A3"/>
    <w:rsid w:val="00B431DB"/>
    <w:rsid w:val="00B43507"/>
    <w:rsid w:val="00B43F7C"/>
    <w:rsid w:val="00B45792"/>
    <w:rsid w:val="00B45D83"/>
    <w:rsid w:val="00B46024"/>
    <w:rsid w:val="00B469C8"/>
    <w:rsid w:val="00B50596"/>
    <w:rsid w:val="00B509B1"/>
    <w:rsid w:val="00B51286"/>
    <w:rsid w:val="00B52158"/>
    <w:rsid w:val="00B5279D"/>
    <w:rsid w:val="00B52B49"/>
    <w:rsid w:val="00B52D51"/>
    <w:rsid w:val="00B53BE8"/>
    <w:rsid w:val="00B5475F"/>
    <w:rsid w:val="00B54ABB"/>
    <w:rsid w:val="00B5538A"/>
    <w:rsid w:val="00B55506"/>
    <w:rsid w:val="00B55CA3"/>
    <w:rsid w:val="00B5631A"/>
    <w:rsid w:val="00B57065"/>
    <w:rsid w:val="00B602F1"/>
    <w:rsid w:val="00B602F6"/>
    <w:rsid w:val="00B6039A"/>
    <w:rsid w:val="00B604F9"/>
    <w:rsid w:val="00B60E3F"/>
    <w:rsid w:val="00B6101C"/>
    <w:rsid w:val="00B61318"/>
    <w:rsid w:val="00B61887"/>
    <w:rsid w:val="00B62101"/>
    <w:rsid w:val="00B626BF"/>
    <w:rsid w:val="00B64090"/>
    <w:rsid w:val="00B65507"/>
    <w:rsid w:val="00B658FC"/>
    <w:rsid w:val="00B65FD0"/>
    <w:rsid w:val="00B66410"/>
    <w:rsid w:val="00B666F0"/>
    <w:rsid w:val="00B66864"/>
    <w:rsid w:val="00B67235"/>
    <w:rsid w:val="00B674DC"/>
    <w:rsid w:val="00B6775E"/>
    <w:rsid w:val="00B67D98"/>
    <w:rsid w:val="00B70D01"/>
    <w:rsid w:val="00B733A1"/>
    <w:rsid w:val="00B7353A"/>
    <w:rsid w:val="00B736EA"/>
    <w:rsid w:val="00B7430A"/>
    <w:rsid w:val="00B74E4B"/>
    <w:rsid w:val="00B75041"/>
    <w:rsid w:val="00B7509D"/>
    <w:rsid w:val="00B75517"/>
    <w:rsid w:val="00B758B9"/>
    <w:rsid w:val="00B76A5E"/>
    <w:rsid w:val="00B773CE"/>
    <w:rsid w:val="00B7798E"/>
    <w:rsid w:val="00B77BA7"/>
    <w:rsid w:val="00B77DDA"/>
    <w:rsid w:val="00B77FE5"/>
    <w:rsid w:val="00B80DB5"/>
    <w:rsid w:val="00B81548"/>
    <w:rsid w:val="00B81E36"/>
    <w:rsid w:val="00B8275B"/>
    <w:rsid w:val="00B8291C"/>
    <w:rsid w:val="00B83396"/>
    <w:rsid w:val="00B8349D"/>
    <w:rsid w:val="00B838BE"/>
    <w:rsid w:val="00B85B42"/>
    <w:rsid w:val="00B85E99"/>
    <w:rsid w:val="00B86299"/>
    <w:rsid w:val="00B86656"/>
    <w:rsid w:val="00B90505"/>
    <w:rsid w:val="00B914E4"/>
    <w:rsid w:val="00B91799"/>
    <w:rsid w:val="00B926A0"/>
    <w:rsid w:val="00B928D8"/>
    <w:rsid w:val="00B929E0"/>
    <w:rsid w:val="00B936FF"/>
    <w:rsid w:val="00B93906"/>
    <w:rsid w:val="00B9420F"/>
    <w:rsid w:val="00B94515"/>
    <w:rsid w:val="00B94A9A"/>
    <w:rsid w:val="00B952FA"/>
    <w:rsid w:val="00B95618"/>
    <w:rsid w:val="00B96ACD"/>
    <w:rsid w:val="00B97606"/>
    <w:rsid w:val="00B9771D"/>
    <w:rsid w:val="00BA0E63"/>
    <w:rsid w:val="00BA1AA9"/>
    <w:rsid w:val="00BA1AB2"/>
    <w:rsid w:val="00BA2179"/>
    <w:rsid w:val="00BA224F"/>
    <w:rsid w:val="00BA25A3"/>
    <w:rsid w:val="00BA2713"/>
    <w:rsid w:val="00BA2BC8"/>
    <w:rsid w:val="00BA339F"/>
    <w:rsid w:val="00BA4D2D"/>
    <w:rsid w:val="00BA6085"/>
    <w:rsid w:val="00BA6DFA"/>
    <w:rsid w:val="00BA74AA"/>
    <w:rsid w:val="00BB01C7"/>
    <w:rsid w:val="00BB0E0C"/>
    <w:rsid w:val="00BB1750"/>
    <w:rsid w:val="00BB1F85"/>
    <w:rsid w:val="00BB2496"/>
    <w:rsid w:val="00BB2EA4"/>
    <w:rsid w:val="00BB357F"/>
    <w:rsid w:val="00BB37B9"/>
    <w:rsid w:val="00BB488B"/>
    <w:rsid w:val="00BB4BC1"/>
    <w:rsid w:val="00BB5E41"/>
    <w:rsid w:val="00BB6B51"/>
    <w:rsid w:val="00BB7814"/>
    <w:rsid w:val="00BC0ADE"/>
    <w:rsid w:val="00BC0C89"/>
    <w:rsid w:val="00BC0F57"/>
    <w:rsid w:val="00BC1C36"/>
    <w:rsid w:val="00BC2D15"/>
    <w:rsid w:val="00BC3933"/>
    <w:rsid w:val="00BC4210"/>
    <w:rsid w:val="00BC45FA"/>
    <w:rsid w:val="00BC4D13"/>
    <w:rsid w:val="00BC4D81"/>
    <w:rsid w:val="00BC5048"/>
    <w:rsid w:val="00BC62F4"/>
    <w:rsid w:val="00BC65EB"/>
    <w:rsid w:val="00BC7336"/>
    <w:rsid w:val="00BD0C04"/>
    <w:rsid w:val="00BD2A50"/>
    <w:rsid w:val="00BD2D18"/>
    <w:rsid w:val="00BD380F"/>
    <w:rsid w:val="00BD4008"/>
    <w:rsid w:val="00BD5142"/>
    <w:rsid w:val="00BD6922"/>
    <w:rsid w:val="00BD6D65"/>
    <w:rsid w:val="00BE002C"/>
    <w:rsid w:val="00BE062C"/>
    <w:rsid w:val="00BE1558"/>
    <w:rsid w:val="00BE22E1"/>
    <w:rsid w:val="00BE2359"/>
    <w:rsid w:val="00BE2662"/>
    <w:rsid w:val="00BE28E5"/>
    <w:rsid w:val="00BE322C"/>
    <w:rsid w:val="00BE3AE8"/>
    <w:rsid w:val="00BE4671"/>
    <w:rsid w:val="00BE513C"/>
    <w:rsid w:val="00BE5E81"/>
    <w:rsid w:val="00BE60A8"/>
    <w:rsid w:val="00BE6509"/>
    <w:rsid w:val="00BE6642"/>
    <w:rsid w:val="00BF07F7"/>
    <w:rsid w:val="00BF080E"/>
    <w:rsid w:val="00BF3051"/>
    <w:rsid w:val="00BF358C"/>
    <w:rsid w:val="00BF3764"/>
    <w:rsid w:val="00BF4592"/>
    <w:rsid w:val="00BF7738"/>
    <w:rsid w:val="00C0007E"/>
    <w:rsid w:val="00C0043F"/>
    <w:rsid w:val="00C0056E"/>
    <w:rsid w:val="00C0089F"/>
    <w:rsid w:val="00C00A87"/>
    <w:rsid w:val="00C0152D"/>
    <w:rsid w:val="00C01874"/>
    <w:rsid w:val="00C0230C"/>
    <w:rsid w:val="00C02A01"/>
    <w:rsid w:val="00C02F0D"/>
    <w:rsid w:val="00C03D7D"/>
    <w:rsid w:val="00C0505F"/>
    <w:rsid w:val="00C057BE"/>
    <w:rsid w:val="00C05AE8"/>
    <w:rsid w:val="00C07C98"/>
    <w:rsid w:val="00C104C2"/>
    <w:rsid w:val="00C10654"/>
    <w:rsid w:val="00C10883"/>
    <w:rsid w:val="00C114A9"/>
    <w:rsid w:val="00C114DA"/>
    <w:rsid w:val="00C1192C"/>
    <w:rsid w:val="00C11ABF"/>
    <w:rsid w:val="00C121FC"/>
    <w:rsid w:val="00C12B32"/>
    <w:rsid w:val="00C12C81"/>
    <w:rsid w:val="00C12F61"/>
    <w:rsid w:val="00C1397A"/>
    <w:rsid w:val="00C15848"/>
    <w:rsid w:val="00C16480"/>
    <w:rsid w:val="00C16D56"/>
    <w:rsid w:val="00C205C4"/>
    <w:rsid w:val="00C20793"/>
    <w:rsid w:val="00C208DB"/>
    <w:rsid w:val="00C20FFE"/>
    <w:rsid w:val="00C211EC"/>
    <w:rsid w:val="00C21713"/>
    <w:rsid w:val="00C22A32"/>
    <w:rsid w:val="00C23EAD"/>
    <w:rsid w:val="00C24E6B"/>
    <w:rsid w:val="00C252A2"/>
    <w:rsid w:val="00C25FF2"/>
    <w:rsid w:val="00C268A0"/>
    <w:rsid w:val="00C26DD1"/>
    <w:rsid w:val="00C26E3E"/>
    <w:rsid w:val="00C26F8B"/>
    <w:rsid w:val="00C270A1"/>
    <w:rsid w:val="00C30A06"/>
    <w:rsid w:val="00C30D2B"/>
    <w:rsid w:val="00C3173F"/>
    <w:rsid w:val="00C31EAF"/>
    <w:rsid w:val="00C32614"/>
    <w:rsid w:val="00C3297D"/>
    <w:rsid w:val="00C337F5"/>
    <w:rsid w:val="00C33FED"/>
    <w:rsid w:val="00C34208"/>
    <w:rsid w:val="00C344AA"/>
    <w:rsid w:val="00C34B8A"/>
    <w:rsid w:val="00C36843"/>
    <w:rsid w:val="00C36A13"/>
    <w:rsid w:val="00C36D4C"/>
    <w:rsid w:val="00C37BCA"/>
    <w:rsid w:val="00C409A1"/>
    <w:rsid w:val="00C4231F"/>
    <w:rsid w:val="00C45EA2"/>
    <w:rsid w:val="00C4603F"/>
    <w:rsid w:val="00C46B31"/>
    <w:rsid w:val="00C46BFE"/>
    <w:rsid w:val="00C52442"/>
    <w:rsid w:val="00C52C2D"/>
    <w:rsid w:val="00C53CEC"/>
    <w:rsid w:val="00C53E36"/>
    <w:rsid w:val="00C55193"/>
    <w:rsid w:val="00C553A5"/>
    <w:rsid w:val="00C56361"/>
    <w:rsid w:val="00C56C75"/>
    <w:rsid w:val="00C56FD0"/>
    <w:rsid w:val="00C571E1"/>
    <w:rsid w:val="00C57313"/>
    <w:rsid w:val="00C57D6B"/>
    <w:rsid w:val="00C608DB"/>
    <w:rsid w:val="00C63161"/>
    <w:rsid w:val="00C63318"/>
    <w:rsid w:val="00C63C48"/>
    <w:rsid w:val="00C63D9F"/>
    <w:rsid w:val="00C651BA"/>
    <w:rsid w:val="00C6592D"/>
    <w:rsid w:val="00C65BC8"/>
    <w:rsid w:val="00C6653B"/>
    <w:rsid w:val="00C6660E"/>
    <w:rsid w:val="00C6705A"/>
    <w:rsid w:val="00C7034B"/>
    <w:rsid w:val="00C709E1"/>
    <w:rsid w:val="00C71C34"/>
    <w:rsid w:val="00C71C4F"/>
    <w:rsid w:val="00C71F1C"/>
    <w:rsid w:val="00C7206A"/>
    <w:rsid w:val="00C72644"/>
    <w:rsid w:val="00C75753"/>
    <w:rsid w:val="00C75CE1"/>
    <w:rsid w:val="00C766F2"/>
    <w:rsid w:val="00C77031"/>
    <w:rsid w:val="00C80BE6"/>
    <w:rsid w:val="00C80E01"/>
    <w:rsid w:val="00C8136C"/>
    <w:rsid w:val="00C81636"/>
    <w:rsid w:val="00C81897"/>
    <w:rsid w:val="00C831FA"/>
    <w:rsid w:val="00C83561"/>
    <w:rsid w:val="00C835AC"/>
    <w:rsid w:val="00C83EDF"/>
    <w:rsid w:val="00C84DE3"/>
    <w:rsid w:val="00C85FEB"/>
    <w:rsid w:val="00C864C3"/>
    <w:rsid w:val="00C87270"/>
    <w:rsid w:val="00C87C11"/>
    <w:rsid w:val="00C9137E"/>
    <w:rsid w:val="00C9222E"/>
    <w:rsid w:val="00C92251"/>
    <w:rsid w:val="00C9267C"/>
    <w:rsid w:val="00C93C6A"/>
    <w:rsid w:val="00C93E34"/>
    <w:rsid w:val="00C95CA2"/>
    <w:rsid w:val="00CA02AF"/>
    <w:rsid w:val="00CA0819"/>
    <w:rsid w:val="00CA189E"/>
    <w:rsid w:val="00CA194C"/>
    <w:rsid w:val="00CA1C4C"/>
    <w:rsid w:val="00CA2A2C"/>
    <w:rsid w:val="00CA3AF6"/>
    <w:rsid w:val="00CA3EC3"/>
    <w:rsid w:val="00CA441F"/>
    <w:rsid w:val="00CA4F3F"/>
    <w:rsid w:val="00CA565E"/>
    <w:rsid w:val="00CA5822"/>
    <w:rsid w:val="00CA5A17"/>
    <w:rsid w:val="00CA5A4B"/>
    <w:rsid w:val="00CA5EBC"/>
    <w:rsid w:val="00CA6076"/>
    <w:rsid w:val="00CA6B21"/>
    <w:rsid w:val="00CA6FA1"/>
    <w:rsid w:val="00CA7590"/>
    <w:rsid w:val="00CA7CD1"/>
    <w:rsid w:val="00CB2010"/>
    <w:rsid w:val="00CB224E"/>
    <w:rsid w:val="00CB2D80"/>
    <w:rsid w:val="00CB3732"/>
    <w:rsid w:val="00CB37C1"/>
    <w:rsid w:val="00CB61E3"/>
    <w:rsid w:val="00CB6DBE"/>
    <w:rsid w:val="00CC1250"/>
    <w:rsid w:val="00CC1749"/>
    <w:rsid w:val="00CC3FB5"/>
    <w:rsid w:val="00CC447F"/>
    <w:rsid w:val="00CC4ECE"/>
    <w:rsid w:val="00CC6ED4"/>
    <w:rsid w:val="00CC7129"/>
    <w:rsid w:val="00CC74A8"/>
    <w:rsid w:val="00CC7EF8"/>
    <w:rsid w:val="00CD05F7"/>
    <w:rsid w:val="00CD1367"/>
    <w:rsid w:val="00CD220D"/>
    <w:rsid w:val="00CD4B00"/>
    <w:rsid w:val="00CD4F9D"/>
    <w:rsid w:val="00CD5334"/>
    <w:rsid w:val="00CD57C5"/>
    <w:rsid w:val="00CD6BE4"/>
    <w:rsid w:val="00CE0467"/>
    <w:rsid w:val="00CE0DD1"/>
    <w:rsid w:val="00CE1239"/>
    <w:rsid w:val="00CE125B"/>
    <w:rsid w:val="00CE12F1"/>
    <w:rsid w:val="00CE154E"/>
    <w:rsid w:val="00CE15CE"/>
    <w:rsid w:val="00CE1C6F"/>
    <w:rsid w:val="00CE22F0"/>
    <w:rsid w:val="00CE2AEC"/>
    <w:rsid w:val="00CE2FDF"/>
    <w:rsid w:val="00CE321A"/>
    <w:rsid w:val="00CE4A3D"/>
    <w:rsid w:val="00CE4B39"/>
    <w:rsid w:val="00CE5728"/>
    <w:rsid w:val="00CE5A29"/>
    <w:rsid w:val="00CE61B8"/>
    <w:rsid w:val="00CE6B4E"/>
    <w:rsid w:val="00CF116B"/>
    <w:rsid w:val="00CF1408"/>
    <w:rsid w:val="00CF1812"/>
    <w:rsid w:val="00CF1DAB"/>
    <w:rsid w:val="00CF249E"/>
    <w:rsid w:val="00CF2F26"/>
    <w:rsid w:val="00CF3990"/>
    <w:rsid w:val="00CF3DEE"/>
    <w:rsid w:val="00CF4C9A"/>
    <w:rsid w:val="00CF5DC1"/>
    <w:rsid w:val="00D002F7"/>
    <w:rsid w:val="00D0056C"/>
    <w:rsid w:val="00D00942"/>
    <w:rsid w:val="00D00992"/>
    <w:rsid w:val="00D00BCC"/>
    <w:rsid w:val="00D01D9A"/>
    <w:rsid w:val="00D02805"/>
    <w:rsid w:val="00D02BC4"/>
    <w:rsid w:val="00D02E1C"/>
    <w:rsid w:val="00D03346"/>
    <w:rsid w:val="00D0421A"/>
    <w:rsid w:val="00D05376"/>
    <w:rsid w:val="00D061CC"/>
    <w:rsid w:val="00D0635F"/>
    <w:rsid w:val="00D076A5"/>
    <w:rsid w:val="00D108CF"/>
    <w:rsid w:val="00D113FE"/>
    <w:rsid w:val="00D13405"/>
    <w:rsid w:val="00D13F1F"/>
    <w:rsid w:val="00D1450F"/>
    <w:rsid w:val="00D15323"/>
    <w:rsid w:val="00D1535F"/>
    <w:rsid w:val="00D154E3"/>
    <w:rsid w:val="00D15815"/>
    <w:rsid w:val="00D15F4F"/>
    <w:rsid w:val="00D16666"/>
    <w:rsid w:val="00D16926"/>
    <w:rsid w:val="00D17136"/>
    <w:rsid w:val="00D1781E"/>
    <w:rsid w:val="00D17AC2"/>
    <w:rsid w:val="00D17E93"/>
    <w:rsid w:val="00D20BD7"/>
    <w:rsid w:val="00D20C37"/>
    <w:rsid w:val="00D20F90"/>
    <w:rsid w:val="00D21490"/>
    <w:rsid w:val="00D23869"/>
    <w:rsid w:val="00D24417"/>
    <w:rsid w:val="00D249B4"/>
    <w:rsid w:val="00D24C21"/>
    <w:rsid w:val="00D25286"/>
    <w:rsid w:val="00D2639B"/>
    <w:rsid w:val="00D26EF2"/>
    <w:rsid w:val="00D26FF0"/>
    <w:rsid w:val="00D314BC"/>
    <w:rsid w:val="00D3186B"/>
    <w:rsid w:val="00D322D0"/>
    <w:rsid w:val="00D32889"/>
    <w:rsid w:val="00D35AE0"/>
    <w:rsid w:val="00D35CDA"/>
    <w:rsid w:val="00D363A7"/>
    <w:rsid w:val="00D365C3"/>
    <w:rsid w:val="00D375D7"/>
    <w:rsid w:val="00D37D94"/>
    <w:rsid w:val="00D37FF3"/>
    <w:rsid w:val="00D406C2"/>
    <w:rsid w:val="00D42098"/>
    <w:rsid w:val="00D42913"/>
    <w:rsid w:val="00D42FCF"/>
    <w:rsid w:val="00D43D58"/>
    <w:rsid w:val="00D452BA"/>
    <w:rsid w:val="00D45356"/>
    <w:rsid w:val="00D45BCF"/>
    <w:rsid w:val="00D4673A"/>
    <w:rsid w:val="00D46AB1"/>
    <w:rsid w:val="00D4748C"/>
    <w:rsid w:val="00D47881"/>
    <w:rsid w:val="00D47AC8"/>
    <w:rsid w:val="00D47EB0"/>
    <w:rsid w:val="00D50946"/>
    <w:rsid w:val="00D514B2"/>
    <w:rsid w:val="00D51B4C"/>
    <w:rsid w:val="00D52237"/>
    <w:rsid w:val="00D52CBC"/>
    <w:rsid w:val="00D531F1"/>
    <w:rsid w:val="00D5353A"/>
    <w:rsid w:val="00D5397D"/>
    <w:rsid w:val="00D55EE7"/>
    <w:rsid w:val="00D5653E"/>
    <w:rsid w:val="00D56B31"/>
    <w:rsid w:val="00D56BD7"/>
    <w:rsid w:val="00D57DFD"/>
    <w:rsid w:val="00D61307"/>
    <w:rsid w:val="00D61F4C"/>
    <w:rsid w:val="00D63707"/>
    <w:rsid w:val="00D638E6"/>
    <w:rsid w:val="00D63CD0"/>
    <w:rsid w:val="00D64310"/>
    <w:rsid w:val="00D64E0D"/>
    <w:rsid w:val="00D65211"/>
    <w:rsid w:val="00D656B4"/>
    <w:rsid w:val="00D663D1"/>
    <w:rsid w:val="00D667B2"/>
    <w:rsid w:val="00D67E1E"/>
    <w:rsid w:val="00D67EA4"/>
    <w:rsid w:val="00D7046B"/>
    <w:rsid w:val="00D71550"/>
    <w:rsid w:val="00D737D0"/>
    <w:rsid w:val="00D74268"/>
    <w:rsid w:val="00D74277"/>
    <w:rsid w:val="00D74580"/>
    <w:rsid w:val="00D74860"/>
    <w:rsid w:val="00D74BF9"/>
    <w:rsid w:val="00D74D51"/>
    <w:rsid w:val="00D75A24"/>
    <w:rsid w:val="00D76588"/>
    <w:rsid w:val="00D76B21"/>
    <w:rsid w:val="00D76F2E"/>
    <w:rsid w:val="00D80643"/>
    <w:rsid w:val="00D81B04"/>
    <w:rsid w:val="00D81B72"/>
    <w:rsid w:val="00D81FDA"/>
    <w:rsid w:val="00D850C1"/>
    <w:rsid w:val="00D8660A"/>
    <w:rsid w:val="00D86CE5"/>
    <w:rsid w:val="00D877CC"/>
    <w:rsid w:val="00D87A16"/>
    <w:rsid w:val="00D9018D"/>
    <w:rsid w:val="00D90A58"/>
    <w:rsid w:val="00D90C7B"/>
    <w:rsid w:val="00D92486"/>
    <w:rsid w:val="00D92506"/>
    <w:rsid w:val="00D930D1"/>
    <w:rsid w:val="00D932B7"/>
    <w:rsid w:val="00D93477"/>
    <w:rsid w:val="00D945F1"/>
    <w:rsid w:val="00D94D71"/>
    <w:rsid w:val="00D95140"/>
    <w:rsid w:val="00D96645"/>
    <w:rsid w:val="00D96B6A"/>
    <w:rsid w:val="00DA13AD"/>
    <w:rsid w:val="00DA20C5"/>
    <w:rsid w:val="00DA276A"/>
    <w:rsid w:val="00DA3270"/>
    <w:rsid w:val="00DA5D79"/>
    <w:rsid w:val="00DA5DA0"/>
    <w:rsid w:val="00DA5E93"/>
    <w:rsid w:val="00DA63E9"/>
    <w:rsid w:val="00DA734A"/>
    <w:rsid w:val="00DA7DA2"/>
    <w:rsid w:val="00DB04DC"/>
    <w:rsid w:val="00DB0BC6"/>
    <w:rsid w:val="00DB365A"/>
    <w:rsid w:val="00DB3A49"/>
    <w:rsid w:val="00DB45D8"/>
    <w:rsid w:val="00DB5C49"/>
    <w:rsid w:val="00DB6AA7"/>
    <w:rsid w:val="00DB6B48"/>
    <w:rsid w:val="00DB6F21"/>
    <w:rsid w:val="00DC1257"/>
    <w:rsid w:val="00DC13FF"/>
    <w:rsid w:val="00DC14A1"/>
    <w:rsid w:val="00DC157F"/>
    <w:rsid w:val="00DC20EE"/>
    <w:rsid w:val="00DC2A96"/>
    <w:rsid w:val="00DC3F4C"/>
    <w:rsid w:val="00DC498A"/>
    <w:rsid w:val="00DC53AF"/>
    <w:rsid w:val="00DC69CA"/>
    <w:rsid w:val="00DC7681"/>
    <w:rsid w:val="00DD1407"/>
    <w:rsid w:val="00DD24DD"/>
    <w:rsid w:val="00DD2515"/>
    <w:rsid w:val="00DD28F5"/>
    <w:rsid w:val="00DD343A"/>
    <w:rsid w:val="00DD4347"/>
    <w:rsid w:val="00DD47CE"/>
    <w:rsid w:val="00DD4D4C"/>
    <w:rsid w:val="00DD51F8"/>
    <w:rsid w:val="00DD58C7"/>
    <w:rsid w:val="00DD6478"/>
    <w:rsid w:val="00DD712D"/>
    <w:rsid w:val="00DD7136"/>
    <w:rsid w:val="00DE00A1"/>
    <w:rsid w:val="00DE077C"/>
    <w:rsid w:val="00DE088D"/>
    <w:rsid w:val="00DE08ED"/>
    <w:rsid w:val="00DE260E"/>
    <w:rsid w:val="00DE3808"/>
    <w:rsid w:val="00DE3AF4"/>
    <w:rsid w:val="00DE4478"/>
    <w:rsid w:val="00DE4CE6"/>
    <w:rsid w:val="00DE61FA"/>
    <w:rsid w:val="00DF069F"/>
    <w:rsid w:val="00DF09F4"/>
    <w:rsid w:val="00DF144E"/>
    <w:rsid w:val="00DF1DBD"/>
    <w:rsid w:val="00DF2608"/>
    <w:rsid w:val="00DF2D24"/>
    <w:rsid w:val="00DF2E8E"/>
    <w:rsid w:val="00DF3491"/>
    <w:rsid w:val="00DF3A0A"/>
    <w:rsid w:val="00DF4522"/>
    <w:rsid w:val="00DF49E8"/>
    <w:rsid w:val="00DF7E60"/>
    <w:rsid w:val="00E014DD"/>
    <w:rsid w:val="00E025E2"/>
    <w:rsid w:val="00E02C86"/>
    <w:rsid w:val="00E0337D"/>
    <w:rsid w:val="00E05638"/>
    <w:rsid w:val="00E0578C"/>
    <w:rsid w:val="00E05858"/>
    <w:rsid w:val="00E05A5F"/>
    <w:rsid w:val="00E060FB"/>
    <w:rsid w:val="00E068F7"/>
    <w:rsid w:val="00E07FBD"/>
    <w:rsid w:val="00E10F3A"/>
    <w:rsid w:val="00E11522"/>
    <w:rsid w:val="00E115D3"/>
    <w:rsid w:val="00E11727"/>
    <w:rsid w:val="00E11E12"/>
    <w:rsid w:val="00E12805"/>
    <w:rsid w:val="00E1285B"/>
    <w:rsid w:val="00E12A32"/>
    <w:rsid w:val="00E135EC"/>
    <w:rsid w:val="00E141CD"/>
    <w:rsid w:val="00E14328"/>
    <w:rsid w:val="00E14B09"/>
    <w:rsid w:val="00E152D4"/>
    <w:rsid w:val="00E1534A"/>
    <w:rsid w:val="00E170C3"/>
    <w:rsid w:val="00E179B3"/>
    <w:rsid w:val="00E20537"/>
    <w:rsid w:val="00E20C1E"/>
    <w:rsid w:val="00E20E2A"/>
    <w:rsid w:val="00E210B8"/>
    <w:rsid w:val="00E2155A"/>
    <w:rsid w:val="00E22D32"/>
    <w:rsid w:val="00E23F22"/>
    <w:rsid w:val="00E2499C"/>
    <w:rsid w:val="00E257C7"/>
    <w:rsid w:val="00E25D90"/>
    <w:rsid w:val="00E2610A"/>
    <w:rsid w:val="00E266AC"/>
    <w:rsid w:val="00E27A42"/>
    <w:rsid w:val="00E27F26"/>
    <w:rsid w:val="00E30560"/>
    <w:rsid w:val="00E3447F"/>
    <w:rsid w:val="00E349D5"/>
    <w:rsid w:val="00E34D9D"/>
    <w:rsid w:val="00E35D54"/>
    <w:rsid w:val="00E36402"/>
    <w:rsid w:val="00E379E5"/>
    <w:rsid w:val="00E40CD8"/>
    <w:rsid w:val="00E4121E"/>
    <w:rsid w:val="00E4211D"/>
    <w:rsid w:val="00E43003"/>
    <w:rsid w:val="00E43410"/>
    <w:rsid w:val="00E43696"/>
    <w:rsid w:val="00E43A01"/>
    <w:rsid w:val="00E447F5"/>
    <w:rsid w:val="00E4529E"/>
    <w:rsid w:val="00E45326"/>
    <w:rsid w:val="00E45B15"/>
    <w:rsid w:val="00E465CD"/>
    <w:rsid w:val="00E476C1"/>
    <w:rsid w:val="00E47B51"/>
    <w:rsid w:val="00E47C53"/>
    <w:rsid w:val="00E50075"/>
    <w:rsid w:val="00E5065F"/>
    <w:rsid w:val="00E51435"/>
    <w:rsid w:val="00E519FB"/>
    <w:rsid w:val="00E52408"/>
    <w:rsid w:val="00E52A27"/>
    <w:rsid w:val="00E542D9"/>
    <w:rsid w:val="00E54EAD"/>
    <w:rsid w:val="00E55824"/>
    <w:rsid w:val="00E5591E"/>
    <w:rsid w:val="00E55921"/>
    <w:rsid w:val="00E55EF3"/>
    <w:rsid w:val="00E56C88"/>
    <w:rsid w:val="00E57048"/>
    <w:rsid w:val="00E60F25"/>
    <w:rsid w:val="00E6107B"/>
    <w:rsid w:val="00E61D6A"/>
    <w:rsid w:val="00E62441"/>
    <w:rsid w:val="00E62EE3"/>
    <w:rsid w:val="00E62EE8"/>
    <w:rsid w:val="00E636D5"/>
    <w:rsid w:val="00E637E9"/>
    <w:rsid w:val="00E63C24"/>
    <w:rsid w:val="00E64215"/>
    <w:rsid w:val="00E65968"/>
    <w:rsid w:val="00E66BBD"/>
    <w:rsid w:val="00E66F23"/>
    <w:rsid w:val="00E6737E"/>
    <w:rsid w:val="00E67769"/>
    <w:rsid w:val="00E705BE"/>
    <w:rsid w:val="00E70657"/>
    <w:rsid w:val="00E71525"/>
    <w:rsid w:val="00E721DB"/>
    <w:rsid w:val="00E723BC"/>
    <w:rsid w:val="00E72D83"/>
    <w:rsid w:val="00E737DC"/>
    <w:rsid w:val="00E744D5"/>
    <w:rsid w:val="00E74FAC"/>
    <w:rsid w:val="00E7513E"/>
    <w:rsid w:val="00E751C7"/>
    <w:rsid w:val="00E75A24"/>
    <w:rsid w:val="00E763FD"/>
    <w:rsid w:val="00E7683B"/>
    <w:rsid w:val="00E77EAB"/>
    <w:rsid w:val="00E80361"/>
    <w:rsid w:val="00E804BA"/>
    <w:rsid w:val="00E821BF"/>
    <w:rsid w:val="00E82BE7"/>
    <w:rsid w:val="00E836AF"/>
    <w:rsid w:val="00E83F1E"/>
    <w:rsid w:val="00E842BB"/>
    <w:rsid w:val="00E8472F"/>
    <w:rsid w:val="00E849B0"/>
    <w:rsid w:val="00E84C5B"/>
    <w:rsid w:val="00E851CB"/>
    <w:rsid w:val="00E852DF"/>
    <w:rsid w:val="00E858C4"/>
    <w:rsid w:val="00E858E7"/>
    <w:rsid w:val="00E8636A"/>
    <w:rsid w:val="00E866FF"/>
    <w:rsid w:val="00E8685F"/>
    <w:rsid w:val="00E87475"/>
    <w:rsid w:val="00E911E0"/>
    <w:rsid w:val="00E916B2"/>
    <w:rsid w:val="00E92D4C"/>
    <w:rsid w:val="00E92D59"/>
    <w:rsid w:val="00E9361B"/>
    <w:rsid w:val="00E9388A"/>
    <w:rsid w:val="00E943A0"/>
    <w:rsid w:val="00E947E9"/>
    <w:rsid w:val="00E95C50"/>
    <w:rsid w:val="00E964DB"/>
    <w:rsid w:val="00E972B8"/>
    <w:rsid w:val="00E97646"/>
    <w:rsid w:val="00EA030C"/>
    <w:rsid w:val="00EA0314"/>
    <w:rsid w:val="00EA0FF9"/>
    <w:rsid w:val="00EA13AD"/>
    <w:rsid w:val="00EA30D0"/>
    <w:rsid w:val="00EA3448"/>
    <w:rsid w:val="00EA3F11"/>
    <w:rsid w:val="00EA4A57"/>
    <w:rsid w:val="00EA4B2E"/>
    <w:rsid w:val="00EA4B92"/>
    <w:rsid w:val="00EA5119"/>
    <w:rsid w:val="00EA5E41"/>
    <w:rsid w:val="00EA6CFE"/>
    <w:rsid w:val="00EA6ED9"/>
    <w:rsid w:val="00EB0B81"/>
    <w:rsid w:val="00EB0FCD"/>
    <w:rsid w:val="00EB1BDA"/>
    <w:rsid w:val="00EB419B"/>
    <w:rsid w:val="00EB4580"/>
    <w:rsid w:val="00EB4E5C"/>
    <w:rsid w:val="00EB5D34"/>
    <w:rsid w:val="00EB6383"/>
    <w:rsid w:val="00EB63A7"/>
    <w:rsid w:val="00EB6974"/>
    <w:rsid w:val="00EB6E90"/>
    <w:rsid w:val="00EB7898"/>
    <w:rsid w:val="00EC2386"/>
    <w:rsid w:val="00EC2E30"/>
    <w:rsid w:val="00EC3AE2"/>
    <w:rsid w:val="00EC3B85"/>
    <w:rsid w:val="00ED1188"/>
    <w:rsid w:val="00ED12A5"/>
    <w:rsid w:val="00ED12D7"/>
    <w:rsid w:val="00ED1EA8"/>
    <w:rsid w:val="00ED21A9"/>
    <w:rsid w:val="00ED2A7F"/>
    <w:rsid w:val="00ED312C"/>
    <w:rsid w:val="00ED3EC4"/>
    <w:rsid w:val="00ED4A0D"/>
    <w:rsid w:val="00ED5167"/>
    <w:rsid w:val="00ED5DAD"/>
    <w:rsid w:val="00ED6075"/>
    <w:rsid w:val="00ED647D"/>
    <w:rsid w:val="00ED6597"/>
    <w:rsid w:val="00EE0211"/>
    <w:rsid w:val="00EE1C8C"/>
    <w:rsid w:val="00EE227D"/>
    <w:rsid w:val="00EE2D7E"/>
    <w:rsid w:val="00EE2D8E"/>
    <w:rsid w:val="00EE309D"/>
    <w:rsid w:val="00EE30C0"/>
    <w:rsid w:val="00EE31E7"/>
    <w:rsid w:val="00EE32DD"/>
    <w:rsid w:val="00EE387B"/>
    <w:rsid w:val="00EE3B52"/>
    <w:rsid w:val="00EE401B"/>
    <w:rsid w:val="00EE466C"/>
    <w:rsid w:val="00EE46DC"/>
    <w:rsid w:val="00EE4E02"/>
    <w:rsid w:val="00EE6341"/>
    <w:rsid w:val="00EE639B"/>
    <w:rsid w:val="00EE6707"/>
    <w:rsid w:val="00EE67D6"/>
    <w:rsid w:val="00EF20B6"/>
    <w:rsid w:val="00EF2D8F"/>
    <w:rsid w:val="00EF5124"/>
    <w:rsid w:val="00EF567E"/>
    <w:rsid w:val="00EF5DF1"/>
    <w:rsid w:val="00EF687D"/>
    <w:rsid w:val="00EF7420"/>
    <w:rsid w:val="00EF7C33"/>
    <w:rsid w:val="00F011B8"/>
    <w:rsid w:val="00F01332"/>
    <w:rsid w:val="00F01501"/>
    <w:rsid w:val="00F01A01"/>
    <w:rsid w:val="00F01D6A"/>
    <w:rsid w:val="00F02288"/>
    <w:rsid w:val="00F026EF"/>
    <w:rsid w:val="00F03472"/>
    <w:rsid w:val="00F03908"/>
    <w:rsid w:val="00F03C9F"/>
    <w:rsid w:val="00F0406D"/>
    <w:rsid w:val="00F04352"/>
    <w:rsid w:val="00F0525A"/>
    <w:rsid w:val="00F058D3"/>
    <w:rsid w:val="00F06386"/>
    <w:rsid w:val="00F071B8"/>
    <w:rsid w:val="00F073DB"/>
    <w:rsid w:val="00F074F8"/>
    <w:rsid w:val="00F0757B"/>
    <w:rsid w:val="00F10B41"/>
    <w:rsid w:val="00F116C0"/>
    <w:rsid w:val="00F11BB5"/>
    <w:rsid w:val="00F1357F"/>
    <w:rsid w:val="00F140B0"/>
    <w:rsid w:val="00F14463"/>
    <w:rsid w:val="00F14B72"/>
    <w:rsid w:val="00F15210"/>
    <w:rsid w:val="00F16666"/>
    <w:rsid w:val="00F16CF8"/>
    <w:rsid w:val="00F202A1"/>
    <w:rsid w:val="00F20A86"/>
    <w:rsid w:val="00F21807"/>
    <w:rsid w:val="00F227A1"/>
    <w:rsid w:val="00F23069"/>
    <w:rsid w:val="00F2348A"/>
    <w:rsid w:val="00F235BB"/>
    <w:rsid w:val="00F251D7"/>
    <w:rsid w:val="00F2613B"/>
    <w:rsid w:val="00F262A9"/>
    <w:rsid w:val="00F26FAE"/>
    <w:rsid w:val="00F31249"/>
    <w:rsid w:val="00F31599"/>
    <w:rsid w:val="00F3175E"/>
    <w:rsid w:val="00F31DEE"/>
    <w:rsid w:val="00F32B2F"/>
    <w:rsid w:val="00F33822"/>
    <w:rsid w:val="00F33A5E"/>
    <w:rsid w:val="00F340C8"/>
    <w:rsid w:val="00F3508F"/>
    <w:rsid w:val="00F35BC2"/>
    <w:rsid w:val="00F36A38"/>
    <w:rsid w:val="00F37A32"/>
    <w:rsid w:val="00F37BE1"/>
    <w:rsid w:val="00F414E8"/>
    <w:rsid w:val="00F418B5"/>
    <w:rsid w:val="00F41C91"/>
    <w:rsid w:val="00F41D72"/>
    <w:rsid w:val="00F41F1C"/>
    <w:rsid w:val="00F42C6F"/>
    <w:rsid w:val="00F4303E"/>
    <w:rsid w:val="00F43412"/>
    <w:rsid w:val="00F44162"/>
    <w:rsid w:val="00F44586"/>
    <w:rsid w:val="00F44D15"/>
    <w:rsid w:val="00F475CF"/>
    <w:rsid w:val="00F50611"/>
    <w:rsid w:val="00F51204"/>
    <w:rsid w:val="00F523FC"/>
    <w:rsid w:val="00F526C2"/>
    <w:rsid w:val="00F549E0"/>
    <w:rsid w:val="00F561F6"/>
    <w:rsid w:val="00F56297"/>
    <w:rsid w:val="00F57878"/>
    <w:rsid w:val="00F57D03"/>
    <w:rsid w:val="00F615E3"/>
    <w:rsid w:val="00F6189F"/>
    <w:rsid w:val="00F6223A"/>
    <w:rsid w:val="00F62E75"/>
    <w:rsid w:val="00F63E28"/>
    <w:rsid w:val="00F63FDC"/>
    <w:rsid w:val="00F63FFF"/>
    <w:rsid w:val="00F64430"/>
    <w:rsid w:val="00F64655"/>
    <w:rsid w:val="00F64CB6"/>
    <w:rsid w:val="00F65D68"/>
    <w:rsid w:val="00F673A4"/>
    <w:rsid w:val="00F72ED2"/>
    <w:rsid w:val="00F742EF"/>
    <w:rsid w:val="00F74F0F"/>
    <w:rsid w:val="00F74F65"/>
    <w:rsid w:val="00F75D66"/>
    <w:rsid w:val="00F77414"/>
    <w:rsid w:val="00F778AE"/>
    <w:rsid w:val="00F77C4E"/>
    <w:rsid w:val="00F807EA"/>
    <w:rsid w:val="00F809CD"/>
    <w:rsid w:val="00F80F19"/>
    <w:rsid w:val="00F82345"/>
    <w:rsid w:val="00F832F9"/>
    <w:rsid w:val="00F84190"/>
    <w:rsid w:val="00F84E5A"/>
    <w:rsid w:val="00F8507F"/>
    <w:rsid w:val="00F8618E"/>
    <w:rsid w:val="00F869BF"/>
    <w:rsid w:val="00F92C83"/>
    <w:rsid w:val="00F92CB8"/>
    <w:rsid w:val="00F932D6"/>
    <w:rsid w:val="00F93A4A"/>
    <w:rsid w:val="00F943C9"/>
    <w:rsid w:val="00F945CE"/>
    <w:rsid w:val="00F9559E"/>
    <w:rsid w:val="00F9583B"/>
    <w:rsid w:val="00F95D4B"/>
    <w:rsid w:val="00F96FA1"/>
    <w:rsid w:val="00F974B9"/>
    <w:rsid w:val="00F9788A"/>
    <w:rsid w:val="00FA0001"/>
    <w:rsid w:val="00FA0116"/>
    <w:rsid w:val="00FA0343"/>
    <w:rsid w:val="00FA07DC"/>
    <w:rsid w:val="00FA0E3B"/>
    <w:rsid w:val="00FA1C9E"/>
    <w:rsid w:val="00FA2617"/>
    <w:rsid w:val="00FA31A8"/>
    <w:rsid w:val="00FA40CA"/>
    <w:rsid w:val="00FA4293"/>
    <w:rsid w:val="00FA43A2"/>
    <w:rsid w:val="00FA5FC8"/>
    <w:rsid w:val="00FA64F9"/>
    <w:rsid w:val="00FB00A7"/>
    <w:rsid w:val="00FB1DE5"/>
    <w:rsid w:val="00FB20B4"/>
    <w:rsid w:val="00FB320F"/>
    <w:rsid w:val="00FB364E"/>
    <w:rsid w:val="00FB37DB"/>
    <w:rsid w:val="00FB3B8A"/>
    <w:rsid w:val="00FB3FF4"/>
    <w:rsid w:val="00FB523A"/>
    <w:rsid w:val="00FB6871"/>
    <w:rsid w:val="00FB6951"/>
    <w:rsid w:val="00FB72D9"/>
    <w:rsid w:val="00FB7425"/>
    <w:rsid w:val="00FC27BB"/>
    <w:rsid w:val="00FC49BB"/>
    <w:rsid w:val="00FC49E9"/>
    <w:rsid w:val="00FC502E"/>
    <w:rsid w:val="00FC6988"/>
    <w:rsid w:val="00FC7178"/>
    <w:rsid w:val="00FC73A5"/>
    <w:rsid w:val="00FC7AD5"/>
    <w:rsid w:val="00FC7DFD"/>
    <w:rsid w:val="00FD03D7"/>
    <w:rsid w:val="00FD0D7B"/>
    <w:rsid w:val="00FD16C8"/>
    <w:rsid w:val="00FD1CCE"/>
    <w:rsid w:val="00FD30C3"/>
    <w:rsid w:val="00FD4F14"/>
    <w:rsid w:val="00FD5516"/>
    <w:rsid w:val="00FD5B9F"/>
    <w:rsid w:val="00FD634B"/>
    <w:rsid w:val="00FD69C5"/>
    <w:rsid w:val="00FD791D"/>
    <w:rsid w:val="00FE041F"/>
    <w:rsid w:val="00FE0DFE"/>
    <w:rsid w:val="00FE0FF1"/>
    <w:rsid w:val="00FE1A64"/>
    <w:rsid w:val="00FE1E5C"/>
    <w:rsid w:val="00FE289F"/>
    <w:rsid w:val="00FE2A12"/>
    <w:rsid w:val="00FE3449"/>
    <w:rsid w:val="00FE3F89"/>
    <w:rsid w:val="00FE434C"/>
    <w:rsid w:val="00FE615C"/>
    <w:rsid w:val="00FE6458"/>
    <w:rsid w:val="00FE6470"/>
    <w:rsid w:val="00FE6652"/>
    <w:rsid w:val="00FE6A77"/>
    <w:rsid w:val="00FE72AE"/>
    <w:rsid w:val="00FE79E5"/>
    <w:rsid w:val="00FF0462"/>
    <w:rsid w:val="00FF048D"/>
    <w:rsid w:val="00FF2E89"/>
    <w:rsid w:val="00FF320F"/>
    <w:rsid w:val="00FF3770"/>
    <w:rsid w:val="00FF3CF9"/>
    <w:rsid w:val="00FF3F95"/>
    <w:rsid w:val="00FF406A"/>
    <w:rsid w:val="00FF475F"/>
    <w:rsid w:val="00FF6528"/>
    <w:rsid w:val="00FF715C"/>
    <w:rsid w:val="00FF799B"/>
    <w:rsid w:val="00FF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E166"/>
  <w15:docId w15:val="{DFB17236-BA8F-41B0-BABE-D971A06A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CellMar>
        <w:bottom w:w="72" w:type="dxa"/>
      </w:tblCellMar>
    </w:tblPr>
  </w:style>
  <w:style w:type="table" w:customStyle="1" w:styleId="1">
    <w:name w:val="1"/>
    <w:basedOn w:val="TableNormal"/>
    <w:pPr>
      <w:spacing w:after="0" w:line="240" w:lineRule="auto"/>
    </w:pPr>
    <w:tblPr>
      <w:tblStyleRowBandSize w:val="1"/>
      <w:tblStyleColBandSize w:val="1"/>
      <w:tblCellMar>
        <w:bottom w:w="72"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DA5D79"/>
    <w:pPr>
      <w:ind w:left="720"/>
      <w:contextualSpacing/>
    </w:pPr>
  </w:style>
  <w:style w:type="paragraph" w:styleId="CommentSubject">
    <w:name w:val="annotation subject"/>
    <w:basedOn w:val="CommentText"/>
    <w:next w:val="CommentText"/>
    <w:link w:val="CommentSubjectChar"/>
    <w:uiPriority w:val="99"/>
    <w:semiHidden/>
    <w:unhideWhenUsed/>
    <w:rsid w:val="001848B2"/>
    <w:rPr>
      <w:b/>
      <w:bCs/>
    </w:rPr>
  </w:style>
  <w:style w:type="character" w:customStyle="1" w:styleId="CommentSubjectChar">
    <w:name w:val="Comment Subject Char"/>
    <w:basedOn w:val="CommentTextChar"/>
    <w:link w:val="CommentSubject"/>
    <w:uiPriority w:val="99"/>
    <w:semiHidden/>
    <w:rsid w:val="001848B2"/>
    <w:rPr>
      <w:b/>
      <w:bCs/>
      <w:sz w:val="20"/>
      <w:szCs w:val="20"/>
    </w:rPr>
  </w:style>
  <w:style w:type="paragraph" w:styleId="Bibliography">
    <w:name w:val="Bibliography"/>
    <w:basedOn w:val="Normal"/>
    <w:next w:val="Normal"/>
    <w:uiPriority w:val="37"/>
    <w:unhideWhenUsed/>
    <w:rsid w:val="001E2635"/>
    <w:pPr>
      <w:spacing w:after="240" w:line="240" w:lineRule="auto"/>
      <w:ind w:left="720" w:hanging="720"/>
    </w:pPr>
  </w:style>
  <w:style w:type="paragraph" w:styleId="Header">
    <w:name w:val="header"/>
    <w:basedOn w:val="Normal"/>
    <w:link w:val="HeaderChar"/>
    <w:uiPriority w:val="99"/>
    <w:semiHidden/>
    <w:unhideWhenUsed/>
    <w:rsid w:val="008355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5572"/>
  </w:style>
  <w:style w:type="paragraph" w:styleId="Footer">
    <w:name w:val="footer"/>
    <w:basedOn w:val="Normal"/>
    <w:link w:val="FooterChar"/>
    <w:uiPriority w:val="99"/>
    <w:semiHidden/>
    <w:unhideWhenUsed/>
    <w:rsid w:val="008355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5572"/>
  </w:style>
  <w:style w:type="character" w:styleId="Hyperlink">
    <w:name w:val="Hyperlink"/>
    <w:basedOn w:val="DefaultParagraphFont"/>
    <w:uiPriority w:val="99"/>
    <w:unhideWhenUsed/>
    <w:rsid w:val="00BA25A3"/>
    <w:rPr>
      <w:color w:val="0000FF" w:themeColor="hyperlink"/>
      <w:u w:val="single"/>
    </w:rPr>
  </w:style>
  <w:style w:type="character" w:customStyle="1" w:styleId="UnresolvedMention1">
    <w:name w:val="Unresolved Mention1"/>
    <w:basedOn w:val="DefaultParagraphFont"/>
    <w:uiPriority w:val="99"/>
    <w:semiHidden/>
    <w:unhideWhenUsed/>
    <w:rsid w:val="00BA25A3"/>
    <w:rPr>
      <w:color w:val="605E5C"/>
      <w:shd w:val="clear" w:color="auto" w:fill="E1DFDD"/>
    </w:rPr>
  </w:style>
  <w:style w:type="paragraph" w:styleId="BalloonText">
    <w:name w:val="Balloon Text"/>
    <w:basedOn w:val="Normal"/>
    <w:link w:val="BalloonTextChar"/>
    <w:uiPriority w:val="99"/>
    <w:semiHidden/>
    <w:unhideWhenUsed/>
    <w:rsid w:val="00A95B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B92"/>
    <w:rPr>
      <w:rFonts w:ascii="Segoe UI" w:hAnsi="Segoe UI" w:cs="Segoe UI"/>
      <w:sz w:val="18"/>
      <w:szCs w:val="18"/>
    </w:rPr>
  </w:style>
  <w:style w:type="paragraph" w:styleId="Revision">
    <w:name w:val="Revision"/>
    <w:hidden/>
    <w:uiPriority w:val="99"/>
    <w:semiHidden/>
    <w:rsid w:val="00D108CF"/>
    <w:pPr>
      <w:spacing w:after="0" w:line="240" w:lineRule="auto"/>
    </w:pPr>
  </w:style>
  <w:style w:type="table" w:styleId="TableGrid">
    <w:name w:val="Table Grid"/>
    <w:basedOn w:val="TableNormal"/>
    <w:uiPriority w:val="39"/>
    <w:rsid w:val="00F8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E20C1E"/>
    <w:rPr>
      <w:color w:val="605E5C"/>
      <w:shd w:val="clear" w:color="auto" w:fill="E1DFDD"/>
    </w:rPr>
  </w:style>
  <w:style w:type="character" w:styleId="UnresolvedMention">
    <w:name w:val="Unresolved Mention"/>
    <w:basedOn w:val="DefaultParagraphFont"/>
    <w:uiPriority w:val="99"/>
    <w:semiHidden/>
    <w:unhideWhenUsed/>
    <w:rsid w:val="00CA56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05259">
      <w:bodyDiv w:val="1"/>
      <w:marLeft w:val="0"/>
      <w:marRight w:val="0"/>
      <w:marTop w:val="0"/>
      <w:marBottom w:val="0"/>
      <w:divBdr>
        <w:top w:val="none" w:sz="0" w:space="0" w:color="auto"/>
        <w:left w:val="none" w:sz="0" w:space="0" w:color="auto"/>
        <w:bottom w:val="none" w:sz="0" w:space="0" w:color="auto"/>
        <w:right w:val="none" w:sz="0" w:space="0" w:color="auto"/>
      </w:divBdr>
      <w:divsChild>
        <w:div w:id="216285161">
          <w:marLeft w:val="0"/>
          <w:marRight w:val="0"/>
          <w:marTop w:val="0"/>
          <w:marBottom w:val="0"/>
          <w:divBdr>
            <w:top w:val="none" w:sz="0" w:space="0" w:color="auto"/>
            <w:left w:val="none" w:sz="0" w:space="0" w:color="auto"/>
            <w:bottom w:val="none" w:sz="0" w:space="0" w:color="auto"/>
            <w:right w:val="none" w:sz="0" w:space="0" w:color="auto"/>
          </w:divBdr>
        </w:div>
        <w:div w:id="2055614734">
          <w:marLeft w:val="0"/>
          <w:marRight w:val="0"/>
          <w:marTop w:val="0"/>
          <w:marBottom w:val="0"/>
          <w:divBdr>
            <w:top w:val="none" w:sz="0" w:space="0" w:color="auto"/>
            <w:left w:val="none" w:sz="0" w:space="0" w:color="auto"/>
            <w:bottom w:val="none" w:sz="0" w:space="0" w:color="auto"/>
            <w:right w:val="none" w:sz="0" w:space="0" w:color="auto"/>
          </w:divBdr>
        </w:div>
        <w:div w:id="45496150">
          <w:marLeft w:val="0"/>
          <w:marRight w:val="0"/>
          <w:marTop w:val="0"/>
          <w:marBottom w:val="0"/>
          <w:divBdr>
            <w:top w:val="none" w:sz="0" w:space="0" w:color="auto"/>
            <w:left w:val="none" w:sz="0" w:space="0" w:color="auto"/>
            <w:bottom w:val="none" w:sz="0" w:space="0" w:color="auto"/>
            <w:right w:val="none" w:sz="0" w:space="0" w:color="auto"/>
          </w:divBdr>
        </w:div>
      </w:divsChild>
    </w:div>
    <w:div w:id="1295404153">
      <w:bodyDiv w:val="1"/>
      <w:marLeft w:val="0"/>
      <w:marRight w:val="0"/>
      <w:marTop w:val="0"/>
      <w:marBottom w:val="0"/>
      <w:divBdr>
        <w:top w:val="none" w:sz="0" w:space="0" w:color="auto"/>
        <w:left w:val="none" w:sz="0" w:space="0" w:color="auto"/>
        <w:bottom w:val="none" w:sz="0" w:space="0" w:color="auto"/>
        <w:right w:val="none" w:sz="0" w:space="0" w:color="auto"/>
      </w:divBdr>
      <w:divsChild>
        <w:div w:id="2046364254">
          <w:marLeft w:val="0"/>
          <w:marRight w:val="0"/>
          <w:marTop w:val="0"/>
          <w:marBottom w:val="0"/>
          <w:divBdr>
            <w:top w:val="none" w:sz="0" w:space="0" w:color="auto"/>
            <w:left w:val="none" w:sz="0" w:space="0" w:color="auto"/>
            <w:bottom w:val="none" w:sz="0" w:space="0" w:color="auto"/>
            <w:right w:val="none" w:sz="0" w:space="0" w:color="auto"/>
          </w:divBdr>
        </w:div>
        <w:div w:id="854877679">
          <w:marLeft w:val="0"/>
          <w:marRight w:val="0"/>
          <w:marTop w:val="0"/>
          <w:marBottom w:val="0"/>
          <w:divBdr>
            <w:top w:val="none" w:sz="0" w:space="0" w:color="auto"/>
            <w:left w:val="none" w:sz="0" w:space="0" w:color="auto"/>
            <w:bottom w:val="none" w:sz="0" w:space="0" w:color="auto"/>
            <w:right w:val="none" w:sz="0" w:space="0" w:color="auto"/>
          </w:divBdr>
        </w:div>
        <w:div w:id="4673583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04598-87E8-4586-87E9-97C13049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3905</TotalTime>
  <Pages>39</Pages>
  <Words>8805</Words>
  <Characters>50193</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Carpenter, Bobbi</cp:lastModifiedBy>
  <cp:revision>17</cp:revision>
  <cp:lastPrinted>2024-03-15T15:06:00Z</cp:lastPrinted>
  <dcterms:created xsi:type="dcterms:W3CDTF">2024-06-04T16:11:00Z</dcterms:created>
  <dcterms:modified xsi:type="dcterms:W3CDTF">2024-06-07T13:01:00Z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id="3JPzhY5f"/&gt;&lt;style id="http://www.zotero.org/styles/the-condor" hasBibliography="1" bibliographyStyleHasBeenSet="1"/&gt;&lt;prefs&gt;&lt;pref name="fieldType" value="Field"/&gt;&lt;/prefs&gt;&lt;/data&gt;</vt:lpwstr>
  </property>
</Properties>
</file>