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Default="001E5427">
      <w:pPr>
        <w:spacing w:line="480" w:lineRule="auto"/>
        <w:rPr>
          <w:ins w:id="0" w:author="Straub, Jacob (jstraub)" w:date="2024-06-13T13:49:00Z" w16du:dateUtc="2024-06-13T17:49:00Z"/>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0E39359" w14:textId="697F0938" w:rsidR="009D63B1" w:rsidRPr="001951C4" w:rsidRDefault="009D63B1">
      <w:pPr>
        <w:spacing w:line="480" w:lineRule="auto"/>
        <w:rPr>
          <w:rFonts w:ascii="Times New Roman" w:hAnsi="Times New Roman" w:cs="Times New Roman"/>
          <w:i/>
          <w:sz w:val="24"/>
          <w:szCs w:val="24"/>
        </w:rPr>
      </w:pPr>
      <w:commentRangeStart w:id="1"/>
      <w:ins w:id="2" w:author="Straub, Jacob (jstraub)" w:date="2024-06-13T13:49:00Z" w16du:dateUtc="2024-06-13T17:49:00Z">
        <w:r>
          <w:rPr>
            <w:rFonts w:ascii="Times New Roman" w:hAnsi="Times New Roman" w:cs="Times New Roman"/>
            <w:i/>
            <w:sz w:val="24"/>
            <w:szCs w:val="24"/>
          </w:rPr>
          <w:t xml:space="preserve">Enhancing </w:t>
        </w:r>
        <w:r w:rsidRPr="001951C4">
          <w:rPr>
            <w:rFonts w:ascii="Times New Roman" w:hAnsi="Times New Roman" w:cs="Times New Roman"/>
            <w:i/>
            <w:sz w:val="24"/>
            <w:szCs w:val="24"/>
          </w:rPr>
          <w:t>hidden Markov models</w:t>
        </w:r>
        <w:r>
          <w:rPr>
            <w:rFonts w:ascii="Times New Roman" w:hAnsi="Times New Roman" w:cs="Times New Roman"/>
            <w:i/>
            <w:sz w:val="24"/>
            <w:szCs w:val="24"/>
          </w:rPr>
          <w:t xml:space="preserve"> using</w:t>
        </w:r>
      </w:ins>
      <w:ins w:id="3" w:author="Straub, Jacob (jstraub)" w:date="2024-06-13T13:50:00Z" w16du:dateUtc="2024-06-13T17:50:00Z">
        <w:r w:rsidR="00F169EA">
          <w:rPr>
            <w:rFonts w:ascii="Times New Roman" w:hAnsi="Times New Roman" w:cs="Times New Roman"/>
            <w:i/>
            <w:sz w:val="24"/>
            <w:szCs w:val="24"/>
          </w:rPr>
          <w:t xml:space="preserve"> ecological</w:t>
        </w:r>
      </w:ins>
      <w:ins w:id="4" w:author="Straub, Jacob (jstraub)" w:date="2024-06-13T13:49:00Z" w16du:dateUtc="2024-06-13T17:49:00Z">
        <w:r>
          <w:rPr>
            <w:rFonts w:ascii="Times New Roman" w:hAnsi="Times New Roman" w:cs="Times New Roman"/>
            <w:i/>
            <w:sz w:val="24"/>
            <w:szCs w:val="24"/>
          </w:rPr>
          <w:t xml:space="preserve"> </w:t>
        </w:r>
        <w:r w:rsidR="00F169EA">
          <w:rPr>
            <w:rFonts w:ascii="Times New Roman" w:hAnsi="Times New Roman" w:cs="Times New Roman"/>
            <w:i/>
            <w:sz w:val="24"/>
            <w:szCs w:val="24"/>
          </w:rPr>
          <w:t>covariates</w:t>
        </w:r>
      </w:ins>
      <w:ins w:id="5" w:author="Straub, Jacob (jstraub)" w:date="2024-06-13T13:50:00Z" w16du:dateUtc="2024-06-13T17:50:00Z">
        <w:r w:rsidR="00F169EA">
          <w:rPr>
            <w:rFonts w:ascii="Times New Roman" w:hAnsi="Times New Roman" w:cs="Times New Roman"/>
            <w:i/>
            <w:sz w:val="24"/>
            <w:szCs w:val="24"/>
          </w:rPr>
          <w:t xml:space="preserve"> can better track a migratory </w:t>
        </w:r>
        <w:r w:rsidR="00303498">
          <w:rPr>
            <w:rFonts w:ascii="Times New Roman" w:hAnsi="Times New Roman" w:cs="Times New Roman"/>
            <w:i/>
            <w:sz w:val="24"/>
            <w:szCs w:val="24"/>
          </w:rPr>
          <w:t xml:space="preserve">bird with incomplete or missing GPS data </w:t>
        </w:r>
      </w:ins>
      <w:ins w:id="6" w:author="Straub, Jacob (jstraub)" w:date="2024-06-13T13:49:00Z" w16du:dateUtc="2024-06-13T17:49:00Z">
        <w:r w:rsidR="00F169EA">
          <w:rPr>
            <w:rFonts w:ascii="Times New Roman" w:hAnsi="Times New Roman" w:cs="Times New Roman"/>
            <w:i/>
            <w:sz w:val="24"/>
            <w:szCs w:val="24"/>
          </w:rPr>
          <w:t xml:space="preserve"> </w:t>
        </w:r>
      </w:ins>
      <w:commentRangeEnd w:id="1"/>
      <w:ins w:id="7" w:author="Straub, Jacob (jstraub)" w:date="2024-06-13T13:53:00Z" w16du:dateUtc="2024-06-13T17:53:00Z">
        <w:r w:rsidR="00945935">
          <w:rPr>
            <w:rStyle w:val="CommentReference"/>
          </w:rPr>
          <w:commentReference w:id="1"/>
        </w:r>
      </w:ins>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Balkcom,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Greg Balkcom</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006619C8"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Environment and Climate Change Canada, Quebec,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Sausville-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commentRangeStart w:id="8"/>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commentRangeEnd w:id="8"/>
      <w:r w:rsidR="00426880">
        <w:rPr>
          <w:rStyle w:val="CommentReference"/>
        </w:rPr>
        <w:commentReference w:id="8"/>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9"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lastRenderedPageBreak/>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tags to collect GPS 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9"/>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84D0C9B"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lastRenderedPageBreak/>
        <w:t xml:space="preserve">The amount of </w:t>
      </w:r>
      <w:commentRangeStart w:id="10"/>
      <w:r w:rsidR="006579BB" w:rsidRPr="001951C4">
        <w:rPr>
          <w:rFonts w:ascii="Times New Roman" w:hAnsi="Times New Roman" w:cs="Times New Roman"/>
          <w:bCs/>
          <w:sz w:val="24"/>
          <w:szCs w:val="24"/>
        </w:rPr>
        <w:t>tracking</w:t>
      </w:r>
      <w:commentRangeEnd w:id="10"/>
      <w:r w:rsidR="0026104C">
        <w:rPr>
          <w:rStyle w:val="CommentReference"/>
        </w:rPr>
        <w:commentReference w:id="10"/>
      </w:r>
      <w:r w:rsidR="006579BB"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data collected from </w:t>
      </w:r>
      <w:commentRangeStart w:id="11"/>
      <w:r w:rsidRPr="001951C4">
        <w:rPr>
          <w:rFonts w:ascii="Times New Roman" w:hAnsi="Times New Roman" w:cs="Times New Roman"/>
          <w:bCs/>
          <w:sz w:val="24"/>
          <w:szCs w:val="24"/>
        </w:rPr>
        <w:t xml:space="preserve">small </w:t>
      </w:r>
      <w:commentRangeEnd w:id="11"/>
      <w:r w:rsidR="00426880">
        <w:rPr>
          <w:rStyle w:val="CommentReference"/>
        </w:rPr>
        <w:commentReference w:id="11"/>
      </w:r>
      <w:r w:rsidRPr="001951C4">
        <w:rPr>
          <w:rFonts w:ascii="Times New Roman" w:hAnsi="Times New Roman" w:cs="Times New Roman"/>
          <w:bCs/>
          <w:sz w:val="24"/>
          <w:szCs w:val="24"/>
        </w:rPr>
        <w:t xml:space="preserve">birds has </w:t>
      </w:r>
      <w:del w:id="12" w:author="Straub, Jacob (jstraub)" w:date="2024-06-13T10:22:00Z" w16du:dateUtc="2024-06-13T14:22:00Z">
        <w:r w:rsidRPr="001951C4" w:rsidDel="00F347EE">
          <w:rPr>
            <w:rFonts w:ascii="Times New Roman" w:hAnsi="Times New Roman" w:cs="Times New Roman"/>
            <w:bCs/>
            <w:sz w:val="24"/>
            <w:szCs w:val="24"/>
          </w:rPr>
          <w:delText>exploded</w:delText>
        </w:r>
        <w:r w:rsidR="00291E8A" w:rsidDel="00F347EE">
          <w:rPr>
            <w:rFonts w:ascii="Times New Roman" w:hAnsi="Times New Roman" w:cs="Times New Roman"/>
            <w:bCs/>
            <w:sz w:val="24"/>
            <w:szCs w:val="24"/>
          </w:rPr>
          <w:delText xml:space="preserve"> </w:delText>
        </w:r>
      </w:del>
      <w:ins w:id="13" w:author="Straub, Jacob (jstraub)" w:date="2024-06-13T10:22:00Z" w16du:dateUtc="2024-06-13T14:22:00Z">
        <w:r w:rsidR="00F347EE">
          <w:rPr>
            <w:rFonts w:ascii="Times New Roman" w:hAnsi="Times New Roman" w:cs="Times New Roman"/>
            <w:bCs/>
            <w:sz w:val="24"/>
            <w:szCs w:val="24"/>
          </w:rPr>
          <w:t>substantially increased</w:t>
        </w:r>
        <w:r w:rsidR="00F347EE">
          <w:rPr>
            <w:rFonts w:ascii="Times New Roman" w:hAnsi="Times New Roman" w:cs="Times New Roman"/>
            <w:bCs/>
            <w:sz w:val="24"/>
            <w:szCs w:val="24"/>
          </w:rPr>
          <w:t xml:space="preserve"> </w:t>
        </w:r>
      </w:ins>
      <w:r w:rsidR="00291E8A">
        <w:rPr>
          <w:rFonts w:ascii="Times New Roman" w:hAnsi="Times New Roman" w:cs="Times New Roman"/>
          <w:bCs/>
          <w:sz w:val="24"/>
          <w:szCs w:val="24"/>
        </w:rPr>
        <w:t>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w:t>
      </w:r>
      <w:del w:id="14" w:author="Straub, Jacob (jstraub)" w:date="2024-06-13T10:28:00Z" w16du:dateUtc="2024-06-13T14:28:00Z">
        <w:r w:rsidR="00F63FDC" w:rsidRPr="001951C4" w:rsidDel="00AA3F8A">
          <w:rPr>
            <w:rFonts w:ascii="Times New Roman" w:hAnsi="Times New Roman" w:cs="Times New Roman"/>
            <w:bCs/>
            <w:sz w:val="24"/>
            <w:szCs w:val="24"/>
          </w:rPr>
          <w:delText xml:space="preserve">high </w:delText>
        </w:r>
      </w:del>
      <w:ins w:id="15" w:author="Straub, Jacob (jstraub)" w:date="2024-06-13T10:28:00Z" w16du:dateUtc="2024-06-13T14:28:00Z">
        <w:r w:rsidR="00AA3F8A">
          <w:rPr>
            <w:rFonts w:ascii="Times New Roman" w:hAnsi="Times New Roman" w:cs="Times New Roman"/>
            <w:bCs/>
            <w:sz w:val="24"/>
            <w:szCs w:val="24"/>
          </w:rPr>
          <w:t>fast</w:t>
        </w:r>
        <w:r w:rsidR="00AA3F8A" w:rsidRPr="001951C4">
          <w:rPr>
            <w:rFonts w:ascii="Times New Roman" w:hAnsi="Times New Roman" w:cs="Times New Roman"/>
            <w:bCs/>
            <w:sz w:val="24"/>
            <w:szCs w:val="24"/>
          </w:rPr>
          <w:t xml:space="preserve"> </w:t>
        </w:r>
      </w:ins>
      <w:r w:rsidR="00F63FDC" w:rsidRPr="001951C4">
        <w:rPr>
          <w:rFonts w:ascii="Times New Roman" w:hAnsi="Times New Roman" w:cs="Times New Roman"/>
          <w:bCs/>
          <w:sz w:val="24"/>
          <w:szCs w:val="24"/>
        </w:rPr>
        <w:t xml:space="preserve">temporal resolution </w:t>
      </w:r>
      <w:r w:rsidR="00E2499C" w:rsidRPr="001951C4">
        <w:rPr>
          <w:rFonts w:ascii="Times New Roman" w:hAnsi="Times New Roman" w:cs="Times New Roman"/>
          <w:bCs/>
          <w:sz w:val="24"/>
          <w:szCs w:val="24"/>
        </w:rPr>
        <w:t xml:space="preserve">with near global </w:t>
      </w:r>
      <w:ins w:id="16" w:author="Straub, Jacob (jstraub)" w:date="2024-06-13T10:28:00Z" w16du:dateUtc="2024-06-13T14:28:00Z">
        <w:r w:rsidR="00C267D3">
          <w:rPr>
            <w:rFonts w:ascii="Times New Roman" w:hAnsi="Times New Roman" w:cs="Times New Roman"/>
            <w:bCs/>
            <w:sz w:val="24"/>
            <w:szCs w:val="24"/>
          </w:rPr>
          <w:t xml:space="preserve">spatial </w:t>
        </w:r>
      </w:ins>
      <w:r w:rsidR="00E2499C" w:rsidRPr="001951C4">
        <w:rPr>
          <w:rFonts w:ascii="Times New Roman" w:hAnsi="Times New Roman" w:cs="Times New Roman"/>
          <w:bCs/>
          <w:sz w:val="24"/>
          <w:szCs w:val="24"/>
        </w:rPr>
        <w:t xml:space="preserve">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 xml:space="preserve">GPS technology to become available for a much </w:t>
      </w:r>
      <w:ins w:id="17" w:author="Straub, Jacob (jstraub)" w:date="2024-06-13T10:28:00Z" w16du:dateUtc="2024-06-13T14:28:00Z">
        <w:r w:rsidR="00C267D3">
          <w:rPr>
            <w:rFonts w:ascii="Times New Roman" w:hAnsi="Times New Roman" w:cs="Times New Roman"/>
            <w:bCs/>
            <w:sz w:val="24"/>
            <w:szCs w:val="24"/>
          </w:rPr>
          <w:t>w</w:t>
        </w:r>
      </w:ins>
      <w:ins w:id="18" w:author="Straub, Jacob (jstraub)" w:date="2024-06-13T10:29:00Z" w16du:dateUtc="2024-06-13T14:29:00Z">
        <w:r w:rsidR="00C267D3">
          <w:rPr>
            <w:rFonts w:ascii="Times New Roman" w:hAnsi="Times New Roman" w:cs="Times New Roman"/>
            <w:bCs/>
            <w:sz w:val="24"/>
            <w:szCs w:val="24"/>
          </w:rPr>
          <w:t>ider</w:t>
        </w:r>
        <w:r w:rsidR="003022E7">
          <w:rPr>
            <w:rFonts w:ascii="Times New Roman" w:hAnsi="Times New Roman" w:cs="Times New Roman"/>
            <w:bCs/>
            <w:sz w:val="24"/>
            <w:szCs w:val="24"/>
          </w:rPr>
          <w:t xml:space="preserve"> </w:t>
        </w:r>
      </w:ins>
      <w:del w:id="19" w:author="Straub, Jacob (jstraub)" w:date="2024-06-13T10:28:00Z" w16du:dateUtc="2024-06-13T14:28:00Z">
        <w:r w:rsidR="00B6101C" w:rsidRPr="001951C4" w:rsidDel="00C267D3">
          <w:rPr>
            <w:rFonts w:ascii="Times New Roman" w:hAnsi="Times New Roman" w:cs="Times New Roman"/>
            <w:bCs/>
            <w:sz w:val="24"/>
            <w:szCs w:val="24"/>
          </w:rPr>
          <w:delText xml:space="preserve">larger </w:delText>
        </w:r>
      </w:del>
      <w:r w:rsidR="00B6101C" w:rsidRPr="001951C4">
        <w:rPr>
          <w:rFonts w:ascii="Times New Roman" w:hAnsi="Times New Roman" w:cs="Times New Roman"/>
          <w:bCs/>
          <w:sz w:val="24"/>
          <w:szCs w:val="24"/>
        </w:rPr>
        <w:t>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34ADDBB7" w:rsidR="006B3353" w:rsidRPr="001951C4" w:rsidRDefault="001E61DB" w:rsidP="009E6234">
      <w:pPr>
        <w:spacing w:line="480" w:lineRule="auto"/>
        <w:ind w:firstLine="720"/>
        <w:rPr>
          <w:rFonts w:ascii="Times New Roman" w:hAnsi="Times New Roman" w:cs="Times New Roman"/>
          <w:sz w:val="24"/>
          <w:szCs w:val="24"/>
        </w:rPr>
      </w:pPr>
      <w:del w:id="20" w:author="Straub, Jacob (jstraub)" w:date="2024-06-13T10:29:00Z" w16du:dateUtc="2024-06-13T14:29:00Z">
        <w:r w:rsidRPr="001951C4" w:rsidDel="003022E7">
          <w:rPr>
            <w:rFonts w:ascii="Times New Roman" w:hAnsi="Times New Roman" w:cs="Times New Roman"/>
            <w:bCs/>
            <w:sz w:val="24"/>
            <w:szCs w:val="24"/>
          </w:rPr>
          <w:delText>In order t</w:delText>
        </w:r>
      </w:del>
      <w:ins w:id="21" w:author="Straub, Jacob (jstraub)" w:date="2024-06-13T10:29:00Z" w16du:dateUtc="2024-06-13T14:29:00Z">
        <w:r w:rsidR="003022E7">
          <w:rPr>
            <w:rFonts w:ascii="Times New Roman" w:hAnsi="Times New Roman" w:cs="Times New Roman"/>
            <w:bCs/>
            <w:sz w:val="24"/>
            <w:szCs w:val="24"/>
          </w:rPr>
          <w:t>T</w:t>
        </w:r>
      </w:ins>
      <w:r w:rsidRPr="001951C4">
        <w:rPr>
          <w:rFonts w:ascii="Times New Roman" w:hAnsi="Times New Roman" w:cs="Times New Roman"/>
          <w:bCs/>
          <w:sz w:val="24"/>
          <w:szCs w:val="24"/>
        </w:rPr>
        <w:t xml:space="preserve">o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 xml:space="preserve">that delineate </w:t>
      </w:r>
      <w:ins w:id="22" w:author="Straub, Jacob (jstraub)" w:date="2024-06-13T10:30:00Z" w16du:dateUtc="2024-06-13T14:30:00Z">
        <w:r w:rsidR="009468B8">
          <w:rPr>
            <w:rFonts w:ascii="Times New Roman" w:hAnsi="Times New Roman" w:cs="Times New Roman"/>
            <w:bCs/>
            <w:sz w:val="24"/>
            <w:szCs w:val="24"/>
          </w:rPr>
          <w:t xml:space="preserve">ecological </w:t>
        </w:r>
      </w:ins>
      <w:r w:rsidR="0043354A">
        <w:rPr>
          <w:rFonts w:ascii="Times New Roman" w:hAnsi="Times New Roman" w:cs="Times New Roman"/>
          <w:bCs/>
          <w:sz w:val="24"/>
          <w:szCs w:val="24"/>
        </w:rPr>
        <w:t>periods</w:t>
      </w:r>
      <w:ins w:id="23" w:author="Straub, Jacob (jstraub)" w:date="2024-06-13T10:30:00Z" w16du:dateUtc="2024-06-13T14:30:00Z">
        <w:r w:rsidR="009468B8">
          <w:rPr>
            <w:rFonts w:ascii="Times New Roman" w:hAnsi="Times New Roman" w:cs="Times New Roman"/>
            <w:bCs/>
            <w:sz w:val="24"/>
            <w:szCs w:val="24"/>
          </w:rPr>
          <w:t xml:space="preserve"> such as </w:t>
        </w:r>
      </w:ins>
      <w:del w:id="24" w:author="Straub, Jacob (jstraub)" w:date="2024-06-13T10:30:00Z" w16du:dateUtc="2024-06-13T14:30:00Z">
        <w:r w:rsidR="0043354A" w:rsidDel="009468B8">
          <w:rPr>
            <w:rFonts w:ascii="Times New Roman" w:hAnsi="Times New Roman" w:cs="Times New Roman"/>
            <w:bCs/>
            <w:sz w:val="24"/>
            <w:szCs w:val="24"/>
          </w:rPr>
          <w:delText xml:space="preserve"> of</w:delText>
        </w:r>
      </w:del>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w:t>
      </w:r>
      <w:commentRangeStart w:id="25"/>
      <w:r w:rsidR="00867000" w:rsidRPr="001951C4">
        <w:rPr>
          <w:rFonts w:ascii="Times New Roman" w:hAnsi="Times New Roman" w:cs="Times New Roman"/>
          <w:sz w:val="24"/>
          <w:szCs w:val="24"/>
        </w:rPr>
        <w:t>requires</w:t>
      </w:r>
      <w:commentRangeEnd w:id="25"/>
      <w:r w:rsidR="001444AA">
        <w:rPr>
          <w:rStyle w:val="CommentReference"/>
        </w:rPr>
        <w:commentReference w:id="25"/>
      </w:r>
      <w:r w:rsidR="00867000" w:rsidRPr="001951C4">
        <w:rPr>
          <w:rFonts w:ascii="Times New Roman" w:hAnsi="Times New Roman" w:cs="Times New Roman"/>
          <w:sz w:val="24"/>
          <w:szCs w:val="24"/>
        </w:rPr>
        <w:t xml:space="preserve"> constrained breeding and wintering ranges that have</w:t>
      </w:r>
      <w:commentRangeStart w:id="26"/>
      <w:r w:rsidR="00867000" w:rsidRPr="001951C4">
        <w:rPr>
          <w:rFonts w:ascii="Times New Roman" w:hAnsi="Times New Roman" w:cs="Times New Roman"/>
          <w:sz w:val="24"/>
          <w:szCs w:val="24"/>
        </w:rPr>
        <w:t xml:space="preserve"> little </w:t>
      </w:r>
      <w:commentRangeEnd w:id="26"/>
      <w:r w:rsidR="001444AA">
        <w:rPr>
          <w:rStyle w:val="CommentReference"/>
        </w:rPr>
        <w:commentReference w:id="26"/>
      </w:r>
      <w:r w:rsidR="00867000" w:rsidRPr="001951C4">
        <w:rPr>
          <w:rFonts w:ascii="Times New Roman" w:hAnsi="Times New Roman" w:cs="Times New Roman"/>
          <w:sz w:val="24"/>
          <w:szCs w:val="24"/>
        </w:rPr>
        <w:t xml:space="preserve">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ins w:id="27" w:author="Straub, Jacob (jstraub)" w:date="2024-06-13T10:33:00Z" w16du:dateUtc="2024-06-13T14:33:00Z">
        <w:r w:rsidR="00FC582B">
          <w:rPr>
            <w:rFonts w:ascii="Times New Roman" w:hAnsi="Times New Roman" w:cs="Times New Roman"/>
            <w:sz w:val="24"/>
            <w:szCs w:val="24"/>
          </w:rPr>
          <w:t>By contrast, t</w:t>
        </w:r>
      </w:ins>
      <w:del w:id="28" w:author="Straub, Jacob (jstraub)" w:date="2024-06-13T10:33:00Z" w16du:dateUtc="2024-06-13T14:33:00Z">
        <w:r w:rsidR="002B7C40" w:rsidRPr="001951C4" w:rsidDel="00FC582B">
          <w:rPr>
            <w:rFonts w:ascii="Times New Roman" w:hAnsi="Times New Roman" w:cs="Times New Roman"/>
            <w:sz w:val="24"/>
            <w:szCs w:val="24"/>
          </w:rPr>
          <w:delText>T</w:delText>
        </w:r>
      </w:del>
      <w:proofErr w:type="gramStart"/>
      <w:r w:rsidR="002B7C40" w:rsidRPr="001951C4">
        <w:rPr>
          <w:rFonts w:ascii="Times New Roman" w:hAnsi="Times New Roman" w:cs="Times New Roman"/>
          <w:sz w:val="24"/>
          <w:szCs w:val="24"/>
        </w:rPr>
        <w:t>he</w:t>
      </w:r>
      <w:proofErr w:type="gramEnd"/>
      <w:r w:rsidR="002B7C40" w:rsidRPr="001951C4">
        <w:rPr>
          <w:rFonts w:ascii="Times New Roman" w:hAnsi="Times New Roman" w:cs="Times New Roman"/>
          <w:sz w:val="24"/>
          <w:szCs w:val="24"/>
        </w:rPr>
        <w:t xml:space="preserv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w:t>
      </w:r>
      <w:del w:id="29" w:author="Straub, Jacob (jstraub)" w:date="2024-06-13T10:34:00Z" w16du:dateUtc="2024-06-13T14:34:00Z">
        <w:r w:rsidR="005953FD" w:rsidRPr="001951C4" w:rsidDel="00FC582B">
          <w:rPr>
            <w:rFonts w:ascii="Times New Roman" w:hAnsi="Times New Roman" w:cs="Times New Roman"/>
            <w:sz w:val="24"/>
            <w:szCs w:val="24"/>
          </w:rPr>
          <w:delText>first step</w:delText>
        </w:r>
      </w:del>
      <w:ins w:id="30" w:author="Straub, Jacob (jstraub)" w:date="2024-06-13T10:34:00Z" w16du:dateUtc="2024-06-13T14:34:00Z">
        <w:r w:rsidR="00FC582B">
          <w:rPr>
            <w:rFonts w:ascii="Times New Roman" w:hAnsi="Times New Roman" w:cs="Times New Roman"/>
            <w:sz w:val="24"/>
            <w:szCs w:val="24"/>
          </w:rPr>
          <w:t>movement</w:t>
        </w:r>
      </w:ins>
      <w:r w:rsidR="005953FD" w:rsidRPr="001951C4">
        <w:rPr>
          <w:rFonts w:ascii="Times New Roman" w:hAnsi="Times New Roman" w:cs="Times New Roman"/>
          <w:sz w:val="24"/>
          <w:szCs w:val="24"/>
        </w:rPr>
        <w:t xml:space="preserve">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w:t>
      </w:r>
      <w:del w:id="31" w:author="Straub, Jacob (jstraub)" w:date="2024-06-13T10:34:00Z" w16du:dateUtc="2024-06-13T14:34:00Z">
        <w:r w:rsidR="005953FD" w:rsidRPr="001951C4" w:rsidDel="00362B2C">
          <w:rPr>
            <w:rFonts w:ascii="Times New Roman" w:hAnsi="Times New Roman" w:cs="Times New Roman"/>
            <w:sz w:val="24"/>
            <w:szCs w:val="24"/>
          </w:rPr>
          <w:delText xml:space="preserve">step </w:delText>
        </w:r>
        <w:r w:rsidR="00455C10" w:rsidRPr="001951C4" w:rsidDel="00362B2C">
          <w:rPr>
            <w:rFonts w:ascii="Times New Roman" w:hAnsi="Times New Roman" w:cs="Times New Roman"/>
            <w:sz w:val="24"/>
            <w:szCs w:val="24"/>
          </w:rPr>
          <w:delText>longer</w:delText>
        </w:r>
      </w:del>
      <w:ins w:id="32" w:author="Straub, Jacob (jstraub)" w:date="2024-06-13T10:34:00Z" w16du:dateUtc="2024-06-13T14:34:00Z">
        <w:r w:rsidR="00362B2C">
          <w:rPr>
            <w:rFonts w:ascii="Times New Roman" w:hAnsi="Times New Roman" w:cs="Times New Roman"/>
            <w:sz w:val="24"/>
            <w:szCs w:val="24"/>
          </w:rPr>
          <w:t xml:space="preserve">movement is </w:t>
        </w:r>
        <w:r w:rsidR="005D673A">
          <w:rPr>
            <w:rFonts w:ascii="Times New Roman" w:hAnsi="Times New Roman" w:cs="Times New Roman"/>
            <w:sz w:val="24"/>
            <w:szCs w:val="24"/>
          </w:rPr>
          <w:t>lo</w:t>
        </w:r>
      </w:ins>
      <w:ins w:id="33" w:author="Straub, Jacob (jstraub)" w:date="2024-06-13T10:35:00Z" w16du:dateUtc="2024-06-13T14:35:00Z">
        <w:r w:rsidR="005D673A">
          <w:rPr>
            <w:rFonts w:ascii="Times New Roman" w:hAnsi="Times New Roman" w:cs="Times New Roman"/>
            <w:sz w:val="24"/>
            <w:szCs w:val="24"/>
          </w:rPr>
          <w:t>nger</w:t>
        </w:r>
      </w:ins>
      <w:r w:rsidR="00455C10" w:rsidRPr="001951C4">
        <w:rPr>
          <w:rFonts w:ascii="Times New Roman" w:hAnsi="Times New Roman" w:cs="Times New Roman"/>
          <w:sz w:val="24"/>
          <w:szCs w:val="24"/>
        </w:rPr>
        <w:t xml:space="preserve">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del w:id="34" w:author="Straub, Jacob (jstraub)" w:date="2024-06-13T10:35:00Z" w16du:dateUtc="2024-06-13T14:35:00Z">
        <w:r w:rsidR="000A7A7C" w:rsidRPr="001951C4" w:rsidDel="00F65AE7">
          <w:rPr>
            <w:rFonts w:ascii="Times New Roman" w:hAnsi="Times New Roman" w:cs="Times New Roman"/>
            <w:sz w:val="24"/>
            <w:szCs w:val="24"/>
          </w:rPr>
          <w:lastRenderedPageBreak/>
          <w:delText xml:space="preserve">relaxes </w:delText>
        </w:r>
      </w:del>
      <w:ins w:id="35" w:author="Straub, Jacob (jstraub)" w:date="2024-06-13T10:35:00Z" w16du:dateUtc="2024-06-13T14:35:00Z">
        <w:r w:rsidR="00F65AE7">
          <w:rPr>
            <w:rFonts w:ascii="Times New Roman" w:hAnsi="Times New Roman" w:cs="Times New Roman"/>
            <w:sz w:val="24"/>
            <w:szCs w:val="24"/>
          </w:rPr>
          <w:t>does not rely on</w:t>
        </w:r>
        <w:r w:rsidR="00F65AE7" w:rsidRPr="001951C4">
          <w:rPr>
            <w:rFonts w:ascii="Times New Roman" w:hAnsi="Times New Roman" w:cs="Times New Roman"/>
            <w:sz w:val="24"/>
            <w:szCs w:val="24"/>
          </w:rPr>
          <w:t xml:space="preserve"> </w:t>
        </w:r>
      </w:ins>
      <w:r w:rsidR="000A7A7C" w:rsidRPr="001951C4">
        <w:rPr>
          <w:rFonts w:ascii="Times New Roman" w:hAnsi="Times New Roman" w:cs="Times New Roman"/>
          <w:sz w:val="24"/>
          <w:szCs w:val="24"/>
        </w:rPr>
        <w:t xml:space="preserve">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w:t>
      </w:r>
      <w:del w:id="36" w:author="Straub, Jacob (jstraub)" w:date="2024-06-13T10:36:00Z" w16du:dateUtc="2024-06-13T14:36:00Z">
        <w:r w:rsidR="00ED1EA8" w:rsidRPr="001951C4" w:rsidDel="00672A8A">
          <w:rPr>
            <w:rFonts w:ascii="Times New Roman" w:hAnsi="Times New Roman" w:cs="Times New Roman"/>
            <w:sz w:val="24"/>
            <w:szCs w:val="24"/>
          </w:rPr>
          <w:delText xml:space="preserve">does not </w:delText>
        </w:r>
        <w:r w:rsidR="00111D58" w:rsidRPr="001951C4" w:rsidDel="00672A8A">
          <w:rPr>
            <w:rFonts w:ascii="Times New Roman" w:hAnsi="Times New Roman" w:cs="Times New Roman"/>
            <w:sz w:val="24"/>
            <w:szCs w:val="24"/>
          </w:rPr>
          <w:delText>handle</w:delText>
        </w:r>
      </w:del>
      <w:ins w:id="37" w:author="Straub, Jacob (jstraub)" w:date="2024-06-13T10:36:00Z" w16du:dateUtc="2024-06-13T14:36:00Z">
        <w:r w:rsidR="00672A8A">
          <w:rPr>
            <w:rFonts w:ascii="Times New Roman" w:hAnsi="Times New Roman" w:cs="Times New Roman"/>
            <w:sz w:val="24"/>
            <w:szCs w:val="24"/>
          </w:rPr>
          <w:t>is sensitive to</w:t>
        </w:r>
      </w:ins>
      <w:r w:rsidR="00111D58" w:rsidRPr="001951C4">
        <w:rPr>
          <w:rFonts w:ascii="Times New Roman" w:hAnsi="Times New Roman" w:cs="Times New Roman"/>
          <w:sz w:val="24"/>
          <w:szCs w:val="24"/>
        </w:rPr>
        <w:t xml:space="preserve"> incomplete tracks</w:t>
      </w:r>
      <w:ins w:id="38" w:author="Straub, Jacob (jstraub)" w:date="2024-06-13T10:36:00Z" w16du:dateUtc="2024-06-13T14:36:00Z">
        <w:r w:rsidR="00672A8A">
          <w:rPr>
            <w:rFonts w:ascii="Times New Roman" w:hAnsi="Times New Roman" w:cs="Times New Roman"/>
            <w:sz w:val="24"/>
            <w:szCs w:val="24"/>
          </w:rPr>
          <w:t xml:space="preserve"> (</w:t>
        </w:r>
        <w:commentRangeStart w:id="39"/>
        <w:proofErr w:type="spellStart"/>
        <w:r w:rsidR="00672A8A">
          <w:rPr>
            <w:rFonts w:ascii="Times New Roman" w:hAnsi="Times New Roman" w:cs="Times New Roman"/>
            <w:sz w:val="24"/>
            <w:szCs w:val="24"/>
          </w:rPr>
          <w:t>i.e</w:t>
        </w:r>
        <w:proofErr w:type="spellEnd"/>
        <w:r w:rsidR="00672A8A">
          <w:rPr>
            <w:rFonts w:ascii="Times New Roman" w:hAnsi="Times New Roman" w:cs="Times New Roman"/>
            <w:sz w:val="24"/>
            <w:szCs w:val="24"/>
          </w:rPr>
          <w:t xml:space="preserve">….) </w:t>
        </w:r>
      </w:ins>
      <w:r w:rsidR="00111D58" w:rsidRPr="001951C4">
        <w:rPr>
          <w:rFonts w:ascii="Times New Roman" w:hAnsi="Times New Roman" w:cs="Times New Roman"/>
          <w:sz w:val="24"/>
          <w:szCs w:val="24"/>
        </w:rPr>
        <w:t xml:space="preserve"> </w:t>
      </w:r>
      <w:commentRangeEnd w:id="39"/>
      <w:r w:rsidR="00672A8A">
        <w:rPr>
          <w:rStyle w:val="CommentReference"/>
        </w:rPr>
        <w:commentReference w:id="39"/>
      </w:r>
      <w:del w:id="40" w:author="Straub, Jacob (jstraub)" w:date="2024-06-13T10:37:00Z" w16du:dateUtc="2024-06-13T14:37:00Z">
        <w:r w:rsidR="00111D58" w:rsidRPr="001951C4" w:rsidDel="00513145">
          <w:rPr>
            <w:rFonts w:ascii="Times New Roman" w:hAnsi="Times New Roman" w:cs="Times New Roman"/>
            <w:sz w:val="24"/>
            <w:szCs w:val="24"/>
          </w:rPr>
          <w:delText>well</w:delText>
        </w:r>
      </w:del>
      <w:r w:rsidR="00111D58" w:rsidRPr="001951C4">
        <w:rPr>
          <w:rFonts w:ascii="Times New Roman" w:hAnsi="Times New Roman" w:cs="Times New Roman"/>
          <w:sz w:val="24"/>
          <w:szCs w:val="24"/>
        </w:rPr>
        <w:t xml:space="preserve">;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45528792"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w:t>
      </w:r>
      <w:del w:id="41" w:author="Straub, Jacob (jstraub)" w:date="2024-06-13T13:46:00Z" w16du:dateUtc="2024-06-13T17:46:00Z">
        <w:r w:rsidR="00E43003" w:rsidRPr="001951C4" w:rsidDel="003A44E2">
          <w:rPr>
            <w:rFonts w:ascii="Times New Roman" w:hAnsi="Times New Roman" w:cs="Times New Roman"/>
            <w:sz w:val="24"/>
            <w:szCs w:val="24"/>
          </w:rPr>
          <w:delText xml:space="preserve">both </w:delText>
        </w:r>
      </w:del>
      <w:r w:rsidR="00E43003" w:rsidRPr="001951C4">
        <w:rPr>
          <w:rFonts w:ascii="Times New Roman" w:hAnsi="Times New Roman" w:cs="Times New Roman"/>
          <w:sz w:val="24"/>
          <w:szCs w:val="24"/>
        </w:rPr>
        <w:t xml:space="preserve">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5021C01E"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 xml:space="preserve">overcome limitations of </w:t>
      </w:r>
      <w:commentRangeStart w:id="42"/>
      <w:r w:rsidR="00C114DA" w:rsidRPr="001951C4">
        <w:rPr>
          <w:rFonts w:ascii="Times New Roman" w:hAnsi="Times New Roman" w:cs="Times New Roman"/>
          <w:bCs/>
          <w:sz w:val="24"/>
          <w:szCs w:val="24"/>
        </w:rPr>
        <w:t>rule-based assignments</w:t>
      </w:r>
      <w:commentRangeEnd w:id="42"/>
      <w:r w:rsidR="001E1257">
        <w:rPr>
          <w:rStyle w:val="CommentReference"/>
        </w:rPr>
        <w:commentReference w:id="42"/>
      </w:r>
      <w:r w:rsidR="00C114DA" w:rsidRPr="001951C4">
        <w:rPr>
          <w:rFonts w:ascii="Times New Roman" w:hAnsi="Times New Roman" w:cs="Times New Roman"/>
          <w:bCs/>
          <w:sz w:val="24"/>
          <w:szCs w:val="24"/>
        </w:rPr>
        <w:t>,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w:t>
      </w:r>
      <w:del w:id="43" w:author="Straub, Jacob (jstraub)" w:date="2024-06-13T11:26:00Z" w16du:dateUtc="2024-06-13T15:26:00Z">
        <w:r w:rsidR="0088059A" w:rsidRPr="001951C4" w:rsidDel="00052858">
          <w:rPr>
            <w:rFonts w:ascii="Times New Roman" w:hAnsi="Times New Roman" w:cs="Times New Roman"/>
            <w:bCs/>
            <w:sz w:val="24"/>
            <w:szCs w:val="24"/>
          </w:rPr>
          <w:delText>such as</w:delText>
        </w:r>
      </w:del>
      <w:ins w:id="44" w:author="Straub, Jacob (jstraub)" w:date="2024-06-13T11:26:00Z" w16du:dateUtc="2024-06-13T15:26:00Z">
        <w:r w:rsidR="00052858">
          <w:rPr>
            <w:rFonts w:ascii="Times New Roman" w:hAnsi="Times New Roman" w:cs="Times New Roman"/>
            <w:bCs/>
            <w:sz w:val="24"/>
            <w:szCs w:val="24"/>
          </w:rPr>
          <w:t>e.g.,</w:t>
        </w:r>
      </w:ins>
      <w:r w:rsidR="0088059A" w:rsidRPr="001951C4">
        <w:rPr>
          <w:rFonts w:ascii="Times New Roman" w:hAnsi="Times New Roman" w:cs="Times New Roman"/>
          <w:bCs/>
          <w:sz w:val="24"/>
          <w:szCs w:val="24"/>
        </w:rPr>
        <w:t xml:space="preserve">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13614E71"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 xml:space="preserve">Woodcock </w:t>
      </w:r>
      <w:proofErr w:type="gramStart"/>
      <w:r w:rsidR="006240CC" w:rsidRPr="001951C4">
        <w:rPr>
          <w:rFonts w:ascii="Times New Roman" w:hAnsi="Times New Roman" w:cs="Times New Roman"/>
          <w:bCs/>
          <w:sz w:val="24"/>
          <w:szCs w:val="24"/>
        </w:rPr>
        <w:t>are</w:t>
      </w:r>
      <w:proofErr w:type="gramEnd"/>
      <w:r w:rsidR="006240CC" w:rsidRPr="001951C4">
        <w:rPr>
          <w:rFonts w:ascii="Times New Roman" w:hAnsi="Times New Roman" w:cs="Times New Roman"/>
          <w:bCs/>
          <w:sz w:val="24"/>
          <w:szCs w:val="24"/>
        </w:rPr>
        <w:t xml:space="preserv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w:t>
      </w:r>
      <w:proofErr w:type="gramStart"/>
      <w:r w:rsidR="00D20BD7" w:rsidRPr="001951C4">
        <w:rPr>
          <w:rFonts w:ascii="Times New Roman" w:hAnsi="Times New Roman" w:cs="Times New Roman"/>
          <w:bCs/>
          <w:sz w:val="24"/>
          <w:szCs w:val="24"/>
        </w:rPr>
        <w:t>are</w:t>
      </w:r>
      <w:proofErr w:type="gramEnd"/>
      <w:r w:rsidR="00D20BD7" w:rsidRPr="001951C4">
        <w:rPr>
          <w:rFonts w:ascii="Times New Roman" w:hAnsi="Times New Roman" w:cs="Times New Roman"/>
          <w:bCs/>
          <w:sz w:val="24"/>
          <w:szCs w:val="24"/>
        </w:rPr>
        <w:t xml:space="preserv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commentRangeStart w:id="45"/>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commentRangeEnd w:id="45"/>
      <w:r w:rsidR="00E93FA9">
        <w:rPr>
          <w:rStyle w:val="CommentReference"/>
        </w:rPr>
        <w:commentReference w:id="45"/>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commentRangeStart w:id="46"/>
      <w:r w:rsidR="00B16AC9">
        <w:rPr>
          <w:rFonts w:ascii="Times New Roman" w:hAnsi="Times New Roman" w:cs="Times New Roman"/>
          <w:bCs/>
          <w:sz w:val="24"/>
          <w:szCs w:val="24"/>
        </w:rPr>
        <w:t>among</w:t>
      </w:r>
      <w:commentRangeEnd w:id="46"/>
      <w:r w:rsidR="00E93FA9">
        <w:rPr>
          <w:rStyle w:val="CommentReference"/>
        </w:rPr>
        <w:commentReference w:id="46"/>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in press).</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proofErr w:type="gramStart"/>
      <w:r w:rsidR="00887397">
        <w:rPr>
          <w:rFonts w:ascii="Times New Roman" w:hAnsi="Times New Roman" w:cs="Times New Roman"/>
          <w:bCs/>
          <w:sz w:val="24"/>
          <w:szCs w:val="24"/>
        </w:rPr>
        <w:t>are</w:t>
      </w:r>
      <w:proofErr w:type="gramEnd"/>
      <w:r w:rsidR="00887397">
        <w:rPr>
          <w:rFonts w:ascii="Times New Roman" w:hAnsi="Times New Roman" w:cs="Times New Roman"/>
          <w:bCs/>
          <w:sz w:val="24"/>
          <w:szCs w:val="24"/>
        </w:rPr>
        <w:t xml:space="preserv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t>
      </w:r>
      <w:commentRangeStart w:id="47"/>
      <w:r w:rsidRPr="001951C4">
        <w:rPr>
          <w:rFonts w:ascii="Times New Roman" w:hAnsi="Times New Roman" w:cs="Times New Roman"/>
          <w:sz w:val="24"/>
          <w:szCs w:val="24"/>
        </w:rPr>
        <w:t>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w:t>
      </w:r>
      <w:commentRangeEnd w:id="47"/>
      <w:r w:rsidR="00095DD8">
        <w:rPr>
          <w:rStyle w:val="CommentReference"/>
        </w:rPr>
        <w:commentReference w:id="47"/>
      </w:r>
      <w:r w:rsidRPr="001951C4">
        <w:rPr>
          <w:rFonts w:ascii="Times New Roman" w:hAnsi="Times New Roman" w:cs="Times New Roman"/>
          <w:sz w:val="24"/>
          <w:szCs w:val="24"/>
        </w:rPr>
        <w:t xml:space="preserve">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w:t>
      </w:r>
      <w:proofErr w:type="gramStart"/>
      <w:r w:rsidRPr="001951C4">
        <w:rPr>
          <w:rFonts w:ascii="Times New Roman" w:hAnsi="Times New Roman" w:cs="Times New Roman"/>
          <w:i/>
          <w:sz w:val="24"/>
          <w:szCs w:val="24"/>
        </w:rPr>
        <w:t>Delineating spring</w:t>
      </w:r>
      <w:proofErr w:type="gramEnd"/>
      <w:r w:rsidRPr="001951C4">
        <w:rPr>
          <w:rFonts w:ascii="Times New Roman" w:hAnsi="Times New Roman" w:cs="Times New Roman"/>
          <w:i/>
          <w:sz w:val="24"/>
          <w:szCs w:val="24"/>
        </w:rPr>
        <w:t xml:space="preserve">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commentRangeStart w:id="48"/>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t>
      </w:r>
      <w:commentRangeEnd w:id="48"/>
      <w:r w:rsidR="00840B6C">
        <w:rPr>
          <w:rStyle w:val="CommentReference"/>
        </w:rPr>
        <w:commentReference w:id="48"/>
      </w:r>
      <w:r w:rsidRPr="001951C4">
        <w:rPr>
          <w:rFonts w:ascii="Times New Roman" w:hAnsi="Times New Roman" w:cs="Times New Roman"/>
          <w:sz w:val="24"/>
          <w:szCs w:val="24"/>
        </w:rPr>
        <w:t xml:space="preserve">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 xml:space="preserve">beginning after the first movement ≥16.1 km and ending after the final ≥16.1 km movement. </w:t>
      </w:r>
      <w:commentRangeStart w:id="49"/>
      <w:r w:rsidR="006A72F3" w:rsidRPr="001951C4">
        <w:rPr>
          <w:rFonts w:ascii="Times New Roman" w:hAnsi="Times New Roman" w:cs="Times New Roman"/>
          <w:sz w:val="24"/>
          <w:szCs w:val="24"/>
        </w:rPr>
        <w:t>We chose a 16.1 km threshold as it roughly bisects the bimodal distribution of log-transformed step lengths in the dataset (Blomberg et al. 2023).</w:t>
      </w:r>
      <w:commentRangeEnd w:id="49"/>
      <w:r w:rsidR="0017406F">
        <w:rPr>
          <w:rStyle w:val="CommentReference"/>
        </w:rPr>
        <w:commentReference w:id="49"/>
      </w:r>
      <w:r w:rsidR="006A72F3" w:rsidRPr="001951C4">
        <w:rPr>
          <w:rFonts w:ascii="Times New Roman" w:hAnsi="Times New Roman" w:cs="Times New Roman"/>
          <w:sz w:val="24"/>
          <w:szCs w:val="24"/>
        </w:rPr>
        <w:t xml:space="preserve"> We then used HMMs to refine movement state classifications and assign ending states to incomplete migration tracks.</w:t>
      </w:r>
    </w:p>
    <w:p w14:paraId="7F93C71D" w14:textId="1411AB2C"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2.2.2 </w:t>
      </w:r>
      <w:del w:id="50" w:author="Straub, Jacob (jstraub)" w:date="2024-06-13T13:37:00Z" w16du:dateUtc="2024-06-13T17:37:00Z">
        <w:r w:rsidRPr="001951C4" w:rsidDel="000A407F">
          <w:rPr>
            <w:rFonts w:ascii="Times New Roman" w:hAnsi="Times New Roman" w:cs="Times New Roman"/>
            <w:i/>
            <w:sz w:val="24"/>
            <w:szCs w:val="24"/>
          </w:rPr>
          <w:delText>Use of additional</w:delText>
        </w:r>
      </w:del>
      <w:ins w:id="51" w:author="Straub, Jacob (jstraub)" w:date="2024-06-13T13:37:00Z" w16du:dateUtc="2024-06-13T17:37:00Z">
        <w:r w:rsidR="000A407F">
          <w:rPr>
            <w:rFonts w:ascii="Times New Roman" w:hAnsi="Times New Roman" w:cs="Times New Roman"/>
            <w:i/>
            <w:sz w:val="24"/>
            <w:szCs w:val="24"/>
          </w:rPr>
          <w:t>Ecological/Biological</w:t>
        </w:r>
      </w:ins>
      <w:r w:rsidRPr="001951C4">
        <w:rPr>
          <w:rFonts w:ascii="Times New Roman" w:hAnsi="Times New Roman" w:cs="Times New Roman"/>
          <w:i/>
          <w:sz w:val="24"/>
          <w:szCs w:val="24"/>
        </w:rPr>
        <w:t xml:space="preserve"> data streams to inform HMM</w:t>
      </w:r>
      <w:r w:rsidR="008758A8" w:rsidRPr="001951C4">
        <w:rPr>
          <w:rFonts w:ascii="Times New Roman" w:hAnsi="Times New Roman" w:cs="Times New Roman"/>
          <w:i/>
          <w:sz w:val="24"/>
          <w:szCs w:val="24"/>
        </w:rPr>
        <w:t>s</w:t>
      </w:r>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commentRangeStart w:id="52"/>
      <w:r w:rsidRPr="001951C4">
        <w:rPr>
          <w:rFonts w:ascii="Times New Roman" w:hAnsi="Times New Roman" w:cs="Times New Roman"/>
          <w:sz w:val="24"/>
          <w:szCs w:val="24"/>
        </w:rPr>
        <w:lastRenderedPageBreak/>
        <w:t xml:space="preserve">Table 1. </w:t>
      </w:r>
      <w:commentRangeEnd w:id="52"/>
      <w:r w:rsidR="000176AB">
        <w:rPr>
          <w:rStyle w:val="CommentReference"/>
        </w:rPr>
        <w:commentReference w:id="52"/>
      </w:r>
      <w:r w:rsidRPr="001951C4">
        <w:rPr>
          <w:rFonts w:ascii="Times New Roman" w:hAnsi="Times New Roman" w:cs="Times New Roman"/>
          <w:sz w:val="24"/>
          <w:szCs w:val="24"/>
        </w:rPr>
        <w:t>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w:t>
      </w:r>
      <w:commentRangeStart w:id="53"/>
      <w:r w:rsidRPr="001951C4">
        <w:rPr>
          <w:rFonts w:ascii="Times New Roman" w:hAnsi="Times New Roman" w:cs="Times New Roman"/>
          <w:sz w:val="24"/>
          <w:szCs w:val="24"/>
        </w:rPr>
        <w:t xml:space="preserve">multi-state model </w:t>
      </w:r>
      <w:commentRangeEnd w:id="53"/>
      <w:r w:rsidR="00A02B73">
        <w:rPr>
          <w:rStyle w:val="CommentReference"/>
        </w:rPr>
        <w:commentReference w:id="53"/>
      </w:r>
      <w:r w:rsidRPr="001951C4">
        <w:rPr>
          <w:rFonts w:ascii="Times New Roman" w:hAnsi="Times New Roman" w:cs="Times New Roman"/>
          <w:sz w:val="24"/>
          <w:szCs w:val="24"/>
        </w:rPr>
        <w:t xml:space="preserve">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w:t>
      </w:r>
      <w:commentRangeStart w:id="54"/>
      <w:r w:rsidRPr="001951C4">
        <w:rPr>
          <w:rFonts w:ascii="Times New Roman" w:hAnsi="Times New Roman" w:cs="Times New Roman"/>
          <w:sz w:val="24"/>
          <w:szCs w:val="24"/>
        </w:rPr>
        <w:t>featured 4 states</w:t>
      </w:r>
      <w:commentRangeEnd w:id="54"/>
      <w:r w:rsidR="00A31360">
        <w:rPr>
          <w:rStyle w:val="CommentReference"/>
        </w:rPr>
        <w:commentReference w:id="54"/>
      </w:r>
      <w:r w:rsidRPr="001951C4">
        <w:rPr>
          <w:rFonts w:ascii="Times New Roman" w:hAnsi="Times New Roman" w:cs="Times New Roman"/>
          <w:sz w:val="24"/>
          <w:szCs w:val="24"/>
        </w:rPr>
        <w:t xml:space="preserve">: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t>
      </w:r>
      <w:commentRangeStart w:id="55"/>
      <w:r w:rsidRPr="001951C4">
        <w:rPr>
          <w:rFonts w:ascii="Times New Roman" w:hAnsi="Times New Roman" w:cs="Times New Roman"/>
          <w:sz w:val="24"/>
          <w:szCs w:val="24"/>
        </w:rPr>
        <w:t xml:space="preserve">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commentRangeEnd w:id="55"/>
      <w:r w:rsidR="008B4F91">
        <w:rPr>
          <w:rStyle w:val="CommentReference"/>
        </w:rPr>
        <w:commentReference w:id="55"/>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w:t>
      </w:r>
      <w:commentRangeStart w:id="56"/>
      <w:r w:rsidRPr="001951C4">
        <w:rPr>
          <w:rFonts w:ascii="Times New Roman" w:hAnsi="Times New Roman" w:cs="Times New Roman"/>
          <w:sz w:val="24"/>
          <w:szCs w:val="24"/>
        </w:rPr>
        <w:t xml:space="preserve">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w:t>
      </w:r>
      <w:commentRangeEnd w:id="56"/>
      <w:r w:rsidR="00EF7F72">
        <w:rPr>
          <w:rStyle w:val="CommentReference"/>
        </w:rPr>
        <w:commentReference w:id="56"/>
      </w:r>
      <w:r w:rsidRPr="001951C4">
        <w:rPr>
          <w:rFonts w:ascii="Times New Roman" w:hAnsi="Times New Roman" w:cs="Times New Roman"/>
          <w:sz w:val="24"/>
          <w:szCs w:val="24"/>
        </w:rPr>
        <w:t xml:space="preserve"> </w:t>
      </w:r>
      <w:r w:rsidR="00D52237" w:rsidRPr="001951C4">
        <w:rPr>
          <w:rFonts w:ascii="Times New Roman" w:hAnsi="Times New Roman" w:cs="Times New Roman"/>
          <w:sz w:val="24"/>
          <w:szCs w:val="24"/>
        </w:rPr>
        <w:t xml:space="preserve">These state assignments were </w:t>
      </w:r>
      <w:commentRangeStart w:id="57"/>
      <w:r w:rsidR="00D52237" w:rsidRPr="001951C4">
        <w:rPr>
          <w:rFonts w:ascii="Times New Roman" w:hAnsi="Times New Roman" w:cs="Times New Roman"/>
          <w:sz w:val="24"/>
          <w:szCs w:val="24"/>
        </w:rPr>
        <w:t>generally</w:t>
      </w:r>
      <w:commentRangeEnd w:id="57"/>
      <w:r w:rsidR="00796AF3">
        <w:rPr>
          <w:rStyle w:val="CommentReference"/>
        </w:rPr>
        <w:commentReference w:id="57"/>
      </w:r>
      <w:r w:rsidR="00D52237" w:rsidRPr="001951C4">
        <w:rPr>
          <w:rFonts w:ascii="Times New Roman" w:hAnsi="Times New Roman" w:cs="Times New Roman"/>
          <w:sz w:val="24"/>
          <w:szCs w:val="24"/>
        </w:rPr>
        <w:t xml:space="preserve">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commentRangeStart w:id="58"/>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w:t>
      </w:r>
      <w:commentRangeEnd w:id="58"/>
      <w:r w:rsidR="009F263E">
        <w:rPr>
          <w:rStyle w:val="CommentReference"/>
        </w:rPr>
        <w:commentReference w:id="58"/>
      </w:r>
      <w:r w:rsidR="00D81B72" w:rsidRPr="001951C4">
        <w:rPr>
          <w:rFonts w:ascii="Times New Roman" w:hAnsi="Times New Roman" w:cs="Times New Roman"/>
          <w:sz w:val="24"/>
          <w:szCs w:val="24"/>
        </w:rPr>
        <w:t>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xml:space="preserve">. </w:t>
      </w:r>
      <w:commentRangeStart w:id="59"/>
      <w:r w:rsidR="00D81B72" w:rsidRPr="001951C4">
        <w:rPr>
          <w:rFonts w:ascii="Times New Roman" w:hAnsi="Times New Roman" w:cs="Times New Roman"/>
          <w:sz w:val="24"/>
          <w:szCs w:val="24"/>
        </w:rPr>
        <w:t>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commentRangeEnd w:id="59"/>
      <w:r w:rsidR="009F263E">
        <w:rPr>
          <w:rStyle w:val="CommentReference"/>
        </w:rPr>
        <w:commentReference w:id="59"/>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We visually inspected </w:t>
      </w:r>
      <w:commentRangeStart w:id="60"/>
      <w:r w:rsidRPr="001951C4">
        <w:rPr>
          <w:rFonts w:ascii="Times New Roman" w:hAnsi="Times New Roman" w:cs="Times New Roman"/>
          <w:sz w:val="24"/>
          <w:szCs w:val="24"/>
        </w:rPr>
        <w:t xml:space="preserve">all HMM state assignments, </w:t>
      </w:r>
      <w:commentRangeEnd w:id="60"/>
      <w:r w:rsidR="00363DE1">
        <w:rPr>
          <w:rStyle w:val="CommentReference"/>
        </w:rPr>
        <w:commentReference w:id="60"/>
      </w:r>
      <w:r w:rsidRPr="001951C4">
        <w:rPr>
          <w:rFonts w:ascii="Times New Roman" w:hAnsi="Times New Roman" w:cs="Times New Roman"/>
          <w:sz w:val="24"/>
          <w:szCs w:val="24"/>
        </w:rPr>
        <w:t>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831C956"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 xml:space="preserve">Movement state transition diagram for each hidden Markov Model (HMM). Blue boxes represent pre- and post-migratory states, while yellow and red circles represent states during fall and spring migrations, respectively. </w:t>
      </w:r>
      <w:commentRangeStart w:id="61"/>
      <w:ins w:id="62" w:author="Straub, Jacob (jstraub)" w:date="2024-06-13T13:54:00Z" w16du:dateUtc="2024-06-13T17:54:00Z">
        <w:r w:rsidR="001360F9">
          <w:rPr>
            <w:rFonts w:ascii="Times New Roman" w:hAnsi="Times New Roman" w:cs="Times New Roman"/>
            <w:sz w:val="24"/>
            <w:szCs w:val="24"/>
          </w:rPr>
          <w:t xml:space="preserve">The arrows indicate… </w:t>
        </w:r>
      </w:ins>
      <w:commentRangeEnd w:id="61"/>
      <w:ins w:id="63" w:author="Straub, Jacob (jstraub)" w:date="2024-06-13T13:56:00Z" w16du:dateUtc="2024-06-13T17:56:00Z">
        <w:r w:rsidR="00E25045">
          <w:rPr>
            <w:rStyle w:val="CommentReference"/>
          </w:rPr>
          <w:commentReference w:id="61"/>
        </w:r>
      </w:ins>
      <w:r w:rsidR="008670C8" w:rsidRPr="008670C8">
        <w:rPr>
          <w:rFonts w:ascii="Times New Roman" w:hAnsi="Times New Roman" w:cs="Times New Roman"/>
          <w:sz w:val="24"/>
          <w:szCs w:val="24"/>
        </w:rPr>
        <w:t>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1B24199B"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w:t>
      </w:r>
      <w:del w:id="64" w:author="Straub, Jacob (jstraub)" w:date="2024-06-13T13:46:00Z" w16du:dateUtc="2024-06-13T17:46:00Z">
        <w:r w:rsidR="00380137" w:rsidRPr="001951C4" w:rsidDel="003A44E2">
          <w:rPr>
            <w:rFonts w:ascii="Times New Roman" w:hAnsi="Times New Roman" w:cs="Times New Roman"/>
            <w:sz w:val="24"/>
            <w:szCs w:val="24"/>
          </w:rPr>
          <w:delText xml:space="preserve">both </w:delText>
        </w:r>
      </w:del>
      <w:ins w:id="65" w:author="Straub, Jacob (jstraub)" w:date="2024-06-13T13:46:00Z" w16du:dateUtc="2024-06-13T17:46:00Z">
        <w:r w:rsidR="003A44E2">
          <w:rPr>
            <w:rFonts w:ascii="Times New Roman" w:hAnsi="Times New Roman" w:cs="Times New Roman"/>
            <w:sz w:val="24"/>
            <w:szCs w:val="24"/>
          </w:rPr>
          <w:t>each</w:t>
        </w:r>
        <w:r w:rsidR="003A44E2" w:rsidRPr="001951C4">
          <w:rPr>
            <w:rFonts w:ascii="Times New Roman" w:hAnsi="Times New Roman" w:cs="Times New Roman"/>
            <w:sz w:val="24"/>
            <w:szCs w:val="24"/>
          </w:rPr>
          <w:t xml:space="preserve"> </w:t>
        </w:r>
      </w:ins>
      <w:r w:rsidR="00380137" w:rsidRPr="001951C4">
        <w:rPr>
          <w:rFonts w:ascii="Times New Roman" w:hAnsi="Times New Roman" w:cs="Times New Roman"/>
          <w:sz w:val="24"/>
          <w:szCs w:val="24"/>
        </w:rPr>
        <w:t xml:space="preserve">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w:t>
      </w:r>
      <w:del w:id="66" w:author="Straub, Jacob (jstraub)" w:date="2024-06-13T12:13:00Z" w16du:dateUtc="2024-06-13T16:13:00Z">
        <w:r w:rsidR="00894465" w:rsidRPr="001951C4" w:rsidDel="005422C7">
          <w:rPr>
            <w:rFonts w:ascii="Times New Roman" w:hAnsi="Times New Roman" w:cs="Times New Roman"/>
            <w:sz w:val="24"/>
            <w:szCs w:val="24"/>
          </w:rPr>
          <w:delText xml:space="preserve">based </w:delText>
        </w:r>
      </w:del>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67"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67"/>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7E786EB5"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 xml:space="preserve">Non-migrants were detected by </w:t>
      </w:r>
      <w:del w:id="68" w:author="Straub, Jacob (jstraub)" w:date="2024-06-13T13:46:00Z" w16du:dateUtc="2024-06-13T17:46:00Z">
        <w:r w:rsidRPr="001951C4" w:rsidDel="003A44E2">
          <w:rPr>
            <w:rFonts w:ascii="Times New Roman" w:hAnsi="Times New Roman" w:cs="Times New Roman"/>
            <w:sz w:val="24"/>
            <w:szCs w:val="24"/>
          </w:rPr>
          <w:delText xml:space="preserve">both </w:delText>
        </w:r>
      </w:del>
      <w:r w:rsidRPr="001951C4">
        <w:rPr>
          <w:rFonts w:ascii="Times New Roman" w:hAnsi="Times New Roman" w:cs="Times New Roman"/>
          <w:sz w:val="24"/>
          <w:szCs w:val="24"/>
        </w:rPr>
        <w:t>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42DFCA2A"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t>
      </w:r>
      <w:commentRangeStart w:id="69"/>
      <w:r w:rsidR="00880B77" w:rsidRPr="001951C4">
        <w:rPr>
          <w:rFonts w:ascii="Times New Roman" w:hAnsi="Times New Roman" w:cs="Times New Roman"/>
          <w:bCs/>
          <w:sz w:val="24"/>
          <w:szCs w:val="24"/>
        </w:rPr>
        <w:t xml:space="preserve">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w:t>
      </w:r>
      <w:commentRangeEnd w:id="69"/>
      <w:r w:rsidR="00AD173C">
        <w:rPr>
          <w:rStyle w:val="CommentReference"/>
        </w:rPr>
        <w:commentReference w:id="69"/>
      </w:r>
      <w:r w:rsidR="00880B77" w:rsidRPr="001951C4">
        <w:rPr>
          <w:rFonts w:ascii="Times New Roman" w:hAnsi="Times New Roman" w:cs="Times New Roman"/>
          <w:bCs/>
          <w:sz w:val="24"/>
          <w:szCs w:val="24"/>
        </w:rPr>
        <w:t xml:space="preserve">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in press).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w:t>
      </w:r>
      <w:del w:id="70" w:author="Straub, Jacob (jstraub)" w:date="2024-06-13T13:46:00Z" w16du:dateUtc="2024-06-13T17:46:00Z">
        <w:r w:rsidR="00880B77" w:rsidRPr="001951C4" w:rsidDel="003A44E2">
          <w:rPr>
            <w:rFonts w:ascii="Times New Roman" w:hAnsi="Times New Roman" w:cs="Times New Roman"/>
            <w:bCs/>
            <w:sz w:val="24"/>
            <w:szCs w:val="24"/>
          </w:rPr>
          <w:delText xml:space="preserve">both </w:delText>
        </w:r>
      </w:del>
      <w:r w:rsidR="00880B77" w:rsidRPr="001951C4">
        <w:rPr>
          <w:rFonts w:ascii="Times New Roman" w:hAnsi="Times New Roman" w:cs="Times New Roman"/>
          <w:bCs/>
          <w:sz w:val="24"/>
          <w:szCs w:val="24"/>
        </w:rPr>
        <w:t xml:space="preserve">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captive‐bred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D. Haukos,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xml:space="preserve">, E. Nourani, K. R. S.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Weegman,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sexual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Bán, A. Fülöp, J. Bereczki, and M. E. Hauber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traub, Jacob (jstraub)" w:date="2024-06-13T13:53:00Z" w:initials="SJ(">
    <w:p w14:paraId="092250BE" w14:textId="77777777" w:rsidR="00945935" w:rsidRDefault="00945935" w:rsidP="00945935">
      <w:pPr>
        <w:pStyle w:val="CommentText"/>
      </w:pPr>
      <w:r>
        <w:rPr>
          <w:rStyle w:val="CommentReference"/>
        </w:rPr>
        <w:annotationRef/>
      </w:r>
      <w:r>
        <w:t xml:space="preserve">An alternate title to consider.  I don’t like going longer but “small” is vague and so is “adapting”, IMO.   </w:t>
      </w:r>
    </w:p>
  </w:comment>
  <w:comment w:id="8" w:author="Straub, Jacob (jstraub)" w:date="2024-06-13T10:17:00Z" w:initials="SJ(">
    <w:p w14:paraId="1BF38C37" w14:textId="1F618DA0" w:rsidR="00426880" w:rsidRDefault="00426880" w:rsidP="00426880">
      <w:pPr>
        <w:pStyle w:val="CommentText"/>
      </w:pPr>
      <w:r>
        <w:rPr>
          <w:rStyle w:val="CommentReference"/>
        </w:rPr>
        <w:annotationRef/>
      </w:r>
      <w:r>
        <w:t>This checks out.  Thanks!</w:t>
      </w:r>
    </w:p>
  </w:comment>
  <w:comment w:id="10" w:author="Straub, Jacob (jstraub)" w:date="2024-06-13T10:22:00Z" w:initials="SJ(">
    <w:p w14:paraId="5F9F0E02" w14:textId="77777777" w:rsidR="0026104C" w:rsidRDefault="0026104C" w:rsidP="0026104C">
      <w:pPr>
        <w:pStyle w:val="CommentText"/>
      </w:pPr>
      <w:r>
        <w:rPr>
          <w:rStyle w:val="CommentReference"/>
        </w:rPr>
        <w:annotationRef/>
      </w:r>
      <w:r>
        <w:t>Is “location” a better word?</w:t>
      </w:r>
    </w:p>
  </w:comment>
  <w:comment w:id="11" w:author="Straub, Jacob (jstraub)" w:date="2024-06-13T10:17:00Z" w:initials="SJ(">
    <w:p w14:paraId="127585A0" w14:textId="77777777" w:rsidR="00A11C13" w:rsidRDefault="00426880" w:rsidP="00A11C13">
      <w:pPr>
        <w:pStyle w:val="CommentText"/>
      </w:pPr>
      <w:r>
        <w:rPr>
          <w:rStyle w:val="CommentReference"/>
        </w:rPr>
        <w:annotationRef/>
      </w:r>
      <w:r w:rsidR="00A11C13">
        <w:t xml:space="preserve">Vague.   Consider defining.   Also is it just “small birds” or is it all birds? </w:t>
      </w:r>
    </w:p>
  </w:comment>
  <w:comment w:id="25" w:author="Straub, Jacob (jstraub)" w:date="2024-06-13T10:33:00Z" w:initials="JS">
    <w:p w14:paraId="6ABB7488" w14:textId="77777777" w:rsidR="001444AA" w:rsidRDefault="001444AA" w:rsidP="001444AA">
      <w:pPr>
        <w:pStyle w:val="CommentText"/>
      </w:pPr>
      <w:r>
        <w:rPr>
          <w:rStyle w:val="CommentReference"/>
        </w:rPr>
        <w:annotationRef/>
      </w:r>
      <w:r>
        <w:t xml:space="preserve">Assumes? </w:t>
      </w:r>
    </w:p>
  </w:comment>
  <w:comment w:id="26" w:author="Straub, Jacob (jstraub)" w:date="2024-06-13T10:33:00Z" w:initials="JS">
    <w:p w14:paraId="32C27475" w14:textId="77777777" w:rsidR="001444AA" w:rsidRDefault="001444AA" w:rsidP="001444AA">
      <w:pPr>
        <w:pStyle w:val="CommentText"/>
      </w:pPr>
      <w:r>
        <w:rPr>
          <w:rStyle w:val="CommentReference"/>
        </w:rPr>
        <w:annotationRef/>
      </w:r>
      <w:r>
        <w:t xml:space="preserve">Isnt it NO overlap? </w:t>
      </w:r>
    </w:p>
  </w:comment>
  <w:comment w:id="39" w:author="Straub, Jacob (jstraub)" w:date="2024-06-13T10:37:00Z" w:initials="JS">
    <w:p w14:paraId="359E5AD6" w14:textId="77777777" w:rsidR="00672A8A" w:rsidRDefault="00672A8A" w:rsidP="00672A8A">
      <w:pPr>
        <w:pStyle w:val="CommentText"/>
      </w:pPr>
      <w:r>
        <w:rPr>
          <w:rStyle w:val="CommentReference"/>
        </w:rPr>
        <w:annotationRef/>
      </w:r>
      <w:r>
        <w:t xml:space="preserve">A short explanation of what constitutes an incomplete track? </w:t>
      </w:r>
    </w:p>
  </w:comment>
  <w:comment w:id="42" w:author="Straub, Jacob (jstraub)" w:date="2024-06-13T11:24:00Z" w:initials="SJ(">
    <w:p w14:paraId="47925253" w14:textId="77777777" w:rsidR="001E1257" w:rsidRDefault="001E1257" w:rsidP="001E1257">
      <w:pPr>
        <w:pStyle w:val="CommentText"/>
      </w:pPr>
      <w:r>
        <w:rPr>
          <w:rStyle w:val="CommentReference"/>
        </w:rPr>
        <w:annotationRef/>
      </w:r>
      <w:r>
        <w:t xml:space="preserve">Is the range delineation a ‘rule-based assignment”  If so, you might indicate that here. </w:t>
      </w:r>
    </w:p>
  </w:comment>
  <w:comment w:id="45" w:author="Straub, Jacob (jstraub)" w:date="2024-06-13T11:29:00Z" w:initials="SJ(">
    <w:p w14:paraId="2593A98D" w14:textId="77777777" w:rsidR="00E93FA9" w:rsidRDefault="00E93FA9" w:rsidP="00E93FA9">
      <w:pPr>
        <w:pStyle w:val="CommentText"/>
      </w:pPr>
      <w:r>
        <w:rPr>
          <w:rStyle w:val="CommentReference"/>
        </w:rPr>
        <w:annotationRef/>
      </w:r>
      <w:r>
        <w:t xml:space="preserve">Its unclear if this is the ‘species range’ or the individuals’ range. </w:t>
      </w:r>
    </w:p>
  </w:comment>
  <w:comment w:id="46" w:author="Straub, Jacob (jstraub)" w:date="2024-06-13T11:29:00Z" w:initials="SJ(">
    <w:p w14:paraId="550F08AA" w14:textId="43F4FD2A" w:rsidR="00E93FA9" w:rsidRDefault="00E93FA9" w:rsidP="00E93FA9">
      <w:pPr>
        <w:pStyle w:val="CommentText"/>
      </w:pPr>
      <w:r>
        <w:rPr>
          <w:rStyle w:val="CommentReference"/>
        </w:rPr>
        <w:annotationRef/>
      </w:r>
      <w:r>
        <w:t xml:space="preserve">Between? </w:t>
      </w:r>
    </w:p>
  </w:comment>
  <w:comment w:id="47" w:author="Straub, Jacob (jstraub)" w:date="2024-06-13T11:32:00Z" w:initials="SJ(">
    <w:p w14:paraId="606F5F07" w14:textId="77777777" w:rsidR="00095DD8" w:rsidRDefault="00095DD8" w:rsidP="00095DD8">
      <w:pPr>
        <w:pStyle w:val="CommentText"/>
      </w:pPr>
      <w:r>
        <w:rPr>
          <w:rStyle w:val="CommentReference"/>
        </w:rPr>
        <w:annotationRef/>
      </w:r>
      <w:r>
        <w:t xml:space="preserve">Might consider using active voice to make clear that the manufacture predicts 75-150 GPS locations. </w:t>
      </w:r>
    </w:p>
  </w:comment>
  <w:comment w:id="48" w:author="Straub, Jacob (jstraub)" w:date="2024-06-13T14:24:00Z" w:initials="SJ(">
    <w:p w14:paraId="03C62FFB" w14:textId="77777777" w:rsidR="00840B6C" w:rsidRDefault="00840B6C" w:rsidP="00840B6C">
      <w:pPr>
        <w:pStyle w:val="CommentText"/>
      </w:pPr>
      <w:r>
        <w:rPr>
          <w:rStyle w:val="CommentReference"/>
        </w:rPr>
        <w:annotationRef/>
      </w:r>
      <w:r>
        <w:t xml:space="preserve">To be clear then, everything from this point forward runs of 1 daily location.  So regardless of the duty cycle, you are standardizing all the data such that each bird has one location each day?    </w:t>
      </w:r>
    </w:p>
    <w:p w14:paraId="652B63F5" w14:textId="77777777" w:rsidR="00840B6C" w:rsidRDefault="00840B6C" w:rsidP="00840B6C">
      <w:pPr>
        <w:pStyle w:val="CommentText"/>
      </w:pPr>
    </w:p>
    <w:p w14:paraId="6312DD53" w14:textId="77777777" w:rsidR="00840B6C" w:rsidRDefault="00840B6C" w:rsidP="00840B6C">
      <w:pPr>
        <w:pStyle w:val="CommentText"/>
      </w:pPr>
      <w:r>
        <w:t xml:space="preserve">If this is true I think one sentence that explicitly states this is warranted.   </w:t>
      </w:r>
    </w:p>
  </w:comment>
  <w:comment w:id="49" w:author="Straub, Jacob (jstraub)" w:date="2024-06-13T14:13:00Z" w:initials="SJ(">
    <w:p w14:paraId="7FDD49C9" w14:textId="2EAA3921" w:rsidR="0017406F" w:rsidRDefault="0017406F" w:rsidP="0017406F">
      <w:pPr>
        <w:pStyle w:val="CommentText"/>
      </w:pPr>
      <w:r>
        <w:rPr>
          <w:rStyle w:val="CommentReference"/>
        </w:rPr>
        <w:annotationRef/>
      </w:r>
      <w:r>
        <w:t xml:space="preserve">Reviewers might ask to see this distribution.  I wouldn’t blame them.   </w:t>
      </w:r>
    </w:p>
  </w:comment>
  <w:comment w:id="52" w:author="Straub, Jacob (jstraub)" w:date="2024-06-13T13:40:00Z" w:initials="SJ(">
    <w:p w14:paraId="6AA588A3" w14:textId="12A706AB" w:rsidR="0059219D" w:rsidRDefault="000176AB" w:rsidP="0059219D">
      <w:pPr>
        <w:pStyle w:val="CommentText"/>
      </w:pPr>
      <w:r>
        <w:rPr>
          <w:rStyle w:val="CommentReference"/>
        </w:rPr>
        <w:annotationRef/>
      </w:r>
      <w:r w:rsidR="0059219D">
        <w:t>Would a 4</w:t>
      </w:r>
      <w:r w:rsidR="0059219D">
        <w:rPr>
          <w:vertAlign w:val="superscript"/>
        </w:rPr>
        <w:t>th</w:t>
      </w:r>
      <w:r w:rsidR="0059219D">
        <w:t xml:space="preserve"> column titled “rationale” be appropriate?  In it you could describe how/why each covariate was selected and theorize why it can be predictive of the movement state? </w:t>
      </w:r>
    </w:p>
    <w:p w14:paraId="6B77B6B2" w14:textId="77777777" w:rsidR="0059219D" w:rsidRDefault="0059219D" w:rsidP="0059219D">
      <w:pPr>
        <w:pStyle w:val="CommentText"/>
      </w:pPr>
    </w:p>
    <w:p w14:paraId="564ED2A5" w14:textId="77777777" w:rsidR="0059219D" w:rsidRDefault="0059219D" w:rsidP="0059219D">
      <w:pPr>
        <w:pStyle w:val="CommentText"/>
      </w:pPr>
      <w:r>
        <w:t>The first two in the base model (step length and turn angle) could say something like “default criteria for HMMs:</w:t>
      </w:r>
    </w:p>
  </w:comment>
  <w:comment w:id="53" w:author="Straub, Jacob (jstraub)" w:date="2024-06-13T13:45:00Z" w:initials="SJ(">
    <w:p w14:paraId="281A5F41" w14:textId="77777777" w:rsidR="00A02B73" w:rsidRDefault="00A02B73" w:rsidP="00A02B73">
      <w:pPr>
        <w:pStyle w:val="CommentText"/>
      </w:pPr>
      <w:r>
        <w:rPr>
          <w:rStyle w:val="CommentReference"/>
        </w:rPr>
        <w:annotationRef/>
      </w:r>
      <w:r>
        <w:t xml:space="preserve">Should you indicate its 4 states? </w:t>
      </w:r>
    </w:p>
  </w:comment>
  <w:comment w:id="54" w:author="Straub, Jacob (jstraub)" w:date="2024-06-13T11:43:00Z" w:initials="SJ(">
    <w:p w14:paraId="6DB961AF" w14:textId="777D2914" w:rsidR="003208B7" w:rsidRDefault="00A31360" w:rsidP="003208B7">
      <w:pPr>
        <w:pStyle w:val="CommentText"/>
      </w:pPr>
      <w:r>
        <w:rPr>
          <w:rStyle w:val="CommentReference"/>
        </w:rPr>
        <w:annotationRef/>
      </w:r>
      <w:r w:rsidR="003208B7">
        <w:t xml:space="preserve">I believe this is an important place to clarify if you fixed the model to output 4 states (supervised classification) or if the model itself created 4 states (unsupervised classification).   There is a critical difference between the two.   </w:t>
      </w:r>
    </w:p>
  </w:comment>
  <w:comment w:id="55" w:author="Straub, Jacob (jstraub)" w:date="2024-06-13T11:47:00Z" w:initials="SJ(">
    <w:p w14:paraId="31010D4E" w14:textId="7A5E20CC" w:rsidR="008B4F91" w:rsidRDefault="008B4F91" w:rsidP="008B4F91">
      <w:pPr>
        <w:pStyle w:val="CommentText"/>
      </w:pPr>
      <w:r>
        <w:rPr>
          <w:rStyle w:val="CommentReference"/>
        </w:rPr>
        <w:annotationRef/>
      </w:r>
      <w:r>
        <w:t xml:space="preserve">I think  it important to clarify that you fixed these criteria.  If I interpret this correctly.   </w:t>
      </w:r>
    </w:p>
  </w:comment>
  <w:comment w:id="56" w:author="Straub, Jacob (jstraub)" w:date="2024-06-13T11:59:00Z" w:initials="SJ(">
    <w:p w14:paraId="7C3A3EDD" w14:textId="77777777" w:rsidR="000A407F" w:rsidRDefault="00EF7F72" w:rsidP="000A407F">
      <w:pPr>
        <w:pStyle w:val="CommentText"/>
      </w:pPr>
      <w:r>
        <w:rPr>
          <w:rStyle w:val="CommentReference"/>
        </w:rPr>
        <w:annotationRef/>
      </w:r>
      <w:r w:rsidR="000A407F">
        <w:t xml:space="preserve">This and the following paragraph could be improved in 2 ways in my opinion.  This is a critical section as you are describing the constraints you placed on the model by way of the  “fixed transition framework”.  Your constraints are grounded in logic and biology but that’s not necessarily clear in the writing.  For instance, one thing you did was essentially force the model to keep the inherent directionality of ecological migration; once migration starts it cant go back to winter, etc.   So my 2 suggested improvements are… </w:t>
      </w:r>
    </w:p>
    <w:p w14:paraId="618A9054" w14:textId="77777777" w:rsidR="000A407F" w:rsidRDefault="000A407F" w:rsidP="000A407F">
      <w:pPr>
        <w:pStyle w:val="CommentText"/>
      </w:pPr>
    </w:p>
    <w:p w14:paraId="1BCFE406" w14:textId="77777777" w:rsidR="000A407F" w:rsidRDefault="000A407F" w:rsidP="000A407F">
      <w:pPr>
        <w:pStyle w:val="CommentText"/>
        <w:numPr>
          <w:ilvl w:val="0"/>
          <w:numId w:val="7"/>
        </w:numPr>
      </w:pPr>
      <w:r>
        <w:t xml:space="preserve"> Use active voice and articulate </w:t>
      </w:r>
      <w:r>
        <w:rPr>
          <w:b/>
          <w:bCs/>
        </w:rPr>
        <w:t>you</w:t>
      </w:r>
      <w:r>
        <w:t xml:space="preserve"> are doing the “permitting” allowing”  etc, and provide the biological rationale for these criterion. </w:t>
      </w:r>
    </w:p>
    <w:p w14:paraId="116B772D" w14:textId="77777777" w:rsidR="000A407F" w:rsidRDefault="000A407F" w:rsidP="000A407F">
      <w:pPr>
        <w:pStyle w:val="CommentText"/>
        <w:numPr>
          <w:ilvl w:val="0"/>
          <w:numId w:val="8"/>
        </w:numPr>
      </w:pPr>
      <w:r>
        <w:t xml:space="preserve">I think many readers would benefit by seeing a schematic or a table that describes this process.   </w:t>
      </w:r>
    </w:p>
    <w:p w14:paraId="62C7A747" w14:textId="77777777" w:rsidR="000A407F" w:rsidRDefault="000A407F" w:rsidP="000A407F">
      <w:pPr>
        <w:pStyle w:val="CommentText"/>
      </w:pPr>
    </w:p>
    <w:p w14:paraId="206935E6" w14:textId="77777777" w:rsidR="000A407F" w:rsidRDefault="000A407F" w:rsidP="000A407F">
      <w:pPr>
        <w:pStyle w:val="CommentText"/>
      </w:pPr>
    </w:p>
    <w:p w14:paraId="0E8661A2" w14:textId="77777777" w:rsidR="000A407F" w:rsidRDefault="000A407F" w:rsidP="000A407F">
      <w:pPr>
        <w:pStyle w:val="CommentText"/>
      </w:pPr>
      <w:r>
        <w:t xml:space="preserve">Edit I know see Figure 3 which is a solid depection of how this looks.  But maybe consider indicating that the direction of the arrows is how BIOLOGICALLY we believe migration works and thus you STRUCTURALLY paramterized the HMMs to alingn.    </w:t>
      </w:r>
    </w:p>
  </w:comment>
  <w:comment w:id="57" w:author="Straub, Jacob (jstraub)" w:date="2024-06-13T11:48:00Z" w:initials="SJ(">
    <w:p w14:paraId="29BF57D2" w14:textId="24F244B8" w:rsidR="00796AF3" w:rsidRDefault="00796AF3" w:rsidP="00796AF3">
      <w:pPr>
        <w:pStyle w:val="CommentText"/>
      </w:pPr>
      <w:r>
        <w:rPr>
          <w:rStyle w:val="CommentReference"/>
        </w:rPr>
        <w:annotationRef/>
      </w:r>
      <w:r>
        <w:t xml:space="preserve">Vague.   Unclear what this means.   </w:t>
      </w:r>
    </w:p>
  </w:comment>
  <w:comment w:id="58" w:author="Straub, Jacob (jstraub)" w:date="2024-06-13T12:02:00Z" w:initials="SJ(">
    <w:p w14:paraId="5F031784" w14:textId="77777777" w:rsidR="009F263E" w:rsidRDefault="009F263E" w:rsidP="009F263E">
      <w:pPr>
        <w:pStyle w:val="CommentText"/>
      </w:pPr>
      <w:r>
        <w:rPr>
          <w:rStyle w:val="CommentReference"/>
        </w:rPr>
        <w:annotationRef/>
      </w:r>
      <w:r>
        <w:t xml:space="preserve">I realize its not a main goal but still might be interetersting to report the % of birds that failed this criteria.  These would be the “non-migrators” correct?  </w:t>
      </w:r>
    </w:p>
  </w:comment>
  <w:comment w:id="59" w:author="Straub, Jacob (jstraub)" w:date="2024-06-13T12:03:00Z" w:initials="SJ(">
    <w:p w14:paraId="4E300034" w14:textId="77777777" w:rsidR="009F263E" w:rsidRDefault="009F263E" w:rsidP="009F263E">
      <w:pPr>
        <w:pStyle w:val="CommentText"/>
      </w:pPr>
      <w:r>
        <w:rPr>
          <w:rStyle w:val="CommentReference"/>
        </w:rPr>
        <w:annotationRef/>
      </w:r>
      <w:r>
        <w:t xml:space="preserve">Similar to my comments in the previous paragraphs, I suggest providing the reason for why you did this as its grounded in the inherent biology.  Right?  </w:t>
      </w:r>
    </w:p>
  </w:comment>
  <w:comment w:id="60" w:author="Straub, Jacob (jstraub)" w:date="2024-06-13T12:04:00Z" w:initials="SJ(">
    <w:p w14:paraId="2040CD4B" w14:textId="77777777" w:rsidR="00363DE1" w:rsidRDefault="00363DE1" w:rsidP="00363DE1">
      <w:pPr>
        <w:pStyle w:val="CommentText"/>
      </w:pPr>
      <w:r>
        <w:rPr>
          <w:rStyle w:val="CommentReference"/>
        </w:rPr>
        <w:annotationRef/>
      </w:r>
      <w:r>
        <w:t xml:space="preserve">For all individuals?  If so, maybe state that? </w:t>
      </w:r>
    </w:p>
  </w:comment>
  <w:comment w:id="61" w:author="Straub, Jacob (jstraub)" w:date="2024-06-13T13:56:00Z" w:initials="SJ(">
    <w:p w14:paraId="34CB5380" w14:textId="77777777" w:rsidR="00E25045" w:rsidRDefault="00E25045" w:rsidP="00E25045">
      <w:pPr>
        <w:pStyle w:val="CommentText"/>
      </w:pPr>
      <w:r>
        <w:rPr>
          <w:rStyle w:val="CommentReference"/>
        </w:rPr>
        <w:annotationRef/>
      </w:r>
      <w:r>
        <w:t xml:space="preserve">Here you could describe the meaning of   uni-vs. bidirectional arrows.   </w:t>
      </w:r>
    </w:p>
  </w:comment>
  <w:comment w:id="69" w:author="Straub, Jacob (jstraub)" w:date="2024-06-13T12:23:00Z" w:initials="SJ(">
    <w:p w14:paraId="20DE96A9" w14:textId="7681A83E" w:rsidR="00AD173C" w:rsidRDefault="00AD173C" w:rsidP="00AD173C">
      <w:pPr>
        <w:pStyle w:val="CommentText"/>
      </w:pPr>
      <w:r>
        <w:rPr>
          <w:rStyle w:val="CommentReference"/>
        </w:rPr>
        <w:annotationRef/>
      </w:r>
      <w:r>
        <w:t>How can it be spring migration if they are nesting?   If they are nesting, its no longer migration.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2250BE" w15:done="0"/>
  <w15:commentEx w15:paraId="1BF38C37" w15:done="0"/>
  <w15:commentEx w15:paraId="5F9F0E02" w15:done="0"/>
  <w15:commentEx w15:paraId="127585A0" w15:done="0"/>
  <w15:commentEx w15:paraId="6ABB7488" w15:done="0"/>
  <w15:commentEx w15:paraId="32C27475" w15:done="0"/>
  <w15:commentEx w15:paraId="359E5AD6" w15:done="0"/>
  <w15:commentEx w15:paraId="47925253" w15:done="0"/>
  <w15:commentEx w15:paraId="2593A98D" w15:done="0"/>
  <w15:commentEx w15:paraId="550F08AA" w15:done="0"/>
  <w15:commentEx w15:paraId="606F5F07" w15:done="0"/>
  <w15:commentEx w15:paraId="6312DD53" w15:done="0"/>
  <w15:commentEx w15:paraId="7FDD49C9" w15:done="0"/>
  <w15:commentEx w15:paraId="564ED2A5" w15:done="0"/>
  <w15:commentEx w15:paraId="281A5F41" w15:done="0"/>
  <w15:commentEx w15:paraId="6DB961AF" w15:done="0"/>
  <w15:commentEx w15:paraId="31010D4E" w15:done="0"/>
  <w15:commentEx w15:paraId="0E8661A2" w15:done="0"/>
  <w15:commentEx w15:paraId="29BF57D2" w15:done="0"/>
  <w15:commentEx w15:paraId="5F031784" w15:done="0"/>
  <w15:commentEx w15:paraId="4E300034" w15:done="0"/>
  <w15:commentEx w15:paraId="2040CD4B" w15:done="0"/>
  <w15:commentEx w15:paraId="34CB5380" w15:done="0"/>
  <w15:commentEx w15:paraId="20DE96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AF65AD" w16cex:dateUtc="2024-06-13T17:53:00Z"/>
  <w16cex:commentExtensible w16cex:durableId="63156A5A" w16cex:dateUtc="2024-06-13T14:17:00Z"/>
  <w16cex:commentExtensible w16cex:durableId="290C252F" w16cex:dateUtc="2024-06-13T14:22:00Z"/>
  <w16cex:commentExtensible w16cex:durableId="463EE892" w16cex:dateUtc="2024-06-13T14:17:00Z"/>
  <w16cex:commentExtensible w16cex:durableId="11078323" w16cex:dateUtc="2024-06-13T14:33:00Z"/>
  <w16cex:commentExtensible w16cex:durableId="2F5539B2" w16cex:dateUtc="2024-06-13T14:33:00Z"/>
  <w16cex:commentExtensible w16cex:durableId="4F522728" w16cex:dateUtc="2024-06-13T14:37:00Z"/>
  <w16cex:commentExtensible w16cex:durableId="540AA5E9" w16cex:dateUtc="2024-06-13T15:24:00Z"/>
  <w16cex:commentExtensible w16cex:durableId="37FE7652" w16cex:dateUtc="2024-06-13T15:29:00Z"/>
  <w16cex:commentExtensible w16cex:durableId="2B5B4D23" w16cex:dateUtc="2024-06-13T15:29:00Z"/>
  <w16cex:commentExtensible w16cex:durableId="2C443EF0" w16cex:dateUtc="2024-06-13T15:32:00Z"/>
  <w16cex:commentExtensible w16cex:durableId="2A27EF71" w16cex:dateUtc="2024-06-13T18:24:00Z"/>
  <w16cex:commentExtensible w16cex:durableId="537A4BD4" w16cex:dateUtc="2024-06-13T18:13:00Z"/>
  <w16cex:commentExtensible w16cex:durableId="276F92E3" w16cex:dateUtc="2024-06-13T17:40:00Z"/>
  <w16cex:commentExtensible w16cex:durableId="1C34995A" w16cex:dateUtc="2024-06-13T17:45:00Z"/>
  <w16cex:commentExtensible w16cex:durableId="6B3FA6D4" w16cex:dateUtc="2024-06-13T15:43:00Z"/>
  <w16cex:commentExtensible w16cex:durableId="50A3963A" w16cex:dateUtc="2024-06-13T15:47:00Z"/>
  <w16cex:commentExtensible w16cex:durableId="218CDCC7" w16cex:dateUtc="2024-06-13T15:59:00Z"/>
  <w16cex:commentExtensible w16cex:durableId="76492187" w16cex:dateUtc="2024-06-13T15:48:00Z"/>
  <w16cex:commentExtensible w16cex:durableId="56E6C903" w16cex:dateUtc="2024-06-13T16:02:00Z"/>
  <w16cex:commentExtensible w16cex:durableId="177445FC" w16cex:dateUtc="2024-06-13T16:03:00Z"/>
  <w16cex:commentExtensible w16cex:durableId="27DEA310" w16cex:dateUtc="2024-06-13T16:04:00Z"/>
  <w16cex:commentExtensible w16cex:durableId="195B7325" w16cex:dateUtc="2024-06-13T17:56:00Z"/>
  <w16cex:commentExtensible w16cex:durableId="0E099600" w16cex:dateUtc="2024-06-13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2250BE" w16cid:durableId="08AF65AD"/>
  <w16cid:commentId w16cid:paraId="1BF38C37" w16cid:durableId="63156A5A"/>
  <w16cid:commentId w16cid:paraId="5F9F0E02" w16cid:durableId="290C252F"/>
  <w16cid:commentId w16cid:paraId="127585A0" w16cid:durableId="463EE892"/>
  <w16cid:commentId w16cid:paraId="6ABB7488" w16cid:durableId="11078323"/>
  <w16cid:commentId w16cid:paraId="32C27475" w16cid:durableId="2F5539B2"/>
  <w16cid:commentId w16cid:paraId="359E5AD6" w16cid:durableId="4F522728"/>
  <w16cid:commentId w16cid:paraId="47925253" w16cid:durableId="540AA5E9"/>
  <w16cid:commentId w16cid:paraId="2593A98D" w16cid:durableId="37FE7652"/>
  <w16cid:commentId w16cid:paraId="550F08AA" w16cid:durableId="2B5B4D23"/>
  <w16cid:commentId w16cid:paraId="606F5F07" w16cid:durableId="2C443EF0"/>
  <w16cid:commentId w16cid:paraId="6312DD53" w16cid:durableId="2A27EF71"/>
  <w16cid:commentId w16cid:paraId="7FDD49C9" w16cid:durableId="537A4BD4"/>
  <w16cid:commentId w16cid:paraId="564ED2A5" w16cid:durableId="276F92E3"/>
  <w16cid:commentId w16cid:paraId="281A5F41" w16cid:durableId="1C34995A"/>
  <w16cid:commentId w16cid:paraId="6DB961AF" w16cid:durableId="6B3FA6D4"/>
  <w16cid:commentId w16cid:paraId="31010D4E" w16cid:durableId="50A3963A"/>
  <w16cid:commentId w16cid:paraId="0E8661A2" w16cid:durableId="218CDCC7"/>
  <w16cid:commentId w16cid:paraId="29BF57D2" w16cid:durableId="76492187"/>
  <w16cid:commentId w16cid:paraId="5F031784" w16cid:durableId="56E6C903"/>
  <w16cid:commentId w16cid:paraId="4E300034" w16cid:durableId="177445FC"/>
  <w16cid:commentId w16cid:paraId="2040CD4B" w16cid:durableId="27DEA310"/>
  <w16cid:commentId w16cid:paraId="34CB5380" w16cid:durableId="195B7325"/>
  <w16cid:commentId w16cid:paraId="20DE96A9" w16cid:durableId="0E0996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43240" w14:textId="77777777" w:rsidR="00442908" w:rsidRDefault="00442908">
      <w:pPr>
        <w:spacing w:after="0" w:line="240" w:lineRule="auto"/>
      </w:pPr>
      <w:r>
        <w:separator/>
      </w:r>
    </w:p>
  </w:endnote>
  <w:endnote w:type="continuationSeparator" w:id="0">
    <w:p w14:paraId="7D2019E4" w14:textId="77777777" w:rsidR="00442908" w:rsidRDefault="00442908">
      <w:pPr>
        <w:spacing w:after="0" w:line="240" w:lineRule="auto"/>
      </w:pPr>
      <w:r>
        <w:continuationSeparator/>
      </w:r>
    </w:p>
  </w:endnote>
  <w:endnote w:type="continuationNotice" w:id="1">
    <w:p w14:paraId="0FA92DC8" w14:textId="77777777" w:rsidR="00442908" w:rsidRDefault="004429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0CB11" w14:textId="77777777" w:rsidR="00442908" w:rsidRDefault="00442908">
      <w:pPr>
        <w:spacing w:after="0" w:line="240" w:lineRule="auto"/>
      </w:pPr>
      <w:r>
        <w:separator/>
      </w:r>
    </w:p>
  </w:footnote>
  <w:footnote w:type="continuationSeparator" w:id="0">
    <w:p w14:paraId="30FE3334" w14:textId="77777777" w:rsidR="00442908" w:rsidRDefault="00442908">
      <w:pPr>
        <w:spacing w:after="0" w:line="240" w:lineRule="auto"/>
      </w:pPr>
      <w:r>
        <w:continuationSeparator/>
      </w:r>
    </w:p>
  </w:footnote>
  <w:footnote w:type="continuationNotice" w:id="1">
    <w:p w14:paraId="2FCDB2AC" w14:textId="77777777" w:rsidR="00442908" w:rsidRDefault="004429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517A"/>
    <w:multiLevelType w:val="hybridMultilevel"/>
    <w:tmpl w:val="00D66F5E"/>
    <w:lvl w:ilvl="0" w:tplc="FDB48F9C">
      <w:start w:val="1"/>
      <w:numFmt w:val="decimal"/>
      <w:lvlText w:val="%1."/>
      <w:lvlJc w:val="left"/>
      <w:pPr>
        <w:ind w:left="1020" w:hanging="360"/>
      </w:pPr>
    </w:lvl>
    <w:lvl w:ilvl="1" w:tplc="BF0E31D6">
      <w:start w:val="1"/>
      <w:numFmt w:val="decimal"/>
      <w:lvlText w:val="%2."/>
      <w:lvlJc w:val="left"/>
      <w:pPr>
        <w:ind w:left="1020" w:hanging="360"/>
      </w:pPr>
    </w:lvl>
    <w:lvl w:ilvl="2" w:tplc="379EFE92">
      <w:start w:val="1"/>
      <w:numFmt w:val="decimal"/>
      <w:lvlText w:val="%3."/>
      <w:lvlJc w:val="left"/>
      <w:pPr>
        <w:ind w:left="1020" w:hanging="360"/>
      </w:pPr>
    </w:lvl>
    <w:lvl w:ilvl="3" w:tplc="BBF8CD4C">
      <w:start w:val="1"/>
      <w:numFmt w:val="decimal"/>
      <w:lvlText w:val="%4."/>
      <w:lvlJc w:val="left"/>
      <w:pPr>
        <w:ind w:left="1020" w:hanging="360"/>
      </w:pPr>
    </w:lvl>
    <w:lvl w:ilvl="4" w:tplc="6A90B3AE">
      <w:start w:val="1"/>
      <w:numFmt w:val="decimal"/>
      <w:lvlText w:val="%5."/>
      <w:lvlJc w:val="left"/>
      <w:pPr>
        <w:ind w:left="1020" w:hanging="360"/>
      </w:pPr>
    </w:lvl>
    <w:lvl w:ilvl="5" w:tplc="A480597C">
      <w:start w:val="1"/>
      <w:numFmt w:val="decimal"/>
      <w:lvlText w:val="%6."/>
      <w:lvlJc w:val="left"/>
      <w:pPr>
        <w:ind w:left="1020" w:hanging="360"/>
      </w:pPr>
    </w:lvl>
    <w:lvl w:ilvl="6" w:tplc="4530D57C">
      <w:start w:val="1"/>
      <w:numFmt w:val="decimal"/>
      <w:lvlText w:val="%7."/>
      <w:lvlJc w:val="left"/>
      <w:pPr>
        <w:ind w:left="1020" w:hanging="360"/>
      </w:pPr>
    </w:lvl>
    <w:lvl w:ilvl="7" w:tplc="AECE850A">
      <w:start w:val="1"/>
      <w:numFmt w:val="decimal"/>
      <w:lvlText w:val="%8."/>
      <w:lvlJc w:val="left"/>
      <w:pPr>
        <w:ind w:left="1020" w:hanging="360"/>
      </w:pPr>
    </w:lvl>
    <w:lvl w:ilvl="8" w:tplc="3776F62C">
      <w:start w:val="1"/>
      <w:numFmt w:val="decimal"/>
      <w:lvlText w:val="%9."/>
      <w:lvlJc w:val="left"/>
      <w:pPr>
        <w:ind w:left="1020" w:hanging="360"/>
      </w:pPr>
    </w:lvl>
  </w:abstractNum>
  <w:abstractNum w:abstractNumId="1"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0672AC"/>
    <w:multiLevelType w:val="hybridMultilevel"/>
    <w:tmpl w:val="25103C8C"/>
    <w:lvl w:ilvl="0" w:tplc="3C62DB54">
      <w:start w:val="1"/>
      <w:numFmt w:val="decimal"/>
      <w:lvlText w:val="%1."/>
      <w:lvlJc w:val="left"/>
      <w:pPr>
        <w:ind w:left="1020" w:hanging="360"/>
      </w:pPr>
    </w:lvl>
    <w:lvl w:ilvl="1" w:tplc="C8A88290">
      <w:start w:val="1"/>
      <w:numFmt w:val="decimal"/>
      <w:lvlText w:val="%2."/>
      <w:lvlJc w:val="left"/>
      <w:pPr>
        <w:ind w:left="1020" w:hanging="360"/>
      </w:pPr>
    </w:lvl>
    <w:lvl w:ilvl="2" w:tplc="6AD617F8">
      <w:start w:val="1"/>
      <w:numFmt w:val="decimal"/>
      <w:lvlText w:val="%3."/>
      <w:lvlJc w:val="left"/>
      <w:pPr>
        <w:ind w:left="1020" w:hanging="360"/>
      </w:pPr>
    </w:lvl>
    <w:lvl w:ilvl="3" w:tplc="EF7E497A">
      <w:start w:val="1"/>
      <w:numFmt w:val="decimal"/>
      <w:lvlText w:val="%4."/>
      <w:lvlJc w:val="left"/>
      <w:pPr>
        <w:ind w:left="1020" w:hanging="360"/>
      </w:pPr>
    </w:lvl>
    <w:lvl w:ilvl="4" w:tplc="53BE3468">
      <w:start w:val="1"/>
      <w:numFmt w:val="decimal"/>
      <w:lvlText w:val="%5."/>
      <w:lvlJc w:val="left"/>
      <w:pPr>
        <w:ind w:left="1020" w:hanging="360"/>
      </w:pPr>
    </w:lvl>
    <w:lvl w:ilvl="5" w:tplc="D8DAA65E">
      <w:start w:val="1"/>
      <w:numFmt w:val="decimal"/>
      <w:lvlText w:val="%6."/>
      <w:lvlJc w:val="left"/>
      <w:pPr>
        <w:ind w:left="1020" w:hanging="360"/>
      </w:pPr>
    </w:lvl>
    <w:lvl w:ilvl="6" w:tplc="0E10D392">
      <w:start w:val="1"/>
      <w:numFmt w:val="decimal"/>
      <w:lvlText w:val="%7."/>
      <w:lvlJc w:val="left"/>
      <w:pPr>
        <w:ind w:left="1020" w:hanging="360"/>
      </w:pPr>
    </w:lvl>
    <w:lvl w:ilvl="7" w:tplc="1A48C4E4">
      <w:start w:val="1"/>
      <w:numFmt w:val="decimal"/>
      <w:lvlText w:val="%8."/>
      <w:lvlJc w:val="left"/>
      <w:pPr>
        <w:ind w:left="1020" w:hanging="360"/>
      </w:pPr>
    </w:lvl>
    <w:lvl w:ilvl="8" w:tplc="10D658E6">
      <w:start w:val="1"/>
      <w:numFmt w:val="decimal"/>
      <w:lvlText w:val="%9."/>
      <w:lvlJc w:val="left"/>
      <w:pPr>
        <w:ind w:left="1020" w:hanging="360"/>
      </w:pPr>
    </w:lvl>
  </w:abstractNum>
  <w:abstractNum w:abstractNumId="3" w15:restartNumberingAfterBreak="0">
    <w:nsid w:val="45785B01"/>
    <w:multiLevelType w:val="hybridMultilevel"/>
    <w:tmpl w:val="130E808E"/>
    <w:lvl w:ilvl="0" w:tplc="60726FEE">
      <w:start w:val="1"/>
      <w:numFmt w:val="decimal"/>
      <w:lvlText w:val="%1."/>
      <w:lvlJc w:val="left"/>
      <w:pPr>
        <w:ind w:left="1020" w:hanging="360"/>
      </w:pPr>
    </w:lvl>
    <w:lvl w:ilvl="1" w:tplc="64D0FF9A">
      <w:start w:val="1"/>
      <w:numFmt w:val="decimal"/>
      <w:lvlText w:val="%2."/>
      <w:lvlJc w:val="left"/>
      <w:pPr>
        <w:ind w:left="1020" w:hanging="360"/>
      </w:pPr>
    </w:lvl>
    <w:lvl w:ilvl="2" w:tplc="7ECE3BEC">
      <w:start w:val="1"/>
      <w:numFmt w:val="decimal"/>
      <w:lvlText w:val="%3."/>
      <w:lvlJc w:val="left"/>
      <w:pPr>
        <w:ind w:left="1020" w:hanging="360"/>
      </w:pPr>
    </w:lvl>
    <w:lvl w:ilvl="3" w:tplc="48C2BFE6">
      <w:start w:val="1"/>
      <w:numFmt w:val="decimal"/>
      <w:lvlText w:val="%4."/>
      <w:lvlJc w:val="left"/>
      <w:pPr>
        <w:ind w:left="1020" w:hanging="360"/>
      </w:pPr>
    </w:lvl>
    <w:lvl w:ilvl="4" w:tplc="7408BACC">
      <w:start w:val="1"/>
      <w:numFmt w:val="decimal"/>
      <w:lvlText w:val="%5."/>
      <w:lvlJc w:val="left"/>
      <w:pPr>
        <w:ind w:left="1020" w:hanging="360"/>
      </w:pPr>
    </w:lvl>
    <w:lvl w:ilvl="5" w:tplc="9760CE5E">
      <w:start w:val="1"/>
      <w:numFmt w:val="decimal"/>
      <w:lvlText w:val="%6."/>
      <w:lvlJc w:val="left"/>
      <w:pPr>
        <w:ind w:left="1020" w:hanging="360"/>
      </w:pPr>
    </w:lvl>
    <w:lvl w:ilvl="6" w:tplc="8CA89B72">
      <w:start w:val="1"/>
      <w:numFmt w:val="decimal"/>
      <w:lvlText w:val="%7."/>
      <w:lvlJc w:val="left"/>
      <w:pPr>
        <w:ind w:left="1020" w:hanging="360"/>
      </w:pPr>
    </w:lvl>
    <w:lvl w:ilvl="7" w:tplc="DC1A697E">
      <w:start w:val="1"/>
      <w:numFmt w:val="decimal"/>
      <w:lvlText w:val="%8."/>
      <w:lvlJc w:val="left"/>
      <w:pPr>
        <w:ind w:left="1020" w:hanging="360"/>
      </w:pPr>
    </w:lvl>
    <w:lvl w:ilvl="8" w:tplc="7A8A69D6">
      <w:start w:val="1"/>
      <w:numFmt w:val="decimal"/>
      <w:lvlText w:val="%9."/>
      <w:lvlJc w:val="left"/>
      <w:pPr>
        <w:ind w:left="1020" w:hanging="360"/>
      </w:pPr>
    </w:lvl>
  </w:abstractNum>
  <w:abstractNum w:abstractNumId="4" w15:restartNumberingAfterBreak="0">
    <w:nsid w:val="534C5D8D"/>
    <w:multiLevelType w:val="hybridMultilevel"/>
    <w:tmpl w:val="8ECA3F48"/>
    <w:lvl w:ilvl="0" w:tplc="1F78AC38">
      <w:start w:val="1"/>
      <w:numFmt w:val="decimal"/>
      <w:lvlText w:val="%1."/>
      <w:lvlJc w:val="left"/>
      <w:pPr>
        <w:ind w:left="720" w:hanging="360"/>
      </w:pPr>
    </w:lvl>
    <w:lvl w:ilvl="1" w:tplc="629C90B8">
      <w:start w:val="1"/>
      <w:numFmt w:val="decimal"/>
      <w:lvlText w:val="%2."/>
      <w:lvlJc w:val="left"/>
      <w:pPr>
        <w:ind w:left="720" w:hanging="360"/>
      </w:pPr>
    </w:lvl>
    <w:lvl w:ilvl="2" w:tplc="8098D060">
      <w:start w:val="1"/>
      <w:numFmt w:val="decimal"/>
      <w:lvlText w:val="%3."/>
      <w:lvlJc w:val="left"/>
      <w:pPr>
        <w:ind w:left="720" w:hanging="360"/>
      </w:pPr>
    </w:lvl>
    <w:lvl w:ilvl="3" w:tplc="8FBEDB42">
      <w:start w:val="1"/>
      <w:numFmt w:val="decimal"/>
      <w:lvlText w:val="%4."/>
      <w:lvlJc w:val="left"/>
      <w:pPr>
        <w:ind w:left="720" w:hanging="360"/>
      </w:pPr>
    </w:lvl>
    <w:lvl w:ilvl="4" w:tplc="2C46E5D2">
      <w:start w:val="1"/>
      <w:numFmt w:val="decimal"/>
      <w:lvlText w:val="%5."/>
      <w:lvlJc w:val="left"/>
      <w:pPr>
        <w:ind w:left="720" w:hanging="360"/>
      </w:pPr>
    </w:lvl>
    <w:lvl w:ilvl="5" w:tplc="5C3848AC">
      <w:start w:val="1"/>
      <w:numFmt w:val="decimal"/>
      <w:lvlText w:val="%6."/>
      <w:lvlJc w:val="left"/>
      <w:pPr>
        <w:ind w:left="720" w:hanging="360"/>
      </w:pPr>
    </w:lvl>
    <w:lvl w:ilvl="6" w:tplc="619CF86C">
      <w:start w:val="1"/>
      <w:numFmt w:val="decimal"/>
      <w:lvlText w:val="%7."/>
      <w:lvlJc w:val="left"/>
      <w:pPr>
        <w:ind w:left="720" w:hanging="360"/>
      </w:pPr>
    </w:lvl>
    <w:lvl w:ilvl="7" w:tplc="D6A04B10">
      <w:start w:val="1"/>
      <w:numFmt w:val="decimal"/>
      <w:lvlText w:val="%8."/>
      <w:lvlJc w:val="left"/>
      <w:pPr>
        <w:ind w:left="720" w:hanging="360"/>
      </w:pPr>
    </w:lvl>
    <w:lvl w:ilvl="8" w:tplc="278C9FFE">
      <w:start w:val="1"/>
      <w:numFmt w:val="decimal"/>
      <w:lvlText w:val="%9."/>
      <w:lvlJc w:val="left"/>
      <w:pPr>
        <w:ind w:left="720" w:hanging="360"/>
      </w:pPr>
    </w:lvl>
  </w:abstractNum>
  <w:abstractNum w:abstractNumId="5" w15:restartNumberingAfterBreak="0">
    <w:nsid w:val="6A0103E5"/>
    <w:multiLevelType w:val="hybridMultilevel"/>
    <w:tmpl w:val="46B8902C"/>
    <w:lvl w:ilvl="0" w:tplc="72407AA0">
      <w:start w:val="1"/>
      <w:numFmt w:val="decimal"/>
      <w:lvlText w:val="%1."/>
      <w:lvlJc w:val="left"/>
      <w:pPr>
        <w:ind w:left="720" w:hanging="360"/>
      </w:pPr>
    </w:lvl>
    <w:lvl w:ilvl="1" w:tplc="E804798C">
      <w:start w:val="1"/>
      <w:numFmt w:val="decimal"/>
      <w:lvlText w:val="%2."/>
      <w:lvlJc w:val="left"/>
      <w:pPr>
        <w:ind w:left="720" w:hanging="360"/>
      </w:pPr>
    </w:lvl>
    <w:lvl w:ilvl="2" w:tplc="4F6C537E">
      <w:start w:val="1"/>
      <w:numFmt w:val="decimal"/>
      <w:lvlText w:val="%3."/>
      <w:lvlJc w:val="left"/>
      <w:pPr>
        <w:ind w:left="720" w:hanging="360"/>
      </w:pPr>
    </w:lvl>
    <w:lvl w:ilvl="3" w:tplc="99024F58">
      <w:start w:val="1"/>
      <w:numFmt w:val="decimal"/>
      <w:lvlText w:val="%4."/>
      <w:lvlJc w:val="left"/>
      <w:pPr>
        <w:ind w:left="720" w:hanging="360"/>
      </w:pPr>
    </w:lvl>
    <w:lvl w:ilvl="4" w:tplc="6A140388">
      <w:start w:val="1"/>
      <w:numFmt w:val="decimal"/>
      <w:lvlText w:val="%5."/>
      <w:lvlJc w:val="left"/>
      <w:pPr>
        <w:ind w:left="720" w:hanging="360"/>
      </w:pPr>
    </w:lvl>
    <w:lvl w:ilvl="5" w:tplc="C5D4EAD8">
      <w:start w:val="1"/>
      <w:numFmt w:val="decimal"/>
      <w:lvlText w:val="%6."/>
      <w:lvlJc w:val="left"/>
      <w:pPr>
        <w:ind w:left="720" w:hanging="360"/>
      </w:pPr>
    </w:lvl>
    <w:lvl w:ilvl="6" w:tplc="00E4738E">
      <w:start w:val="1"/>
      <w:numFmt w:val="decimal"/>
      <w:lvlText w:val="%7."/>
      <w:lvlJc w:val="left"/>
      <w:pPr>
        <w:ind w:left="720" w:hanging="360"/>
      </w:pPr>
    </w:lvl>
    <w:lvl w:ilvl="7" w:tplc="6AF0D412">
      <w:start w:val="1"/>
      <w:numFmt w:val="decimal"/>
      <w:lvlText w:val="%8."/>
      <w:lvlJc w:val="left"/>
      <w:pPr>
        <w:ind w:left="720" w:hanging="360"/>
      </w:pPr>
    </w:lvl>
    <w:lvl w:ilvl="8" w:tplc="5E569AF4">
      <w:start w:val="1"/>
      <w:numFmt w:val="decimal"/>
      <w:lvlText w:val="%9."/>
      <w:lvlJc w:val="left"/>
      <w:pPr>
        <w:ind w:left="720" w:hanging="360"/>
      </w:pPr>
    </w:lvl>
  </w:abstractNum>
  <w:abstractNum w:abstractNumId="6"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6"/>
  </w:num>
  <w:num w:numId="2" w16cid:durableId="482818932">
    <w:abstractNumId w:val="7"/>
  </w:num>
  <w:num w:numId="3" w16cid:durableId="243227712">
    <w:abstractNumId w:val="1"/>
  </w:num>
  <w:num w:numId="4" w16cid:durableId="1505705330">
    <w:abstractNumId w:val="3"/>
  </w:num>
  <w:num w:numId="5" w16cid:durableId="298153584">
    <w:abstractNumId w:val="5"/>
  </w:num>
  <w:num w:numId="6" w16cid:durableId="1467355310">
    <w:abstractNumId w:val="0"/>
  </w:num>
  <w:num w:numId="7" w16cid:durableId="911618275">
    <w:abstractNumId w:val="4"/>
  </w:num>
  <w:num w:numId="8" w16cid:durableId="19453808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raub, Jacob (jstraub)">
    <w15:presenceInfo w15:providerId="AD" w15:userId="S::jstraub@brockport.edu::37097a56-3947-41a9-ae58-df7435728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6AB"/>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2858"/>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DD8"/>
    <w:rsid w:val="00095FCC"/>
    <w:rsid w:val="00096575"/>
    <w:rsid w:val="000970AE"/>
    <w:rsid w:val="00097512"/>
    <w:rsid w:val="000A0517"/>
    <w:rsid w:val="000A0D65"/>
    <w:rsid w:val="000A0DFD"/>
    <w:rsid w:val="000A0E44"/>
    <w:rsid w:val="000A2AC9"/>
    <w:rsid w:val="000A2F44"/>
    <w:rsid w:val="000A407F"/>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0F9"/>
    <w:rsid w:val="00136BFD"/>
    <w:rsid w:val="00136E05"/>
    <w:rsid w:val="00137532"/>
    <w:rsid w:val="001379F3"/>
    <w:rsid w:val="00137A86"/>
    <w:rsid w:val="00137A98"/>
    <w:rsid w:val="00137C47"/>
    <w:rsid w:val="001407D5"/>
    <w:rsid w:val="0014130B"/>
    <w:rsid w:val="00141315"/>
    <w:rsid w:val="00141988"/>
    <w:rsid w:val="00141A91"/>
    <w:rsid w:val="00143A7C"/>
    <w:rsid w:val="001444AA"/>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06F"/>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257"/>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104C"/>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2E7"/>
    <w:rsid w:val="00302364"/>
    <w:rsid w:val="00302475"/>
    <w:rsid w:val="00303498"/>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08B7"/>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2B2C"/>
    <w:rsid w:val="003633EE"/>
    <w:rsid w:val="00363DE1"/>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44E2"/>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880"/>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2908"/>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D37"/>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145"/>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2C7"/>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19D"/>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73A"/>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8A"/>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6AF3"/>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B6C"/>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1EC5"/>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4F91"/>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9D9"/>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935"/>
    <w:rsid w:val="00945CA3"/>
    <w:rsid w:val="009467A9"/>
    <w:rsid w:val="009468B8"/>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3B1"/>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63E"/>
    <w:rsid w:val="009F2A79"/>
    <w:rsid w:val="009F2B74"/>
    <w:rsid w:val="009F336C"/>
    <w:rsid w:val="009F46A7"/>
    <w:rsid w:val="009F48D2"/>
    <w:rsid w:val="009F58DE"/>
    <w:rsid w:val="009F6D7F"/>
    <w:rsid w:val="009F6FA3"/>
    <w:rsid w:val="00A00255"/>
    <w:rsid w:val="00A01339"/>
    <w:rsid w:val="00A01491"/>
    <w:rsid w:val="00A01E15"/>
    <w:rsid w:val="00A025AE"/>
    <w:rsid w:val="00A02B73"/>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13"/>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360"/>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3F8A"/>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73C"/>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34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7D3"/>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045"/>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3FA9"/>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EF7F72"/>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9EA"/>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47EE"/>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AE7"/>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582B"/>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39</Pages>
  <Words>8857</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Straub, Jacob (jstraub)</cp:lastModifiedBy>
  <cp:revision>273</cp:revision>
  <cp:lastPrinted>2024-03-15T15:06:00Z</cp:lastPrinted>
  <dcterms:created xsi:type="dcterms:W3CDTF">2024-03-13T13:15:00Z</dcterms:created>
  <dcterms:modified xsi:type="dcterms:W3CDTF">2024-06-13T18:25:00Z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