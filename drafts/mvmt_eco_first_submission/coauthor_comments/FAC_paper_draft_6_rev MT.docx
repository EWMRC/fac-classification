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53C9E04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w:t>
      </w:r>
      <w:r w:rsidR="00B64090" w:rsidRPr="001951C4">
        <w:rPr>
          <w:rFonts w:ascii="Times New Roman" w:hAnsi="Times New Roman" w:cs="Times New Roman"/>
          <w:sz w:val="24"/>
          <w:szCs w:val="24"/>
        </w:rPr>
        <w:t xml:space="preserve">Sarah Clements, </w:t>
      </w:r>
      <w:r w:rsidRPr="001951C4">
        <w:rPr>
          <w:rFonts w:ascii="Times New Roman" w:hAnsi="Times New Roman" w:cs="Times New Roman"/>
          <w:sz w:val="24"/>
          <w:szCs w:val="24"/>
        </w:rPr>
        <w:t xml:space="preserve">Alex Fish, Amber Roth, Greg Balkcom, Bobbi Carpenter, Gary Costanzo, Jeffrey Duguay, </w:t>
      </w:r>
      <w:r w:rsidR="00F026EF">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sidR="00E152D4">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sidR="00F72ED2">
        <w:rPr>
          <w:rFonts w:ascii="Times New Roman" w:hAnsi="Times New Roman" w:cs="Times New Roman"/>
          <w:sz w:val="24"/>
          <w:szCs w:val="24"/>
        </w:rPr>
        <w:t xml:space="preserve">David Sausville, </w:t>
      </w:r>
      <w:r w:rsidRPr="001951C4">
        <w:rPr>
          <w:rFonts w:ascii="Times New Roman" w:hAnsi="Times New Roman" w:cs="Times New Roman"/>
          <w:sz w:val="24"/>
          <w:szCs w:val="24"/>
        </w:rPr>
        <w:t xml:space="preserve">Colby Slezak, Josh Stiller, </w:t>
      </w:r>
      <w:r w:rsidR="00672AC8">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sidR="00672AC8">
        <w:rPr>
          <w:rFonts w:ascii="Times New Roman" w:hAnsi="Times New Roman" w:cs="Times New Roman"/>
          <w:sz w:val="24"/>
          <w:szCs w:val="24"/>
        </w:rPr>
        <w:t>Dawn Washington</w:t>
      </w:r>
      <w:r w:rsidR="00E7683B">
        <w:rPr>
          <w:rFonts w:ascii="Times New Roman" w:hAnsi="Times New Roman" w:cs="Times New Roman"/>
          <w:sz w:val="24"/>
          <w:szCs w:val="24"/>
        </w:rPr>
        <w:t>,</w:t>
      </w:r>
      <w:r w:rsidR="00672AC8">
        <w:rPr>
          <w:rFonts w:ascii="Times New Roman" w:hAnsi="Times New Roman" w:cs="Times New Roman"/>
          <w:sz w:val="24"/>
          <w:szCs w:val="24"/>
        </w:rPr>
        <w:t xml:space="preserve"> </w:t>
      </w:r>
      <w:r w:rsidRPr="001951C4">
        <w:rPr>
          <w:rFonts w:ascii="Times New Roman" w:hAnsi="Times New Roman" w:cs="Times New Roman"/>
          <w:sz w:val="24"/>
          <w:szCs w:val="24"/>
        </w:rPr>
        <w:t>Lisa Williams</w:t>
      </w:r>
      <w:r w:rsidR="00E7683B">
        <w:rPr>
          <w:rFonts w:ascii="Times New Roman" w:hAnsi="Times New Roman" w:cs="Times New Roman"/>
          <w:sz w:val="24"/>
          <w:szCs w:val="24"/>
        </w:rPr>
        <w:t xml:space="preserve">, </w:t>
      </w:r>
      <w:r w:rsidR="00E7683B" w:rsidRPr="001951C4">
        <w:rPr>
          <w:rFonts w:ascii="Times New Roman" w:hAnsi="Times New Roman" w:cs="Times New Roman"/>
          <w:sz w:val="24"/>
          <w:szCs w:val="24"/>
        </w:rPr>
        <w:t>Erik Blomberg</w:t>
      </w:r>
      <w:r w:rsidR="00E7683B">
        <w:rPr>
          <w:rFonts w:ascii="Times New Roman" w:hAnsi="Times New Roman" w:cs="Times New Roman"/>
          <w:sz w:val="24"/>
          <w:szCs w:val="24"/>
        </w:rPr>
        <w:t>.</w:t>
      </w:r>
    </w:p>
    <w:p w14:paraId="32127A33" w14:textId="61097D31" w:rsidR="00873146"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w:t>
      </w:r>
      <w:r w:rsidR="00A7731B">
        <w:rPr>
          <w:rFonts w:ascii="Times New Roman" w:hAnsi="Times New Roman" w:cs="Times New Roman"/>
          <w:sz w:val="24"/>
          <w:szCs w:val="24"/>
        </w:rPr>
        <w:t>gy</w:t>
      </w:r>
    </w:p>
    <w:p w14:paraId="4A4A1A78" w14:textId="4DF60F01" w:rsidR="0010434C" w:rsidRPr="00DA7DA2" w:rsidRDefault="0010434C">
      <w:pPr>
        <w:spacing w:line="480" w:lineRule="auto"/>
        <w:rPr>
          <w:rFonts w:ascii="Times New Roman" w:hAnsi="Times New Roman" w:cs="Times New Roman"/>
          <w:b/>
          <w:bCs/>
          <w:sz w:val="24"/>
          <w:szCs w:val="24"/>
        </w:rPr>
      </w:pPr>
      <w:r w:rsidRPr="00DA7DA2">
        <w:rPr>
          <w:rFonts w:ascii="Times New Roman" w:hAnsi="Times New Roman" w:cs="Times New Roman"/>
          <w:b/>
          <w:bCs/>
          <w:sz w:val="24"/>
          <w:szCs w:val="24"/>
        </w:rPr>
        <w:t>Affiliations</w:t>
      </w:r>
      <w:r w:rsidR="005403FE">
        <w:rPr>
          <w:rFonts w:ascii="Times New Roman" w:hAnsi="Times New Roman" w:cs="Times New Roman"/>
          <w:b/>
          <w:bCs/>
          <w:sz w:val="24"/>
          <w:szCs w:val="24"/>
        </w:rPr>
        <w:t>/</w:t>
      </w:r>
      <w:r w:rsidR="00955B17">
        <w:rPr>
          <w:rFonts w:ascii="Times New Roman" w:hAnsi="Times New Roman" w:cs="Times New Roman"/>
          <w:b/>
          <w:bCs/>
          <w:sz w:val="24"/>
          <w:szCs w:val="24"/>
        </w:rPr>
        <w:t>O</w:t>
      </w:r>
      <w:r w:rsidR="007F4FB3">
        <w:rPr>
          <w:rFonts w:ascii="Times New Roman" w:hAnsi="Times New Roman" w:cs="Times New Roman"/>
          <w:b/>
          <w:bCs/>
          <w:sz w:val="24"/>
          <w:szCs w:val="24"/>
        </w:rPr>
        <w:t>RC</w:t>
      </w:r>
      <w:r w:rsidR="00955B17">
        <w:rPr>
          <w:rFonts w:ascii="Times New Roman" w:hAnsi="Times New Roman" w:cs="Times New Roman"/>
          <w:b/>
          <w:bCs/>
          <w:sz w:val="24"/>
          <w:szCs w:val="24"/>
        </w:rPr>
        <w:t>IDs</w:t>
      </w:r>
      <w:r w:rsidRPr="00DA7DA2">
        <w:rPr>
          <w:rFonts w:ascii="Times New Roman" w:hAnsi="Times New Roman" w:cs="Times New Roman"/>
          <w:b/>
          <w:bCs/>
          <w:sz w:val="24"/>
          <w:szCs w:val="24"/>
        </w:rPr>
        <w:t>:</w:t>
      </w:r>
    </w:p>
    <w:p w14:paraId="5C557262" w14:textId="2F8998A6" w:rsidR="0010434C" w:rsidRDefault="0010434C">
      <w:pPr>
        <w:spacing w:line="480" w:lineRule="auto"/>
        <w:rPr>
          <w:rFonts w:ascii="Times New Roman" w:hAnsi="Times New Roman" w:cs="Times New Roman"/>
          <w:sz w:val="24"/>
          <w:szCs w:val="24"/>
        </w:rPr>
      </w:pPr>
      <w:r w:rsidRPr="0010434C">
        <w:rPr>
          <w:rFonts w:ascii="Times New Roman" w:hAnsi="Times New Roman" w:cs="Times New Roman"/>
          <w:sz w:val="24"/>
          <w:szCs w:val="24"/>
        </w:rPr>
        <w:t>Liam Berigan</w:t>
      </w:r>
      <w:r w:rsidR="004C2E0C">
        <w:rPr>
          <w:rFonts w:ascii="Times New Roman" w:hAnsi="Times New Roman" w:cs="Times New Roman"/>
          <w:sz w:val="24"/>
          <w:szCs w:val="24"/>
        </w:rPr>
        <w:t xml:space="preserve">- </w:t>
      </w:r>
      <w:r w:rsidR="00DF7E60" w:rsidRPr="00DF7E60">
        <w:rPr>
          <w:rFonts w:ascii="Times New Roman" w:hAnsi="Times New Roman" w:cs="Times New Roman"/>
          <w:sz w:val="24"/>
          <w:szCs w:val="24"/>
        </w:rPr>
        <w:t>Department of Wildlife, Fisheries, and Conservation Biology, University of Maine, Orono, Maine, USA</w:t>
      </w:r>
      <w:r w:rsidR="00DF7E60">
        <w:rPr>
          <w:rFonts w:ascii="Times New Roman" w:hAnsi="Times New Roman" w:cs="Times New Roman"/>
          <w:sz w:val="24"/>
          <w:szCs w:val="24"/>
        </w:rPr>
        <w:t xml:space="preserve">. </w:t>
      </w:r>
      <w:r w:rsidR="00DF7E60" w:rsidRPr="00DF7E60">
        <w:rPr>
          <w:rFonts w:ascii="Times New Roman" w:hAnsi="Times New Roman" w:cs="Times New Roman"/>
          <w:sz w:val="24"/>
          <w:szCs w:val="24"/>
        </w:rPr>
        <w:t>https://orcid.org/0000-0001-8078-0681</w:t>
      </w:r>
    </w:p>
    <w:p w14:paraId="48238A6B" w14:textId="68AAB3EF"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Rachel Darling</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r w:rsidR="00955B17">
        <w:rPr>
          <w:rFonts w:ascii="Times New Roman" w:hAnsi="Times New Roman" w:cs="Times New Roman"/>
          <w:sz w:val="24"/>
          <w:szCs w:val="24"/>
        </w:rPr>
        <w:t xml:space="preserve"> </w:t>
      </w:r>
      <w:r w:rsidR="00CA565E" w:rsidRPr="00CA565E">
        <w:rPr>
          <w:rFonts w:ascii="Times New Roman" w:hAnsi="Times New Roman" w:cs="Times New Roman"/>
          <w:sz w:val="24"/>
          <w:szCs w:val="24"/>
        </w:rPr>
        <w:t>https://orcid.org/0000-0002-2457-8718</w:t>
      </w:r>
      <w:r w:rsidR="00955B17">
        <w:rPr>
          <w:rFonts w:ascii="Times New Roman" w:hAnsi="Times New Roman" w:cs="Times New Roman"/>
          <w:sz w:val="24"/>
          <w:szCs w:val="24"/>
        </w:rPr>
        <w:t>.</w:t>
      </w:r>
    </w:p>
    <w:p w14:paraId="303E67FA" w14:textId="4ADC118C" w:rsidR="00CA565E" w:rsidRDefault="00CA565E">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Clements- </w:t>
      </w:r>
      <w:r w:rsidRPr="00270DA5">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r w:rsidRPr="00DF7E60">
        <w:rPr>
          <w:rFonts w:ascii="Times New Roman" w:hAnsi="Times New Roman" w:cs="Times New Roman"/>
          <w:sz w:val="24"/>
          <w:szCs w:val="24"/>
        </w:rPr>
        <w:t>https://orcid.org/0000-0001-9572-0032</w:t>
      </w:r>
      <w:r>
        <w:rPr>
          <w:rFonts w:ascii="Times New Roman" w:hAnsi="Times New Roman" w:cs="Times New Roman"/>
          <w:sz w:val="24"/>
          <w:szCs w:val="24"/>
        </w:rPr>
        <w:t>.</w:t>
      </w:r>
    </w:p>
    <w:p w14:paraId="7591D4E2" w14:textId="26E5DD28"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Alex Fish</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p>
    <w:p w14:paraId="62DA55B1" w14:textId="6686A78E" w:rsidR="006C50A2" w:rsidRDefault="006C50A2" w:rsidP="00955B17">
      <w:pPr>
        <w:spacing w:line="480" w:lineRule="auto"/>
        <w:rPr>
          <w:rFonts w:ascii="Times New Roman" w:hAnsi="Times New Roman" w:cs="Times New Roman"/>
          <w:sz w:val="24"/>
          <w:szCs w:val="24"/>
        </w:rPr>
      </w:pPr>
      <w:r>
        <w:rPr>
          <w:rFonts w:ascii="Times New Roman" w:hAnsi="Times New Roman" w:cs="Times New Roman"/>
          <w:sz w:val="24"/>
          <w:szCs w:val="24"/>
        </w:rPr>
        <w:t>Amber Roth</w:t>
      </w:r>
      <w:r w:rsidR="00955B17">
        <w:rPr>
          <w:rFonts w:ascii="Times New Roman" w:hAnsi="Times New Roman" w:cs="Times New Roman"/>
          <w:sz w:val="24"/>
          <w:szCs w:val="24"/>
        </w:rPr>
        <w:t xml:space="preserve">- </w:t>
      </w:r>
      <w:r w:rsidR="00955B17" w:rsidRPr="00955B17">
        <w:rPr>
          <w:rFonts w:ascii="Times New Roman" w:hAnsi="Times New Roman" w:cs="Times New Roman"/>
          <w:sz w:val="24"/>
          <w:szCs w:val="24"/>
        </w:rPr>
        <w:t>Department of Wildlife, Fisheries, and Conservation Biology, University of Maine, Orono, Maine, USA</w:t>
      </w:r>
      <w:r w:rsidR="005403FE">
        <w:rPr>
          <w:rFonts w:ascii="Times New Roman" w:hAnsi="Times New Roman" w:cs="Times New Roman"/>
          <w:sz w:val="24"/>
          <w:szCs w:val="24"/>
        </w:rPr>
        <w:t xml:space="preserve"> &amp; </w:t>
      </w:r>
      <w:r w:rsidR="00955B17" w:rsidRPr="00955B17">
        <w:rPr>
          <w:rFonts w:ascii="Times New Roman" w:hAnsi="Times New Roman" w:cs="Times New Roman"/>
          <w:sz w:val="24"/>
          <w:szCs w:val="24"/>
        </w:rPr>
        <w:t>School of Forest Resources, University of Maine, Orono, Maine, USA</w:t>
      </w:r>
      <w:r w:rsidR="005403FE">
        <w:rPr>
          <w:rFonts w:ascii="Times New Roman" w:hAnsi="Times New Roman" w:cs="Times New Roman"/>
          <w:sz w:val="24"/>
          <w:szCs w:val="24"/>
        </w:rPr>
        <w:t>.</w:t>
      </w:r>
    </w:p>
    <w:p w14:paraId="3388A34D" w14:textId="667DF560"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Greg Balkcom</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Georgia Department of Natural Resources, Wildlife Resources Division, Fort Valley, Georgia, USA</w:t>
      </w:r>
      <w:r w:rsidR="00D13F1F">
        <w:rPr>
          <w:rFonts w:ascii="Times New Roman" w:hAnsi="Times New Roman" w:cs="Times New Roman"/>
          <w:sz w:val="24"/>
          <w:szCs w:val="24"/>
        </w:rPr>
        <w:t>.</w:t>
      </w:r>
    </w:p>
    <w:p w14:paraId="061C6672" w14:textId="220D63CB"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Bobbi Carpenter</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Fish and Wildlife Research Institute, Florida Fish and Wildlife Conservation Commission, Gainesville, Florida, USA</w:t>
      </w:r>
      <w:r w:rsidR="00D13F1F">
        <w:rPr>
          <w:rFonts w:ascii="Times New Roman" w:hAnsi="Times New Roman" w:cs="Times New Roman"/>
          <w:sz w:val="24"/>
          <w:szCs w:val="24"/>
        </w:rPr>
        <w:t>.</w:t>
      </w:r>
    </w:p>
    <w:p w14:paraId="3C790F74" w14:textId="2326A1F4"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Gary Costanzo</w:t>
      </w:r>
      <w:r w:rsidR="00D13F1F">
        <w:rPr>
          <w:rFonts w:ascii="Times New Roman" w:hAnsi="Times New Roman" w:cs="Times New Roman"/>
          <w:sz w:val="24"/>
          <w:szCs w:val="24"/>
        </w:rPr>
        <w:t xml:space="preserve">- </w:t>
      </w:r>
      <w:r w:rsidR="00C07C98" w:rsidRPr="00C07C98">
        <w:rPr>
          <w:rFonts w:ascii="Times New Roman" w:hAnsi="Times New Roman" w:cs="Times New Roman"/>
          <w:sz w:val="24"/>
          <w:szCs w:val="24"/>
        </w:rPr>
        <w:t>Virginia Department of Wildlife Resources, Charles City, Virginia, USA</w:t>
      </w:r>
      <w:r w:rsidR="00C07C98">
        <w:rPr>
          <w:rFonts w:ascii="Times New Roman" w:hAnsi="Times New Roman" w:cs="Times New Roman"/>
          <w:sz w:val="24"/>
          <w:szCs w:val="24"/>
        </w:rPr>
        <w:t>.</w:t>
      </w:r>
    </w:p>
    <w:p w14:paraId="2A321328" w14:textId="33A788D9"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Jeffrey Duguay</w:t>
      </w:r>
      <w:r w:rsidR="00C07C98">
        <w:rPr>
          <w:rFonts w:ascii="Times New Roman" w:hAnsi="Times New Roman" w:cs="Times New Roman"/>
          <w:sz w:val="24"/>
          <w:szCs w:val="24"/>
        </w:rPr>
        <w:t xml:space="preserve">- </w:t>
      </w:r>
      <w:r w:rsidR="00C07C98" w:rsidRPr="00C07C98">
        <w:rPr>
          <w:rFonts w:ascii="Times New Roman" w:hAnsi="Times New Roman" w:cs="Times New Roman"/>
          <w:sz w:val="24"/>
          <w:szCs w:val="24"/>
        </w:rPr>
        <w:t>Louisiana Department of Wildlife and Fisheries, Baton Rouge, Louisiana, USA</w:t>
      </w:r>
      <w:r w:rsidR="00C07C98">
        <w:rPr>
          <w:rFonts w:ascii="Times New Roman" w:hAnsi="Times New Roman" w:cs="Times New Roman"/>
          <w:sz w:val="24"/>
          <w:szCs w:val="24"/>
        </w:rPr>
        <w:t>.</w:t>
      </w:r>
    </w:p>
    <w:p w14:paraId="4B0BAAEC" w14:textId="3E2B8C88" w:rsidR="00F026EF" w:rsidRDefault="00F026EF" w:rsidP="006C50A2">
      <w:pPr>
        <w:spacing w:line="480" w:lineRule="auto"/>
        <w:rPr>
          <w:rFonts w:ascii="Times New Roman" w:hAnsi="Times New Roman" w:cs="Times New Roman"/>
          <w:sz w:val="24"/>
          <w:szCs w:val="24"/>
        </w:rPr>
      </w:pPr>
      <w:r w:rsidRPr="00F026EF">
        <w:rPr>
          <w:rFonts w:ascii="Times New Roman" w:hAnsi="Times New Roman" w:cs="Times New Roman"/>
          <w:sz w:val="24"/>
          <w:szCs w:val="24"/>
        </w:rPr>
        <w:t>Kayleigh Filkins</w:t>
      </w:r>
      <w:r>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Environmental Science and Ecology, State University of New York-Brockport, Brockport, New York, USA</w:t>
      </w:r>
      <w:r w:rsidR="00C77031">
        <w:rPr>
          <w:rFonts w:ascii="Times New Roman" w:hAnsi="Times New Roman" w:cs="Times New Roman"/>
          <w:sz w:val="24"/>
          <w:szCs w:val="24"/>
        </w:rPr>
        <w:t>.</w:t>
      </w:r>
    </w:p>
    <w:p w14:paraId="68D18A51" w14:textId="6C3106AA"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Clayton Graham</w:t>
      </w:r>
      <w:r w:rsidR="0023629A">
        <w:rPr>
          <w:rFonts w:ascii="Times New Roman" w:hAnsi="Times New Roman" w:cs="Times New Roman"/>
          <w:sz w:val="24"/>
          <w:szCs w:val="24"/>
        </w:rPr>
        <w:t xml:space="preserve">- </w:t>
      </w:r>
      <w:r w:rsidR="0023629A" w:rsidRPr="0023629A">
        <w:rPr>
          <w:rFonts w:ascii="Times New Roman" w:hAnsi="Times New Roman" w:cs="Times New Roman"/>
          <w:sz w:val="24"/>
          <w:szCs w:val="24"/>
        </w:rPr>
        <w:t>Department of Natural Resources Science, University of Rhode Island, Kingston, Rhode Island, USA</w:t>
      </w:r>
      <w:r w:rsidR="0023629A">
        <w:rPr>
          <w:rFonts w:ascii="Times New Roman" w:hAnsi="Times New Roman" w:cs="Times New Roman"/>
          <w:sz w:val="24"/>
          <w:szCs w:val="24"/>
        </w:rPr>
        <w:t>.</w:t>
      </w:r>
    </w:p>
    <w:p w14:paraId="5E29FDA9" w14:textId="24E38EB2"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William Harvey</w:t>
      </w:r>
      <w:r w:rsidR="0023629A">
        <w:rPr>
          <w:rFonts w:ascii="Times New Roman" w:hAnsi="Times New Roman" w:cs="Times New Roman"/>
          <w:sz w:val="24"/>
          <w:szCs w:val="24"/>
        </w:rPr>
        <w:t xml:space="preserve">- </w:t>
      </w:r>
      <w:r w:rsidR="00661E9A" w:rsidRPr="00661E9A">
        <w:rPr>
          <w:rFonts w:ascii="Times New Roman" w:hAnsi="Times New Roman" w:cs="Times New Roman"/>
          <w:sz w:val="24"/>
          <w:szCs w:val="24"/>
        </w:rPr>
        <w:t>Wildlife and Heritage Service, Maryland Department of Natural Resources, Cambridge, Maryland, USA</w:t>
      </w:r>
      <w:r w:rsidR="00661E9A">
        <w:rPr>
          <w:rFonts w:ascii="Times New Roman" w:hAnsi="Times New Roman" w:cs="Times New Roman"/>
          <w:sz w:val="24"/>
          <w:szCs w:val="24"/>
        </w:rPr>
        <w:t>.</w:t>
      </w:r>
    </w:p>
    <w:p w14:paraId="4EAC4B05" w14:textId="1BFD48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Michael Hook</w:t>
      </w:r>
      <w:r w:rsidR="00661E9A">
        <w:rPr>
          <w:rFonts w:ascii="Times New Roman" w:hAnsi="Times New Roman" w:cs="Times New Roman"/>
          <w:sz w:val="24"/>
          <w:szCs w:val="24"/>
        </w:rPr>
        <w:t xml:space="preserve">- </w:t>
      </w:r>
      <w:r w:rsidR="00661E9A" w:rsidRPr="00661E9A">
        <w:rPr>
          <w:rFonts w:ascii="Times New Roman" w:hAnsi="Times New Roman" w:cs="Times New Roman"/>
          <w:sz w:val="24"/>
          <w:szCs w:val="24"/>
        </w:rPr>
        <w:t>South Carolina Department of Natural Resources, Columbia, South Carolina, USA</w:t>
      </w:r>
      <w:r w:rsidR="00661E9A">
        <w:rPr>
          <w:rFonts w:ascii="Times New Roman" w:hAnsi="Times New Roman" w:cs="Times New Roman"/>
          <w:sz w:val="24"/>
          <w:szCs w:val="24"/>
        </w:rPr>
        <w:t>.</w:t>
      </w:r>
    </w:p>
    <w:p w14:paraId="665AC584" w14:textId="0B6FCDE0"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Douglas Howell</w:t>
      </w:r>
      <w:r w:rsidR="00661E9A">
        <w:rPr>
          <w:rFonts w:ascii="Times New Roman" w:hAnsi="Times New Roman" w:cs="Times New Roman"/>
          <w:sz w:val="24"/>
          <w:szCs w:val="24"/>
        </w:rPr>
        <w:t xml:space="preserve">- </w:t>
      </w:r>
      <w:r w:rsidR="00AA65E3" w:rsidRPr="00AA65E3">
        <w:rPr>
          <w:rFonts w:ascii="Times New Roman" w:hAnsi="Times New Roman" w:cs="Times New Roman"/>
          <w:sz w:val="24"/>
          <w:szCs w:val="24"/>
        </w:rPr>
        <w:t xml:space="preserve">North Carolina Wildlife Resources Division, Wildlife Management </w:t>
      </w:r>
      <w:proofErr w:type="spellStart"/>
      <w:r w:rsidR="00AA65E3" w:rsidRPr="00AA65E3">
        <w:rPr>
          <w:rFonts w:ascii="Times New Roman" w:hAnsi="Times New Roman" w:cs="Times New Roman"/>
          <w:sz w:val="24"/>
          <w:szCs w:val="24"/>
        </w:rPr>
        <w:t>Devision</w:t>
      </w:r>
      <w:proofErr w:type="spellEnd"/>
      <w:r w:rsidR="00AA65E3" w:rsidRPr="00AA65E3">
        <w:rPr>
          <w:rFonts w:ascii="Times New Roman" w:hAnsi="Times New Roman" w:cs="Times New Roman"/>
          <w:sz w:val="24"/>
          <w:szCs w:val="24"/>
        </w:rPr>
        <w:t>, Edenton, North Carolina, USA</w:t>
      </w:r>
      <w:r w:rsidR="00AA65E3">
        <w:rPr>
          <w:rFonts w:ascii="Times New Roman" w:hAnsi="Times New Roman" w:cs="Times New Roman"/>
          <w:sz w:val="24"/>
          <w:szCs w:val="24"/>
        </w:rPr>
        <w:t>.</w:t>
      </w:r>
    </w:p>
    <w:p w14:paraId="5D312780" w14:textId="62ED3133"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Seth Maddox</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Wildlife and Freshwater Fisheries Division, Alabama Department of Conservation and Natural Resources, Montgomery, Alabama, USA</w:t>
      </w:r>
      <w:r w:rsidR="00AA65E3">
        <w:rPr>
          <w:rFonts w:ascii="Times New Roman" w:hAnsi="Times New Roman" w:cs="Times New Roman"/>
          <w:sz w:val="24"/>
          <w:szCs w:val="24"/>
        </w:rPr>
        <w:t>.</w:t>
      </w:r>
    </w:p>
    <w:p w14:paraId="7EA2AA9A" w14:textId="7D46F764"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Scott McWilliams</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Department of Natural Resources Science, University of Rhode Island, Kingston, Rhode Island, USA</w:t>
      </w:r>
      <w:r w:rsidR="00AA65E3">
        <w:rPr>
          <w:rFonts w:ascii="Times New Roman" w:hAnsi="Times New Roman" w:cs="Times New Roman"/>
          <w:sz w:val="24"/>
          <w:szCs w:val="24"/>
        </w:rPr>
        <w:t>.</w:t>
      </w:r>
    </w:p>
    <w:p w14:paraId="6A109461" w14:textId="6325D3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Shawn Meyer</w:t>
      </w:r>
      <w:r w:rsidR="00AA65E3">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Ottawa, Ontario, Canada</w:t>
      </w:r>
      <w:r w:rsidR="00DD47CE">
        <w:rPr>
          <w:rFonts w:ascii="Times New Roman" w:hAnsi="Times New Roman" w:cs="Times New Roman"/>
          <w:sz w:val="24"/>
          <w:szCs w:val="24"/>
        </w:rPr>
        <w:t xml:space="preserve">. </w:t>
      </w:r>
    </w:p>
    <w:p w14:paraId="257BCEFA" w14:textId="563177EF"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Theodore Nic</w:t>
      </w:r>
      <w:r w:rsidR="004C49D6">
        <w:rPr>
          <w:rFonts w:ascii="Times New Roman" w:hAnsi="Times New Roman" w:cs="Times New Roman"/>
          <w:sz w:val="24"/>
          <w:szCs w:val="24"/>
        </w:rPr>
        <w:t>h</w:t>
      </w:r>
      <w:r w:rsidRPr="001951C4">
        <w:rPr>
          <w:rFonts w:ascii="Times New Roman" w:hAnsi="Times New Roman" w:cs="Times New Roman"/>
          <w:sz w:val="24"/>
          <w:szCs w:val="24"/>
        </w:rPr>
        <w:t>ols</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New Jersey Division of Fish and Wildlife, Woodbine, New Jersey, USA</w:t>
      </w:r>
      <w:r w:rsidR="00DD47CE">
        <w:rPr>
          <w:rFonts w:ascii="Times New Roman" w:hAnsi="Times New Roman" w:cs="Times New Roman"/>
          <w:sz w:val="24"/>
          <w:szCs w:val="24"/>
        </w:rPr>
        <w:t>.</w:t>
      </w:r>
    </w:p>
    <w:p w14:paraId="7FEE49B5" w14:textId="5FC4C908"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J. Bruce Pollard</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Sackville, New Brunswick, Canada</w:t>
      </w:r>
      <w:r w:rsidR="00DD47CE">
        <w:rPr>
          <w:rFonts w:ascii="Times New Roman" w:hAnsi="Times New Roman" w:cs="Times New Roman"/>
          <w:sz w:val="24"/>
          <w:szCs w:val="24"/>
        </w:rPr>
        <w:t>.</w:t>
      </w:r>
    </w:p>
    <w:p w14:paraId="3A879236" w14:textId="41345369"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Christian Roy</w:t>
      </w:r>
      <w:r w:rsidR="00D4748C">
        <w:rPr>
          <w:rFonts w:ascii="Times New Roman" w:hAnsi="Times New Roman" w:cs="Times New Roman"/>
          <w:sz w:val="24"/>
          <w:szCs w:val="24"/>
        </w:rPr>
        <w:t xml:space="preserve">- </w:t>
      </w:r>
      <w:r w:rsidR="00D4748C" w:rsidRPr="00D4748C">
        <w:rPr>
          <w:rFonts w:ascii="Times New Roman" w:hAnsi="Times New Roman" w:cs="Times New Roman"/>
          <w:sz w:val="24"/>
          <w:szCs w:val="24"/>
        </w:rPr>
        <w:t xml:space="preserve">Environment and Climate Change Canada, </w:t>
      </w:r>
      <w:del w:id="0" w:author="Tetreault,Mathieu (ECCC)" w:date="2024-06-10T14:12:00Z" w16du:dateUtc="2024-06-10T18:12:00Z">
        <w:r w:rsidR="00D4748C" w:rsidRPr="00D4748C" w:rsidDel="00642D03">
          <w:rPr>
            <w:rFonts w:ascii="Times New Roman" w:hAnsi="Times New Roman" w:cs="Times New Roman"/>
            <w:sz w:val="24"/>
            <w:szCs w:val="24"/>
          </w:rPr>
          <w:delText>Quebec,</w:delText>
        </w:r>
      </w:del>
      <w:ins w:id="1" w:author="Tetreault,Mathieu (ECCC)" w:date="2024-06-10T14:12:00Z" w16du:dateUtc="2024-06-10T18:12:00Z">
        <w:r w:rsidR="00642D03">
          <w:rPr>
            <w:rFonts w:ascii="Times New Roman" w:hAnsi="Times New Roman" w:cs="Times New Roman"/>
            <w:sz w:val="24"/>
            <w:szCs w:val="24"/>
          </w:rPr>
          <w:t>Gatineau,</w:t>
        </w:r>
      </w:ins>
      <w:r w:rsidR="00D4748C" w:rsidRPr="00D4748C">
        <w:rPr>
          <w:rFonts w:ascii="Times New Roman" w:hAnsi="Times New Roman" w:cs="Times New Roman"/>
          <w:sz w:val="24"/>
          <w:szCs w:val="24"/>
        </w:rPr>
        <w:t xml:space="preserve"> Quebec, Canada</w:t>
      </w:r>
      <w:r w:rsidR="00D4748C">
        <w:rPr>
          <w:rFonts w:ascii="Times New Roman" w:hAnsi="Times New Roman" w:cs="Times New Roman"/>
          <w:sz w:val="24"/>
          <w:szCs w:val="24"/>
        </w:rPr>
        <w:t>.</w:t>
      </w:r>
    </w:p>
    <w:p w14:paraId="23701CD3" w14:textId="745F04E9" w:rsidR="00D92486" w:rsidRDefault="00D92486"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Sausville- </w:t>
      </w:r>
      <w:r w:rsidRPr="00D92486">
        <w:rPr>
          <w:rFonts w:ascii="Times New Roman" w:hAnsi="Times New Roman" w:cs="Times New Roman"/>
          <w:sz w:val="24"/>
          <w:szCs w:val="24"/>
        </w:rPr>
        <w:t>Vermont Fish and Wildlife Department, Essex Junction, Vermont, USA</w:t>
      </w:r>
      <w:r w:rsidR="005B5661">
        <w:rPr>
          <w:rFonts w:ascii="Times New Roman" w:hAnsi="Times New Roman" w:cs="Times New Roman"/>
          <w:sz w:val="24"/>
          <w:szCs w:val="24"/>
        </w:rPr>
        <w:t>.</w:t>
      </w:r>
    </w:p>
    <w:p w14:paraId="4E3FC58C" w14:textId="531CA6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Colby Slezak</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Natural Resources Science, University of Rhode Island, Kingston, Rhode Island, USA</w:t>
      </w:r>
      <w:r w:rsidR="00C77031">
        <w:rPr>
          <w:rFonts w:ascii="Times New Roman" w:hAnsi="Times New Roman" w:cs="Times New Roman"/>
          <w:sz w:val="24"/>
          <w:szCs w:val="24"/>
        </w:rPr>
        <w:t>.</w:t>
      </w:r>
    </w:p>
    <w:p w14:paraId="133CDE00" w14:textId="779909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Josh Stiller</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New York State Department of Environmental Conservation, Division of Fish and Wildlife, Albany, New York, USA</w:t>
      </w:r>
      <w:r w:rsidR="00C77031">
        <w:rPr>
          <w:rFonts w:ascii="Times New Roman" w:hAnsi="Times New Roman" w:cs="Times New Roman"/>
          <w:sz w:val="24"/>
          <w:szCs w:val="24"/>
        </w:rPr>
        <w:t>.</w:t>
      </w:r>
    </w:p>
    <w:p w14:paraId="09C03423" w14:textId="3662BE40" w:rsidR="00C77031" w:rsidRDefault="00672AC8"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Jacob Straub- </w:t>
      </w:r>
      <w:r w:rsidRPr="00672AC8">
        <w:rPr>
          <w:rFonts w:ascii="Times New Roman" w:hAnsi="Times New Roman" w:cs="Times New Roman"/>
          <w:sz w:val="24"/>
          <w:szCs w:val="24"/>
        </w:rPr>
        <w:t>Department of Environmental Science and Ecology, State University of New York-Brockport, Brockport, New York, USA</w:t>
      </w:r>
      <w:r>
        <w:rPr>
          <w:rFonts w:ascii="Times New Roman" w:hAnsi="Times New Roman" w:cs="Times New Roman"/>
          <w:sz w:val="24"/>
          <w:szCs w:val="24"/>
        </w:rPr>
        <w:t>.</w:t>
      </w:r>
    </w:p>
    <w:p w14:paraId="54A44214" w14:textId="2BE7EB2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Mathieu Tetreault</w:t>
      </w:r>
      <w:r w:rsidR="00E7683B">
        <w:rPr>
          <w:rFonts w:ascii="Times New Roman" w:hAnsi="Times New Roman" w:cs="Times New Roman"/>
          <w:sz w:val="24"/>
          <w:szCs w:val="24"/>
        </w:rPr>
        <w:t>-</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Environment and Climate Change Canada, Quebec, Quebec, Canada</w:t>
      </w:r>
      <w:r w:rsidR="005B5661">
        <w:rPr>
          <w:rFonts w:ascii="Times New Roman" w:hAnsi="Times New Roman" w:cs="Times New Roman"/>
          <w:sz w:val="24"/>
          <w:szCs w:val="24"/>
        </w:rPr>
        <w:t>.</w:t>
      </w:r>
    </w:p>
    <w:p w14:paraId="6AA5BB38" w14:textId="5F6F256E" w:rsidR="00E7683B" w:rsidRDefault="00E7683B" w:rsidP="006C50A2">
      <w:pPr>
        <w:spacing w:line="480" w:lineRule="auto"/>
        <w:rPr>
          <w:rFonts w:ascii="Times New Roman" w:hAnsi="Times New Roman" w:cs="Times New Roman"/>
          <w:sz w:val="24"/>
          <w:szCs w:val="24"/>
        </w:rPr>
      </w:pPr>
      <w:r>
        <w:rPr>
          <w:rFonts w:ascii="Times New Roman" w:hAnsi="Times New Roman" w:cs="Times New Roman"/>
          <w:sz w:val="24"/>
          <w:szCs w:val="24"/>
        </w:rPr>
        <w:t>Dawn Washington-</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U.S. Fish and Wildlife Service, Davis, West Virginia, USA</w:t>
      </w:r>
      <w:r w:rsidR="005B5661">
        <w:rPr>
          <w:rFonts w:ascii="Times New Roman" w:hAnsi="Times New Roman" w:cs="Times New Roman"/>
          <w:sz w:val="24"/>
          <w:szCs w:val="24"/>
        </w:rPr>
        <w:t>.</w:t>
      </w:r>
    </w:p>
    <w:p w14:paraId="0E970F19" w14:textId="6CB845EA" w:rsidR="006C50A2" w:rsidRPr="001951C4"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Lisa Williams</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Pennsylvania Game Commission, Harrisburg, Pennsylvania, USA</w:t>
      </w:r>
      <w:r w:rsidR="005B5661">
        <w:rPr>
          <w:rFonts w:ascii="Times New Roman" w:hAnsi="Times New Roman" w:cs="Times New Roman"/>
          <w:sz w:val="24"/>
          <w:szCs w:val="24"/>
        </w:rPr>
        <w:t>.</w:t>
      </w:r>
    </w:p>
    <w:p w14:paraId="672B98F0" w14:textId="4E5BEDAC" w:rsidR="006C50A2" w:rsidRPr="001951C4" w:rsidRDefault="00E7683B">
      <w:pPr>
        <w:spacing w:line="480" w:lineRule="auto"/>
        <w:rPr>
          <w:rFonts w:ascii="Times New Roman" w:hAnsi="Times New Roman" w:cs="Times New Roman"/>
          <w:sz w:val="24"/>
          <w:szCs w:val="24"/>
        </w:rPr>
      </w:pPr>
      <w:r>
        <w:rPr>
          <w:rFonts w:ascii="Times New Roman" w:hAnsi="Times New Roman" w:cs="Times New Roman"/>
          <w:sz w:val="24"/>
          <w:szCs w:val="24"/>
        </w:rPr>
        <w:t xml:space="preserve">Erik Blomberg- </w:t>
      </w:r>
      <w:r w:rsidRPr="00D13F1F">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4D2B3E4" w:rsidR="00097512" w:rsidRPr="001951C4" w:rsidRDefault="00A95B92">
      <w:pPr>
        <w:spacing w:line="480" w:lineRule="auto"/>
        <w:rPr>
          <w:rFonts w:ascii="Times New Roman" w:hAnsi="Times New Roman" w:cs="Times New Roman"/>
          <w:bCs/>
          <w:sz w:val="24"/>
          <w:szCs w:val="24"/>
        </w:rPr>
      </w:pPr>
      <w:bookmarkStart w:id="2"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necessitates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 xml:space="preserve">tags to collect GPS </w:t>
      </w:r>
      <w:r w:rsidR="001D1049" w:rsidRPr="001951C4">
        <w:rPr>
          <w:rFonts w:ascii="Times New Roman" w:hAnsi="Times New Roman" w:cs="Times New Roman"/>
          <w:bCs/>
          <w:sz w:val="24"/>
          <w:szCs w:val="24"/>
        </w:rPr>
        <w:lastRenderedPageBreak/>
        <w:t>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w:t>
      </w:r>
      <w:commentRangeStart w:id="3"/>
      <w:del w:id="4" w:author="Tetreault,Mathieu (ECCC)" w:date="2024-06-10T17:10:00Z" w16du:dateUtc="2024-06-10T21:10:00Z">
        <w:r w:rsidR="006505A1" w:rsidRPr="001951C4" w:rsidDel="003F353B">
          <w:rPr>
            <w:rFonts w:ascii="Times New Roman" w:hAnsi="Times New Roman" w:cs="Times New Roman"/>
            <w:bCs/>
            <w:sz w:val="24"/>
            <w:szCs w:val="24"/>
          </w:rPr>
          <w:delText>collectively</w:delText>
        </w:r>
        <w:commentRangeEnd w:id="3"/>
        <w:r w:rsidR="00642D03" w:rsidDel="003F353B">
          <w:rPr>
            <w:rStyle w:val="Marquedecommentaire"/>
          </w:rPr>
          <w:commentReference w:id="3"/>
        </w:r>
        <w:r w:rsidR="006505A1" w:rsidRPr="001951C4" w:rsidDel="003F353B">
          <w:rPr>
            <w:rFonts w:ascii="Times New Roman" w:hAnsi="Times New Roman" w:cs="Times New Roman"/>
            <w:bCs/>
            <w:sz w:val="24"/>
            <w:szCs w:val="24"/>
          </w:rPr>
          <w:delText xml:space="preserve"> </w:delText>
        </w:r>
      </w:del>
      <w:ins w:id="5" w:author="Tetreault,Mathieu (ECCC)" w:date="2024-06-10T17:10:00Z" w16du:dateUtc="2024-06-10T21:10:00Z">
        <w:r w:rsidR="003F353B">
          <w:rPr>
            <w:rFonts w:ascii="Times New Roman" w:hAnsi="Times New Roman" w:cs="Times New Roman"/>
            <w:bCs/>
            <w:sz w:val="24"/>
            <w:szCs w:val="24"/>
          </w:rPr>
          <w:t>all</w:t>
        </w:r>
        <w:r w:rsidR="003F353B" w:rsidRPr="001951C4">
          <w:rPr>
            <w:rFonts w:ascii="Times New Roman" w:hAnsi="Times New Roman" w:cs="Times New Roman"/>
            <w:bCs/>
            <w:sz w:val="24"/>
            <w:szCs w:val="24"/>
          </w:rPr>
          <w:t xml:space="preserve"> </w:t>
        </w:r>
        <w:r w:rsidR="003F353B">
          <w:rPr>
            <w:rFonts w:ascii="Times New Roman" w:hAnsi="Times New Roman" w:cs="Times New Roman"/>
            <w:bCs/>
            <w:sz w:val="24"/>
            <w:szCs w:val="24"/>
          </w:rPr>
          <w:t xml:space="preserve">additional </w:t>
        </w:r>
      </w:ins>
      <w:r w:rsidR="006505A1" w:rsidRPr="001951C4">
        <w:rPr>
          <w:rFonts w:ascii="Times New Roman" w:hAnsi="Times New Roman" w:cs="Times New Roman"/>
          <w:bCs/>
          <w:sz w:val="24"/>
          <w:szCs w:val="24"/>
        </w:rPr>
        <w:t>data streams</w:t>
      </w:r>
      <w:ins w:id="6" w:author="Tetreault,Mathieu (ECCC)" w:date="2024-06-10T17:10:00Z" w16du:dateUtc="2024-06-10T21:10:00Z">
        <w:r w:rsidR="003F353B">
          <w:rPr>
            <w:rFonts w:ascii="Times New Roman" w:hAnsi="Times New Roman" w:cs="Times New Roman"/>
            <w:bCs/>
            <w:sz w:val="24"/>
            <w:szCs w:val="24"/>
          </w:rPr>
          <w:t xml:space="preserve"> used collectively</w:t>
        </w:r>
      </w:ins>
      <w:r w:rsidR="006505A1" w:rsidRPr="001951C4">
        <w:rPr>
          <w:rFonts w:ascii="Times New Roman" w:hAnsi="Times New Roman" w:cs="Times New Roman"/>
          <w:bCs/>
          <w:sz w:val="24"/>
          <w:szCs w:val="24"/>
        </w:rPr>
        <w:t xml:space="preserve"> </w:t>
      </w:r>
      <w:ins w:id="7" w:author="Tetreault,Mathieu (ECCC)" w:date="2024-06-10T17:09:00Z" w16du:dateUtc="2024-06-10T21:09:00Z">
        <w:r w:rsidR="003F353B">
          <w:rPr>
            <w:rFonts w:ascii="Times New Roman" w:hAnsi="Times New Roman" w:cs="Times New Roman"/>
            <w:bCs/>
            <w:sz w:val="24"/>
            <w:szCs w:val="24"/>
          </w:rPr>
          <w:t xml:space="preserve">(i.e. the full model?) </w:t>
        </w:r>
      </w:ins>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del w:id="8" w:author="Tetreault,Mathieu (ECCC)" w:date="2024-06-10T17:10:00Z" w16du:dateUtc="2024-06-10T21:10:00Z">
        <w:r w:rsidR="00302364" w:rsidDel="003F353B">
          <w:rPr>
            <w:rFonts w:ascii="Times New Roman" w:hAnsi="Times New Roman" w:cs="Times New Roman"/>
            <w:bCs/>
            <w:sz w:val="24"/>
            <w:szCs w:val="24"/>
          </w:rPr>
          <w:delText xml:space="preserve">(all additional data streams) </w:delText>
        </w:r>
      </w:del>
      <w:r w:rsidR="00A04F6F" w:rsidRPr="001951C4">
        <w:rPr>
          <w:rFonts w:ascii="Times New Roman" w:hAnsi="Times New Roman" w:cs="Times New Roman"/>
          <w:bCs/>
          <w:sz w:val="24"/>
          <w:szCs w:val="24"/>
        </w:rPr>
        <w:t>were similar to the base model</w:t>
      </w:r>
      <w:r w:rsidR="00302364">
        <w:rPr>
          <w:rFonts w:ascii="Times New Roman" w:hAnsi="Times New Roman" w:cs="Times New Roman"/>
          <w:bCs/>
          <w:sz w:val="24"/>
          <w:szCs w:val="24"/>
        </w:rPr>
        <w:t xml:space="preserve"> (only step length and turn angle</w:t>
      </w:r>
      <w:ins w:id="9" w:author="Tetreault,Mathieu (ECCC)" w:date="2024-06-10T14:25:00Z" w16du:dateUtc="2024-06-10T18:25:00Z">
        <w:r w:rsidR="004326E4">
          <w:rPr>
            <w:rFonts w:ascii="Times New Roman" w:hAnsi="Times New Roman" w:cs="Times New Roman"/>
            <w:bCs/>
            <w:sz w:val="24"/>
            <w:szCs w:val="24"/>
          </w:rPr>
          <w:t xml:space="preserve"> as additional data streams</w:t>
        </w:r>
      </w:ins>
      <w:r w:rsidR="00302364">
        <w:rPr>
          <w:rFonts w:ascii="Times New Roman" w:hAnsi="Times New Roman" w:cs="Times New Roman"/>
          <w:bCs/>
          <w:sz w:val="24"/>
          <w:szCs w:val="24"/>
        </w:rPr>
        <w:t>)</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2"/>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0D5F12CF"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 xml:space="preserve">facets of bird migration that have long eluded </w:t>
      </w:r>
      <w:r w:rsidR="006579BB" w:rsidRPr="001951C4">
        <w:rPr>
          <w:rFonts w:ascii="Times New Roman" w:hAnsi="Times New Roman" w:cs="Times New Roman"/>
          <w:bCs/>
          <w:sz w:val="24"/>
          <w:szCs w:val="24"/>
        </w:rPr>
        <w:lastRenderedPageBreak/>
        <w:t>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 xml:space="preserve">GPS technology to become available for a </w:t>
      </w:r>
      <w:commentRangeStart w:id="10"/>
      <w:r w:rsidR="00B6101C" w:rsidRPr="001951C4">
        <w:rPr>
          <w:rFonts w:ascii="Times New Roman" w:hAnsi="Times New Roman" w:cs="Times New Roman"/>
          <w:bCs/>
          <w:sz w:val="24"/>
          <w:szCs w:val="24"/>
        </w:rPr>
        <w:t xml:space="preserve">much larger group of bird </w:t>
      </w:r>
      <w:commentRangeEnd w:id="10"/>
      <w:r w:rsidR="003A3B97">
        <w:rPr>
          <w:rStyle w:val="Marquedecommentaire"/>
        </w:rPr>
        <w:commentReference w:id="10"/>
      </w:r>
      <w:r w:rsidR="00B6101C" w:rsidRPr="001951C4">
        <w:rPr>
          <w:rFonts w:ascii="Times New Roman" w:hAnsi="Times New Roman" w:cs="Times New Roman"/>
          <w:bCs/>
          <w:sz w:val="24"/>
          <w:szCs w:val="24"/>
        </w:rPr>
        <w:t>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6BE43F70"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w:t>
      </w:r>
      <w:r w:rsidR="00111D58" w:rsidRPr="001951C4">
        <w:rPr>
          <w:rFonts w:ascii="Times New Roman" w:hAnsi="Times New Roman" w:cs="Times New Roman"/>
          <w:sz w:val="24"/>
          <w:szCs w:val="24"/>
        </w:rPr>
        <w:lastRenderedPageBreak/>
        <w:t xml:space="preserve">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 xml:space="preserve">(Fig. </w:t>
      </w:r>
      <w:r w:rsidR="00D365C3" w:rsidRPr="001951C4">
        <w:rPr>
          <w:rFonts w:ascii="Times New Roman" w:hAnsi="Times New Roman" w:cs="Times New Roman"/>
          <w:sz w:val="24"/>
          <w:szCs w:val="24"/>
        </w:rPr>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commentRangeStart w:id="11"/>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commentRangeEnd w:id="11"/>
      <w:r w:rsidR="007825CE">
        <w:rPr>
          <w:rStyle w:val="Marquedecommentaire"/>
        </w:rPr>
        <w:commentReference w:id="11"/>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commentRangeStart w:id="12"/>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commentRangeEnd w:id="12"/>
      <w:r w:rsidR="007825CE">
        <w:rPr>
          <w:rStyle w:val="Marquedecommentaire"/>
        </w:rPr>
        <w:commentReference w:id="12"/>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20B314B2" w:rsidR="005C1915" w:rsidRPr="001951C4" w:rsidRDefault="00191550" w:rsidP="00FB7425">
      <w:pPr>
        <w:spacing w:line="480" w:lineRule="auto"/>
        <w:ind w:firstLine="720"/>
        <w:rPr>
          <w:rFonts w:ascii="Times New Roman" w:hAnsi="Times New Roman" w:cs="Times New Roman"/>
          <w:bCs/>
          <w:sz w:val="24"/>
          <w:szCs w:val="24"/>
        </w:rPr>
      </w:pPr>
      <w:commentRangeStart w:id="13"/>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commentRangeEnd w:id="13"/>
      <w:r w:rsidR="007825CE">
        <w:rPr>
          <w:rStyle w:val="Marquedecommentaire"/>
        </w:rPr>
        <w:commentReference w:id="13"/>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13614E71"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 xml:space="preserve">Woodcock </w:t>
      </w:r>
      <w:proofErr w:type="gramStart"/>
      <w:r w:rsidR="006240CC" w:rsidRPr="001951C4">
        <w:rPr>
          <w:rFonts w:ascii="Times New Roman" w:hAnsi="Times New Roman" w:cs="Times New Roman"/>
          <w:bCs/>
          <w:sz w:val="24"/>
          <w:szCs w:val="24"/>
        </w:rPr>
        <w:t>are</w:t>
      </w:r>
      <w:proofErr w:type="gramEnd"/>
      <w:r w:rsidR="006240CC" w:rsidRPr="001951C4">
        <w:rPr>
          <w:rFonts w:ascii="Times New Roman" w:hAnsi="Times New Roman" w:cs="Times New Roman"/>
          <w:bCs/>
          <w:sz w:val="24"/>
          <w:szCs w:val="24"/>
        </w:rPr>
        <w:t xml:space="preserv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w:t>
      </w:r>
      <w:proofErr w:type="gramStart"/>
      <w:r w:rsidR="00D20BD7" w:rsidRPr="001951C4">
        <w:rPr>
          <w:rFonts w:ascii="Times New Roman" w:hAnsi="Times New Roman" w:cs="Times New Roman"/>
          <w:bCs/>
          <w:sz w:val="24"/>
          <w:szCs w:val="24"/>
        </w:rPr>
        <w:t>are</w:t>
      </w:r>
      <w:proofErr w:type="gramEnd"/>
      <w:r w:rsidR="00D20BD7" w:rsidRPr="001951C4">
        <w:rPr>
          <w:rFonts w:ascii="Times New Roman" w:hAnsi="Times New Roman" w:cs="Times New Roman"/>
          <w:bCs/>
          <w:sz w:val="24"/>
          <w:szCs w:val="24"/>
        </w:rPr>
        <w:t xml:space="preserv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w:t>
      </w:r>
      <w:commentRangeStart w:id="14"/>
      <w:r w:rsidR="00A102AB" w:rsidRPr="001951C4">
        <w:rPr>
          <w:rFonts w:ascii="Times New Roman" w:hAnsi="Times New Roman" w:cs="Times New Roman"/>
          <w:bCs/>
          <w:sz w:val="24"/>
          <w:szCs w:val="24"/>
        </w:rPr>
        <w:t>Slezak et al. in press</w:t>
      </w:r>
      <w:commentRangeEnd w:id="14"/>
      <w:r w:rsidR="00F9616C">
        <w:rPr>
          <w:rStyle w:val="Marquedecommentaire"/>
        </w:rPr>
        <w:commentReference w:id="14"/>
      </w:r>
      <w:r w:rsidR="00A102AB" w:rsidRPr="001951C4">
        <w:rPr>
          <w:rFonts w:ascii="Times New Roman" w:hAnsi="Times New Roman" w:cs="Times New Roman"/>
          <w:bCs/>
          <w:sz w:val="24"/>
          <w:szCs w:val="24"/>
        </w:rPr>
        <w:t>).</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proofErr w:type="gramStart"/>
      <w:r w:rsidR="00887397">
        <w:rPr>
          <w:rFonts w:ascii="Times New Roman" w:hAnsi="Times New Roman" w:cs="Times New Roman"/>
          <w:bCs/>
          <w:sz w:val="24"/>
          <w:szCs w:val="24"/>
        </w:rPr>
        <w:t>are</w:t>
      </w:r>
      <w:proofErr w:type="gramEnd"/>
      <w:r w:rsidR="00887397">
        <w:rPr>
          <w:rFonts w:ascii="Times New Roman" w:hAnsi="Times New Roman" w:cs="Times New Roman"/>
          <w:bCs/>
          <w:sz w:val="24"/>
          <w:szCs w:val="24"/>
        </w:rPr>
        <w:t xml:space="preserve"> of appropriate </w:t>
      </w:r>
      <w:r w:rsidR="00887397">
        <w:rPr>
          <w:rFonts w:ascii="Times New Roman" w:hAnsi="Times New Roman" w:cs="Times New Roman"/>
          <w:bCs/>
          <w:sz w:val="24"/>
          <w:szCs w:val="24"/>
        </w:rPr>
        <w:lastRenderedPageBreak/>
        <w:t xml:space="preserve">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7DA48722"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2.1 Collecting data via GPS transmitters</w:t>
      </w:r>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(Rieffenberger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xml:space="preserve">. We attached 4g, 5g, or 6.3g </w:t>
      </w:r>
      <w:proofErr w:type="spellStart"/>
      <w:r w:rsidRPr="001951C4">
        <w:rPr>
          <w:rFonts w:ascii="Times New Roman" w:hAnsi="Times New Roman" w:cs="Times New Roman"/>
          <w:sz w:val="24"/>
          <w:szCs w:val="24"/>
        </w:rPr>
        <w:t>PinPoint</w:t>
      </w:r>
      <w:proofErr w:type="spellEnd"/>
      <w:r w:rsidRPr="001951C4">
        <w:rPr>
          <w:rFonts w:ascii="Times New Roman" w:hAnsi="Times New Roman" w:cs="Times New Roman"/>
          <w:sz w:val="24"/>
          <w:szCs w:val="24"/>
        </w:rPr>
        <w:t xml:space="preserve">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w:t>
      </w:r>
      <w:proofErr w:type="gramStart"/>
      <w:r w:rsidRPr="001951C4">
        <w:rPr>
          <w:rFonts w:ascii="Times New Roman" w:hAnsi="Times New Roman" w:cs="Times New Roman"/>
          <w:i/>
          <w:sz w:val="24"/>
          <w:szCs w:val="24"/>
        </w:rPr>
        <w:t>Delineating spring</w:t>
      </w:r>
      <w:proofErr w:type="gramEnd"/>
      <w:r w:rsidRPr="001951C4">
        <w:rPr>
          <w:rFonts w:ascii="Times New Roman" w:hAnsi="Times New Roman" w:cs="Times New Roman"/>
          <w:i/>
          <w:sz w:val="24"/>
          <w:szCs w:val="24"/>
        </w:rPr>
        <w:t xml:space="preserve"> and fall migration</w:t>
      </w:r>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w:t>
      </w:r>
      <w:commentRangeStart w:id="15"/>
      <w:r w:rsidR="00891D10" w:rsidRPr="001951C4">
        <w:rPr>
          <w:rFonts w:ascii="Times New Roman" w:hAnsi="Times New Roman" w:cs="Times New Roman"/>
          <w:sz w:val="24"/>
          <w:szCs w:val="24"/>
        </w:rPr>
        <w:t>periods</w:t>
      </w:r>
      <w:commentRangeEnd w:id="15"/>
      <w:r w:rsidR="00140A18">
        <w:rPr>
          <w:rStyle w:val="Marquedecommentaire"/>
        </w:rPr>
        <w:commentReference w:id="15"/>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commentRangeStart w:id="16"/>
      <w:r w:rsidR="00AF0258">
        <w:rPr>
          <w:rFonts w:ascii="Times New Roman" w:hAnsi="Times New Roman" w:cs="Times New Roman"/>
          <w:sz w:val="24"/>
          <w:szCs w:val="24"/>
        </w:rPr>
        <w:t>they did not accurately reflect the distribution of known migratory movements</w:t>
      </w:r>
      <w:commentRangeEnd w:id="16"/>
      <w:r w:rsidR="00140A18">
        <w:rPr>
          <w:rStyle w:val="Marquedecommentaire"/>
        </w:rPr>
        <w:commentReference w:id="16"/>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w:t>
      </w:r>
      <w:commentRangeStart w:id="17"/>
      <w:r w:rsidR="004670F8">
        <w:rPr>
          <w:rFonts w:ascii="Times New Roman" w:hAnsi="Times New Roman" w:cs="Times New Roman"/>
          <w:sz w:val="24"/>
          <w:szCs w:val="24"/>
        </w:rPr>
        <w:t>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w:t>
      </w:r>
      <w:commentRangeEnd w:id="17"/>
      <w:r w:rsidR="00140A18">
        <w:rPr>
          <w:rStyle w:val="Marquedecommentaire"/>
        </w:rPr>
        <w:commentReference w:id="17"/>
      </w:r>
      <w:r w:rsidR="00D81B72" w:rsidRPr="001951C4">
        <w:rPr>
          <w:rFonts w:ascii="Times New Roman" w:hAnsi="Times New Roman" w:cs="Times New Roman"/>
          <w:sz w:val="24"/>
          <w:szCs w:val="24"/>
        </w:rPr>
        <w:t xml:space="preserve">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2.2.2 Use of additional data streams to inform HMM</w:t>
      </w:r>
      <w:r w:rsidR="008758A8" w:rsidRPr="001951C4">
        <w:rPr>
          <w:rFonts w:ascii="Times New Roman" w:hAnsi="Times New Roman" w:cs="Times New Roman"/>
          <w:i/>
          <w:sz w:val="24"/>
          <w:szCs w:val="24"/>
        </w:rPr>
        <w:t>s</w:t>
      </w:r>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D77A6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xml:space="preserve">, </w:t>
      </w:r>
      <w:r w:rsidR="002F00B7" w:rsidRPr="00F9616C">
        <w:rPr>
          <w:rFonts w:ascii="Times New Roman" w:hAnsi="Times New Roman" w:cs="Times New Roman"/>
          <w:sz w:val="24"/>
          <w:szCs w:val="24"/>
          <w:highlight w:val="yellow"/>
          <w:rPrChange w:id="18" w:author="Tetreault,Mathieu (ECCC)" w:date="2024-06-11T16:03:00Z" w16du:dateUtc="2024-06-11T20:03:00Z">
            <w:rPr>
              <w:rFonts w:ascii="Times New Roman" w:hAnsi="Times New Roman" w:cs="Times New Roman"/>
              <w:sz w:val="24"/>
              <w:szCs w:val="24"/>
            </w:rPr>
          </w:rPrChange>
        </w:rPr>
        <w:t>Slezak et al.</w:t>
      </w:r>
      <w:r w:rsidR="00576F02" w:rsidRPr="00F9616C">
        <w:rPr>
          <w:rFonts w:ascii="Times New Roman" w:hAnsi="Times New Roman" w:cs="Times New Roman"/>
          <w:sz w:val="24"/>
          <w:szCs w:val="24"/>
          <w:highlight w:val="yellow"/>
          <w:rPrChange w:id="19" w:author="Tetreault,Mathieu (ECCC)" w:date="2024-06-11T16:03:00Z" w16du:dateUtc="2024-06-11T20:03:00Z">
            <w:rPr>
              <w:rFonts w:ascii="Times New Roman" w:hAnsi="Times New Roman" w:cs="Times New Roman"/>
              <w:sz w:val="24"/>
              <w:szCs w:val="24"/>
            </w:rPr>
          </w:rPrChange>
        </w:rPr>
        <w:t xml:space="preserve"> in press</w:t>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19A7772" w:rsidR="00DC14A1" w:rsidRPr="001951C4" w:rsidRDefault="00E2155A" w:rsidP="00DC14A1">
      <w:pPr>
        <w:spacing w:line="480" w:lineRule="auto"/>
        <w:rPr>
          <w:rFonts w:ascii="Times New Roman" w:hAnsi="Times New Roman" w:cs="Times New Roman"/>
          <w:sz w:val="24"/>
          <w:szCs w:val="24"/>
        </w:rPr>
      </w:pPr>
      <w:commentRangeStart w:id="20"/>
      <w:r w:rsidRPr="001951C4">
        <w:rPr>
          <w:rFonts w:ascii="Times New Roman" w:hAnsi="Times New Roman" w:cs="Times New Roman"/>
          <w:sz w:val="24"/>
          <w:szCs w:val="24"/>
        </w:rPr>
        <w:t xml:space="preserve">Figure 3. </w:t>
      </w:r>
      <w:commentRangeEnd w:id="20"/>
      <w:r w:rsidR="001A2BDB">
        <w:rPr>
          <w:rStyle w:val="Marquedecommentaire"/>
        </w:rPr>
        <w:commentReference w:id="20"/>
      </w:r>
      <w:r w:rsidR="008670C8" w:rsidRPr="008670C8">
        <w:rPr>
          <w:rFonts w:ascii="Times New Roman" w:hAnsi="Times New Roman" w:cs="Times New Roman"/>
          <w:sz w:val="24"/>
          <w:szCs w:val="24"/>
        </w:rPr>
        <w:t>Movement state transition 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r w:rsidR="00347256" w:rsidRPr="007D4D05">
              <w:rPr>
                <w:rFonts w:ascii="Times New Roman" w:hAnsi="Times New Roman" w:cs="Times New Roman"/>
                <w:i/>
                <w:iCs/>
                <w:sz w:val="24"/>
                <w:szCs w:val="24"/>
              </w:rPr>
              <w:t>sensu</w:t>
            </w:r>
            <w:r w:rsidR="00250336">
              <w:rPr>
                <w:rFonts w:ascii="Times New Roman" w:hAnsi="Times New Roman" w:cs="Times New Roman"/>
                <w:i/>
                <w:iCs/>
                <w:sz w:val="24"/>
                <w:szCs w:val="24"/>
              </w:rPr>
              <w:t xml:space="preserve"> </w:t>
            </w:r>
            <w:proofErr w:type="spellStart"/>
            <w:r w:rsidR="00250336">
              <w:rPr>
                <w:rFonts w:ascii="Times New Roman" w:hAnsi="Times New Roman" w:cs="Times New Roman"/>
                <w:sz w:val="24"/>
                <w:szCs w:val="24"/>
              </w:rPr>
              <w:t>Ronce</w:t>
            </w:r>
            <w:proofErr w:type="spellEnd"/>
            <w:r w:rsidR="00250336">
              <w:rPr>
                <w:rFonts w:ascii="Times New Roman" w:hAnsi="Times New Roman" w:cs="Times New Roman"/>
                <w:sz w:val="24"/>
                <w:szCs w:val="24"/>
              </w:rPr>
              <w:t xml:space="preserv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commentRangeStart w:id="21"/>
      <w:r w:rsidR="00961504" w:rsidRPr="001951C4">
        <w:rPr>
          <w:rFonts w:ascii="Times New Roman" w:hAnsi="Times New Roman" w:cs="Times New Roman"/>
          <w:sz w:val="24"/>
          <w:szCs w:val="24"/>
        </w:rPr>
        <w:t>(</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w:t>
      </w:r>
      <w:commentRangeEnd w:id="21"/>
      <w:r w:rsidR="003F353B">
        <w:rPr>
          <w:rStyle w:val="Marquedecommentaire"/>
        </w:rPr>
        <w:commentReference w:id="21"/>
      </w:r>
      <w:r w:rsidR="00C71C34" w:rsidRPr="001951C4">
        <w:rPr>
          <w:rFonts w:ascii="Times New Roman" w:hAnsi="Times New Roman" w:cs="Times New Roman"/>
          <w:sz w:val="24"/>
          <w:szCs w:val="24"/>
        </w:rPr>
        <w:t xml:space="preserve">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w:t>
      </w:r>
      <w:commentRangeStart w:id="22"/>
      <w:r w:rsidRPr="001951C4">
        <w:rPr>
          <w:rFonts w:ascii="Times New Roman" w:hAnsi="Times New Roman" w:cs="Times New Roman"/>
          <w:sz w:val="24"/>
          <w:szCs w:val="24"/>
        </w:rPr>
        <w:t xml:space="preserve">during some time periods </w:t>
      </w:r>
      <w:commentRangeEnd w:id="22"/>
      <w:r w:rsidR="003F353B">
        <w:rPr>
          <w:rStyle w:val="Marquedecommentaire"/>
        </w:rPr>
        <w:commentReference w:id="22"/>
      </w:r>
      <w:r w:rsidRPr="001951C4">
        <w:rPr>
          <w:rFonts w:ascii="Times New Roman" w:hAnsi="Times New Roman" w:cs="Times New Roman"/>
          <w:sz w:val="24"/>
          <w:szCs w:val="24"/>
        </w:rPr>
        <w:t xml:space="preserve">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commentRangeStart w:id="23"/>
      <w:r w:rsidRPr="001951C4">
        <w:rPr>
          <w:rFonts w:ascii="Times New Roman" w:hAnsi="Times New Roman" w:cs="Times New Roman"/>
          <w:sz w:val="24"/>
          <w:szCs w:val="24"/>
        </w:rPr>
        <w:t xml:space="preserve">Figure 4. </w:t>
      </w:r>
      <w:commentRangeEnd w:id="23"/>
      <w:r w:rsidR="00EA53D8">
        <w:rPr>
          <w:rStyle w:val="Marquedecommentaire"/>
        </w:rPr>
        <w:commentReference w:id="23"/>
      </w:r>
      <w:r w:rsidRPr="001951C4">
        <w:rPr>
          <w:rFonts w:ascii="Times New Roman" w:hAnsi="Times New Roman" w:cs="Times New Roman"/>
          <w:sz w:val="24"/>
          <w:szCs w:val="24"/>
        </w:rPr>
        <w:t>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24"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24"/>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Grilledutableau"/>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commentRangeStart w:id="25"/>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w:t>
      </w:r>
      <w:commentRangeEnd w:id="25"/>
      <w:r w:rsidR="007740E1">
        <w:rPr>
          <w:rStyle w:val="Marquedecommentaire"/>
        </w:rPr>
        <w:commentReference w:id="25"/>
      </w:r>
      <w:r w:rsidRPr="001951C4">
        <w:rPr>
          <w:rFonts w:ascii="Times New Roman" w:hAnsi="Times New Roman" w:cs="Times New Roman"/>
          <w:sz w:val="24"/>
          <w:szCs w:val="24"/>
        </w:rPr>
        <w:t xml:space="preserve">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16AA87DA"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r w:rsidR="00175F25" w:rsidRPr="00F9616C">
        <w:rPr>
          <w:rFonts w:ascii="Times New Roman" w:hAnsi="Times New Roman" w:cs="Times New Roman"/>
          <w:bCs/>
          <w:sz w:val="24"/>
          <w:szCs w:val="24"/>
          <w:highlight w:val="yellow"/>
          <w:rPrChange w:id="26" w:author="Tetreault,Mathieu (ECCC)" w:date="2024-06-11T15:57:00Z" w16du:dateUtc="2024-06-11T19:57:00Z">
            <w:rPr>
              <w:rFonts w:ascii="Times New Roman" w:hAnsi="Times New Roman" w:cs="Times New Roman"/>
              <w:bCs/>
              <w:sz w:val="24"/>
              <w:szCs w:val="24"/>
            </w:rPr>
          </w:rPrChange>
        </w:rPr>
        <w:t>Chapter 1</w:t>
      </w:r>
      <w:r w:rsidR="0092496E" w:rsidRPr="00F9616C">
        <w:rPr>
          <w:rFonts w:ascii="Times New Roman" w:hAnsi="Times New Roman" w:cs="Times New Roman"/>
          <w:bCs/>
          <w:sz w:val="24"/>
          <w:szCs w:val="24"/>
          <w:highlight w:val="yellow"/>
          <w:rPrChange w:id="27" w:author="Tetreault,Mathieu (ECCC)" w:date="2024-06-11T15:57:00Z" w16du:dateUtc="2024-06-11T19:57:00Z">
            <w:rPr>
              <w:rFonts w:ascii="Times New Roman" w:hAnsi="Times New Roman" w:cs="Times New Roman"/>
              <w:bCs/>
              <w:sz w:val="24"/>
              <w:szCs w:val="24"/>
            </w:rPr>
          </w:rPrChange>
        </w:rPr>
        <w:t xml:space="preserve"> of this dissertation</w:t>
      </w:r>
      <w:r w:rsidR="0092496E" w:rsidRPr="001951C4">
        <w:rPr>
          <w:rFonts w:ascii="Times New Roman" w:hAnsi="Times New Roman" w:cs="Times New Roman"/>
          <w:bCs/>
          <w:sz w:val="24"/>
          <w:szCs w:val="24"/>
        </w:rPr>
        <w:t xml:space="preserve">,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069D5440"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w:t>
      </w:r>
      <w:r w:rsidR="00880B77" w:rsidRPr="00F9616C">
        <w:rPr>
          <w:rFonts w:ascii="Times New Roman" w:hAnsi="Times New Roman" w:cs="Times New Roman"/>
          <w:bCs/>
          <w:sz w:val="24"/>
          <w:szCs w:val="24"/>
          <w:highlight w:val="yellow"/>
          <w:rPrChange w:id="28" w:author="Tetreault,Mathieu (ECCC)" w:date="2024-06-11T16:03:00Z" w16du:dateUtc="2024-06-11T20:03:00Z">
            <w:rPr>
              <w:rFonts w:ascii="Times New Roman" w:hAnsi="Times New Roman" w:cs="Times New Roman"/>
              <w:bCs/>
              <w:sz w:val="24"/>
              <w:szCs w:val="24"/>
            </w:rPr>
          </w:rPrChange>
        </w:rPr>
        <w:t>Slezak et al. in press</w:t>
      </w:r>
      <w:r w:rsidR="00880B77" w:rsidRPr="001951C4">
        <w:rPr>
          <w:rFonts w:ascii="Times New Roman" w:hAnsi="Times New Roman" w:cs="Times New Roman"/>
          <w:bCs/>
          <w:sz w:val="24"/>
          <w:szCs w:val="24"/>
        </w:rPr>
        <w:t xml:space="preserve">).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w:t>
      </w:r>
      <w:r w:rsidR="00E66F23" w:rsidRPr="00E66F23">
        <w:rPr>
          <w:rFonts w:ascii="Times New Roman" w:hAnsi="Times New Roman" w:cs="Times New Roman"/>
          <w:bCs/>
          <w:sz w:val="24"/>
          <w:szCs w:val="24"/>
        </w:rPr>
        <w:lastRenderedPageBreak/>
        <w:t>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 xml:space="preserve">the accuracy of the spring female model (Fig.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breeding system (</w:t>
      </w:r>
      <w:r w:rsidR="00880B77" w:rsidRPr="00F9616C">
        <w:rPr>
          <w:rFonts w:ascii="Times New Roman" w:hAnsi="Times New Roman" w:cs="Times New Roman"/>
          <w:bCs/>
          <w:sz w:val="24"/>
          <w:szCs w:val="24"/>
          <w:highlight w:val="yellow"/>
          <w:rPrChange w:id="29" w:author="Tetreault,Mathieu (ECCC)" w:date="2024-06-11T16:04:00Z" w16du:dateUtc="2024-06-11T20:04:00Z">
            <w:rPr>
              <w:rFonts w:ascii="Times New Roman" w:hAnsi="Times New Roman" w:cs="Times New Roman"/>
              <w:bCs/>
              <w:sz w:val="24"/>
              <w:szCs w:val="24"/>
            </w:rPr>
          </w:rPrChange>
        </w:rPr>
        <w:t>Slezak et al. in press</w:t>
      </w:r>
      <w:r w:rsidR="00880B77" w:rsidRPr="001951C4">
        <w:rPr>
          <w:rFonts w:ascii="Times New Roman" w:hAnsi="Times New Roman" w:cs="Times New Roman"/>
          <w:bCs/>
          <w:sz w:val="24"/>
          <w:szCs w:val="24"/>
        </w:rPr>
        <w:t xml:space="preserve">),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songbird,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xml:space="preserve">.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11DE575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Teige, D. S. Sullins,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Haukos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xml:space="preserve">,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Hartl, R. Kays, J. F. Kelly, and W. D. Robinson (2011). Technology on the move: recent and forthcoming innovations for tracking migratory birds. </w:t>
      </w:r>
      <w:proofErr w:type="spellStart"/>
      <w:r w:rsidRPr="000222F1">
        <w:rPr>
          <w:rFonts w:ascii="Times New Roman" w:hAnsi="Times New Roman" w:cs="Times New Roman"/>
          <w:i/>
          <w:iCs/>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captive‐bred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Balkcom, B. Carpenter, G. Costanzo, J. Duguay, and K. Filkins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w:t>
      </w:r>
      <w:proofErr w:type="gramStart"/>
      <w:r w:rsidR="006C488E">
        <w:rPr>
          <w:rFonts w:ascii="Times New Roman" w:hAnsi="Times New Roman" w:cs="Times New Roman"/>
          <w:sz w:val="24"/>
          <w:szCs w:val="24"/>
        </w:rPr>
        <w:t>141</w:t>
      </w:r>
      <w:r w:rsidRPr="0044453E">
        <w:rPr>
          <w:rFonts w:ascii="Times New Roman" w:hAnsi="Times New Roman" w:cs="Times New Roman"/>
          <w:sz w:val="24"/>
          <w:szCs w:val="24"/>
        </w:rPr>
        <w:t>:ukae</w:t>
      </w:r>
      <w:proofErr w:type="gramEnd"/>
      <w:r w:rsidRPr="0044453E">
        <w:rPr>
          <w:rFonts w:ascii="Times New Roman" w:hAnsi="Times New Roman" w:cs="Times New Roman"/>
          <w:sz w:val="24"/>
          <w:szCs w:val="24"/>
        </w:rPr>
        <w:t>008.</w:t>
      </w:r>
    </w:p>
    <w:p w14:paraId="2C54C3AE" w14:textId="71D249D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8D6563">
      <w:pPr>
        <w:pStyle w:val="Bibliographie"/>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Riou, J. Judas, M. Lawrence, and F. Launay (2011). Migratory pathways and connectivity in Asian houbara bustards: evidence from 15 years of satellite tracking. </w:t>
      </w:r>
      <w:proofErr w:type="spellStart"/>
      <w:r w:rsidRPr="00AD75B6">
        <w:rPr>
          <w:rFonts w:ascii="Times New Roman" w:hAnsi="Times New Roman" w:cs="Times New Roman"/>
          <w:i/>
          <w:iCs/>
          <w:sz w:val="24"/>
          <w:szCs w:val="24"/>
        </w:rPr>
        <w:t>PloS</w:t>
      </w:r>
      <w:proofErr w:type="spellEnd"/>
      <w:r w:rsidRPr="00AD75B6">
        <w:rPr>
          <w:rFonts w:ascii="Times New Roman" w:hAnsi="Times New Roman" w:cs="Times New Roman"/>
          <w:i/>
          <w:iCs/>
          <w:sz w:val="24"/>
          <w:szCs w:val="24"/>
        </w:rPr>
        <w:t xml:space="preserve">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309039F3"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Cooper, N. W., and P. P. Marra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 xml:space="preserve">Spinus </w:t>
      </w:r>
      <w:proofErr w:type="spellStart"/>
      <w:r w:rsidRPr="00467B25">
        <w:rPr>
          <w:rFonts w:ascii="Times New Roman" w:hAnsi="Times New Roman" w:cs="Times New Roman"/>
          <w:i/>
          <w:iCs/>
          <w:sz w:val="24"/>
          <w:szCs w:val="24"/>
        </w:rPr>
        <w:t>pinus</w:t>
      </w:r>
      <w:proofErr w:type="spellEnd"/>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Duerr,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D. Haukos, A. M. Tanner, D. Elmore, and S. A. Carleton (2016). Characteristics of lesser prairie-chicken (</w:t>
      </w:r>
      <w:r w:rsidRPr="00780FBF">
        <w:rPr>
          <w:rFonts w:ascii="Times New Roman" w:hAnsi="Times New Roman" w:cs="Times New Roman"/>
          <w:i/>
          <w:iCs/>
          <w:sz w:val="24"/>
          <w:szCs w:val="24"/>
        </w:rPr>
        <w:t xml:space="preserve">Tympanuchus </w:t>
      </w:r>
      <w:proofErr w:type="spellStart"/>
      <w:r w:rsidRPr="00780FBF">
        <w:rPr>
          <w:rFonts w:ascii="Times New Roman" w:hAnsi="Times New Roman" w:cs="Times New Roman"/>
          <w:i/>
          <w:iCs/>
          <w:sz w:val="24"/>
          <w:szCs w:val="24"/>
        </w:rPr>
        <w:t>pallidicinctus</w:t>
      </w:r>
      <w:proofErr w:type="spellEnd"/>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5B77224F"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Ligocki,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A. Rodewald,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r w:rsidR="00266D61" w:rsidRPr="00266D61">
        <w:rPr>
          <w:rFonts w:ascii="Times New Roman" w:hAnsi="Times New Roman" w:cs="Times New Roman"/>
          <w:sz w:val="24"/>
          <w:szCs w:val="24"/>
        </w:rPr>
        <w:t>eBird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Balkcom,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proofErr w:type="gramStart"/>
      <w:r w:rsidR="00D94D71">
        <w:rPr>
          <w:rFonts w:ascii="Times New Roman" w:hAnsi="Times New Roman" w:cs="Times New Roman"/>
          <w:sz w:val="24"/>
          <w:szCs w:val="24"/>
        </w:rPr>
        <w:t>88</w:t>
      </w:r>
      <w:r w:rsidRPr="001951C4">
        <w:rPr>
          <w:rFonts w:ascii="Times New Roman" w:hAnsi="Times New Roman" w:cs="Times New Roman"/>
          <w:sz w:val="24"/>
          <w:szCs w:val="24"/>
        </w:rPr>
        <w:t>:e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xml:space="preserve">, E. Nourani, K. R. S. Snell, W. Fiedler, N. Linek, H.-G. Bauer, K. Thorup,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xml:space="preserve">: Learning seasonal bird movements from eBird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Hoepfner,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xml:space="preserv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5001EC2D"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proofErr w:type="spellStart"/>
      <w:r w:rsidR="00C52C2D">
        <w:rPr>
          <w:rFonts w:ascii="Times New Roman" w:hAnsi="Times New Roman" w:cs="Times New Roman"/>
          <w:sz w:val="24"/>
          <w:szCs w:val="24"/>
        </w:rPr>
        <w:t>Zenodo</w:t>
      </w:r>
      <w:proofErr w:type="spellEnd"/>
      <w:r w:rsidR="00C52C2D">
        <w:rPr>
          <w:rFonts w:ascii="Times New Roman" w:hAnsi="Times New Roman" w:cs="Times New Roman"/>
          <w:sz w:val="24"/>
          <w:szCs w:val="24"/>
        </w:rPr>
        <w:t>.</w:t>
      </w:r>
      <w:r w:rsidRPr="001951C4">
        <w:rPr>
          <w:rFonts w:ascii="Times New Roman" w:hAnsi="Times New Roman" w:cs="Times New Roman"/>
          <w:sz w:val="24"/>
          <w:szCs w:val="24"/>
        </w:rPr>
        <w:t xml:space="preserve"> https://doi.org/10.5281/zenodo.596464.</w:t>
      </w:r>
    </w:p>
    <w:p w14:paraId="4D0D350F" w14:textId="54488D12" w:rsidR="00E20C1E"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proofErr w:type="spellStart"/>
      <w:r w:rsidRPr="00161F57">
        <w:rPr>
          <w:rFonts w:ascii="Times New Roman" w:hAnsi="Times New Roman" w:cs="Times New Roman"/>
          <w:i/>
          <w:iCs/>
          <w:sz w:val="24"/>
          <w:szCs w:val="24"/>
        </w:rPr>
        <w:t>Oecologia</w:t>
      </w:r>
      <w:proofErr w:type="spellEnd"/>
      <w:r w:rsidRPr="001951C4">
        <w:rPr>
          <w:rFonts w:ascii="Times New Roman" w:hAnsi="Times New Roman" w:cs="Times New Roman"/>
          <w:sz w:val="24"/>
          <w:szCs w:val="24"/>
        </w:rPr>
        <w:t xml:space="preserve"> 56:234–238.</w:t>
      </w:r>
    </w:p>
    <w:p w14:paraId="56453D4E" w14:textId="51C11CE9" w:rsidR="00B733A1" w:rsidRPr="001951C4" w:rsidRDefault="00B733A1" w:rsidP="00E20C1E">
      <w:pPr>
        <w:ind w:left="720" w:hanging="720"/>
        <w:rPr>
          <w:rFonts w:ascii="Times New Roman" w:hAnsi="Times New Roman" w:cs="Times New Roman"/>
          <w:sz w:val="24"/>
          <w:szCs w:val="24"/>
        </w:rPr>
      </w:pPr>
      <w:r w:rsidRPr="00B733A1">
        <w:rPr>
          <w:rFonts w:ascii="Times New Roman" w:hAnsi="Times New Roman" w:cs="Times New Roman"/>
          <w:sz w:val="24"/>
          <w:szCs w:val="24"/>
        </w:rPr>
        <w:lastRenderedPageBreak/>
        <w:t>Kent, J. T., and D. E. Tyler (1988). Maximum likelihood estimation for the wrapped Cauchy distribution. Journal of Applied Statistics 15:247–254.</w:t>
      </w:r>
    </w:p>
    <w:p w14:paraId="758500EE"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Klaassen,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Langrock,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xml:space="preserve">,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Linscott, J. A., J. G. Navedo, S. J. Clements, J. P. Loghry, J. Ruiz, B. M. Ballard, M. D. Weegman, and N. R. Senner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sexual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480F78">
        <w:rPr>
          <w:rFonts w:ascii="Times New Roman" w:hAnsi="Times New Roman" w:cs="Times New Roman"/>
          <w:i/>
          <w:iCs/>
          <w:sz w:val="24"/>
          <w:szCs w:val="24"/>
        </w:rPr>
        <w:t>Scolopax</w:t>
      </w:r>
      <w:proofErr w:type="spellEnd"/>
      <w:r w:rsidRPr="00480F78">
        <w:rPr>
          <w:rFonts w:ascii="Times New Roman" w:hAnsi="Times New Roman" w:cs="Times New Roman"/>
          <w:i/>
          <w:iCs/>
          <w:sz w:val="24"/>
          <w:szCs w:val="24"/>
        </w:rPr>
        <w:t xml:space="preserve">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McAuley, D. G., J. R. Longcore,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Moore, J. D., D. E. Andersen, T. Cooper, J. P. Duguay, S. L. Oldenburger,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xml:space="preserve">, J. L. Frair, J. G. Kie,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8D6563">
      <w:pPr>
        <w:pStyle w:val="Bibliographie"/>
        <w:rPr>
          <w:rFonts w:ascii="Times New Roman" w:hAnsi="Times New Roman" w:cs="Times New Roman"/>
          <w:sz w:val="24"/>
          <w:szCs w:val="24"/>
        </w:rPr>
      </w:pPr>
      <w:proofErr w:type="spellStart"/>
      <w:r w:rsidRPr="001951C4">
        <w:rPr>
          <w:rFonts w:ascii="Times New Roman" w:hAnsi="Times New Roman" w:cs="Times New Roman"/>
          <w:sz w:val="24"/>
          <w:szCs w:val="24"/>
        </w:rPr>
        <w:lastRenderedPageBreak/>
        <w:t>Moskát</w:t>
      </w:r>
      <w:proofErr w:type="spellEnd"/>
      <w:r w:rsidRPr="001951C4">
        <w:rPr>
          <w:rFonts w:ascii="Times New Roman" w:hAnsi="Times New Roman" w:cs="Times New Roman"/>
          <w:sz w:val="24"/>
          <w:szCs w:val="24"/>
        </w:rPr>
        <w:t xml:space="preserve">, C., M. Bán, A. Fülöp, J. Bereczki, and M. E. Hauber (2019). Bimodal habitat </w:t>
      </w:r>
      <w:proofErr w:type="gramStart"/>
      <w:r w:rsidRPr="001951C4">
        <w:rPr>
          <w:rFonts w:ascii="Times New Roman" w:hAnsi="Times New Roman" w:cs="Times New Roman"/>
          <w:sz w:val="24"/>
          <w:szCs w:val="24"/>
        </w:rPr>
        <w:t>use</w:t>
      </w:r>
      <w:proofErr w:type="gramEnd"/>
      <w:r w:rsidRPr="001951C4">
        <w:rPr>
          <w:rFonts w:ascii="Times New Roman" w:hAnsi="Times New Roman" w:cs="Times New Roman"/>
          <w:sz w:val="24"/>
          <w:szCs w:val="24"/>
        </w:rPr>
        <w:t xml:space="preserve"> in brood parasitic Common Cuckoos (</w:t>
      </w:r>
      <w:proofErr w:type="spellStart"/>
      <w:r w:rsidRPr="00E52408">
        <w:rPr>
          <w:rFonts w:ascii="Times New Roman" w:hAnsi="Times New Roman" w:cs="Times New Roman"/>
          <w:i/>
          <w:iCs/>
          <w:sz w:val="24"/>
          <w:szCs w:val="24"/>
        </w:rPr>
        <w:t>Cuculus</w:t>
      </w:r>
      <w:proofErr w:type="spellEnd"/>
      <w:r w:rsidRPr="00E52408">
        <w:rPr>
          <w:rFonts w:ascii="Times New Roman" w:hAnsi="Times New Roman" w:cs="Times New Roman"/>
          <w:i/>
          <w:iCs/>
          <w:sz w:val="24"/>
          <w:szCs w:val="24"/>
        </w:rPr>
        <w:t xml:space="preserve"> </w:t>
      </w:r>
      <w:proofErr w:type="spellStart"/>
      <w:r w:rsidRPr="00E52408">
        <w:rPr>
          <w:rFonts w:ascii="Times New Roman" w:hAnsi="Times New Roman" w:cs="Times New Roman"/>
          <w:i/>
          <w:iCs/>
          <w:sz w:val="24"/>
          <w:szCs w:val="24"/>
        </w:rPr>
        <w:t>canorus</w:t>
      </w:r>
      <w:proofErr w:type="spellEnd"/>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236198FA"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Sabbadin,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xml:space="preserve">: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Rieffenberger,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774007">
      <w:pPr>
        <w:spacing w:line="240" w:lineRule="auto"/>
        <w:ind w:left="720" w:hanging="720"/>
        <w:rPr>
          <w:rFonts w:ascii="Times New Roman" w:hAnsi="Times New Roman" w:cs="Times New Roman"/>
          <w:sz w:val="24"/>
          <w:szCs w:val="24"/>
        </w:rPr>
      </w:pPr>
      <w:proofErr w:type="spellStart"/>
      <w:r w:rsidRPr="00774007">
        <w:rPr>
          <w:rFonts w:ascii="Times New Roman" w:hAnsi="Times New Roman" w:cs="Times New Roman"/>
          <w:sz w:val="24"/>
          <w:szCs w:val="24"/>
        </w:rPr>
        <w:t>Ronce</w:t>
      </w:r>
      <w:proofErr w:type="spellEnd"/>
      <w:r w:rsidRPr="00774007">
        <w:rPr>
          <w:rFonts w:ascii="Times New Roman" w:hAnsi="Times New Roman" w:cs="Times New Roman"/>
          <w:sz w:val="24"/>
          <w:szCs w:val="24"/>
        </w:rPr>
        <w:t>, O. (2007). How Does It Feel to Be Like a Rolling Stone? Ten Questions About Dispersal Evolution. Annual Review of Ecology, Evolution, and Systematics 38:231–253.</w:t>
      </w:r>
    </w:p>
    <w:p w14:paraId="6EEEDBB9"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A01491">
      <w:pPr>
        <w:pStyle w:val="Bibliographie"/>
        <w:rPr>
          <w:rFonts w:ascii="Times New Roman" w:hAnsi="Times New Roman" w:cs="Times New Roman"/>
          <w:sz w:val="24"/>
          <w:szCs w:val="24"/>
        </w:rPr>
      </w:pPr>
      <w:r w:rsidRPr="001951C4">
        <w:rPr>
          <w:rFonts w:ascii="Times New Roman" w:hAnsi="Times New Roman" w:cs="Times New Roman"/>
          <w:sz w:val="24"/>
          <w:szCs w:val="24"/>
        </w:rPr>
        <w:t>Slezak, C. R., E. J. Blomberg, L. A. Berigan, R. Darling, A. C. Fish, S. J. Clements, A. M. Roth, R. D. Rau, G. Balkcom,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Anteau, A. T. Pearse, A. D. Fox, J. Elmberg, J. N. Straub, M. W. Eichholz, and C. Arzel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0F7415">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Vanderhoff,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and F. C. James. 2020. American Robin (</w:t>
      </w:r>
      <w:r w:rsidRPr="00F9559E">
        <w:rPr>
          <w:rFonts w:ascii="Times New Roman" w:hAnsi="Times New Roman" w:cs="Times New Roman"/>
          <w:i/>
          <w:iCs/>
          <w:sz w:val="24"/>
          <w:szCs w:val="24"/>
        </w:rPr>
        <w:t xml:space="preserve">Turdus </w:t>
      </w:r>
      <w:proofErr w:type="spellStart"/>
      <w:r w:rsidRPr="00F9559E">
        <w:rPr>
          <w:rFonts w:ascii="Times New Roman" w:hAnsi="Times New Roman" w:cs="Times New Roman"/>
          <w:i/>
          <w:iCs/>
          <w:sz w:val="24"/>
          <w:szCs w:val="24"/>
        </w:rPr>
        <w:t>migratorius</w:t>
      </w:r>
      <w:proofErr w:type="spellEnd"/>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P. G. Rodewald,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68497D">
        <w:rPr>
          <w:rFonts w:ascii="Times New Roman" w:hAnsi="Times New Roman" w:cs="Times New Roman"/>
          <w:i/>
          <w:iCs/>
          <w:sz w:val="24"/>
          <w:szCs w:val="24"/>
        </w:rPr>
        <w:t>Euphagus</w:t>
      </w:r>
      <w:proofErr w:type="spellEnd"/>
      <w:r w:rsidRPr="0068497D">
        <w:rPr>
          <w:rFonts w:ascii="Times New Roman" w:hAnsi="Times New Roman" w:cs="Times New Roman"/>
          <w:i/>
          <w:iCs/>
          <w:sz w:val="24"/>
          <w:szCs w:val="24"/>
        </w:rPr>
        <w:t xml:space="preserve"> </w:t>
      </w:r>
      <w:proofErr w:type="spellStart"/>
      <w:r w:rsidRPr="0068497D">
        <w:rPr>
          <w:rFonts w:ascii="Times New Roman" w:hAnsi="Times New Roman" w:cs="Times New Roman"/>
          <w:i/>
          <w:iCs/>
          <w:sz w:val="24"/>
          <w:szCs w:val="24"/>
        </w:rPr>
        <w:t>carolinus</w:t>
      </w:r>
      <w:proofErr w:type="spellEnd"/>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w:t>
      </w:r>
      <w:r w:rsidRPr="001951C4">
        <w:rPr>
          <w:rFonts w:ascii="Times New Roman" w:hAnsi="Times New Roman" w:cs="Times New Roman"/>
          <w:sz w:val="24"/>
          <w:szCs w:val="24"/>
        </w:rPr>
        <w:lastRenderedPageBreak/>
        <w:t>Common Diving Petrels (</w:t>
      </w:r>
      <w:proofErr w:type="spellStart"/>
      <w:r w:rsidRPr="005F084B">
        <w:rPr>
          <w:rFonts w:ascii="Times New Roman" w:hAnsi="Times New Roman" w:cs="Times New Roman"/>
          <w:i/>
          <w:iCs/>
          <w:sz w:val="24"/>
          <w:szCs w:val="24"/>
        </w:rPr>
        <w:t>Pelecanoides</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8D6563">
      <w:pPr>
        <w:pStyle w:val="Bibliographie"/>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5E4A3A">
      <w:pPr>
        <w:pStyle w:val="Bibliographie"/>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xml:space="preserve">,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Tetreault,Mathieu (ECCC)" w:date="2024-06-10T14:17:00Z" w:initials="T(">
    <w:p w14:paraId="3B641951" w14:textId="77777777" w:rsidR="00642D03" w:rsidRDefault="00642D03" w:rsidP="00642D03">
      <w:pPr>
        <w:pStyle w:val="Commentaire"/>
      </w:pPr>
      <w:r>
        <w:rPr>
          <w:rStyle w:val="Marquedecommentaire"/>
        </w:rPr>
        <w:annotationRef/>
      </w:r>
      <w:r>
        <w:rPr>
          <w:lang w:val="fr-CA"/>
        </w:rPr>
        <w:t>Collective?</w:t>
      </w:r>
    </w:p>
  </w:comment>
  <w:comment w:id="10" w:author="Tetreault,Mathieu (ECCC)" w:date="2024-06-10T14:31:00Z" w:initials="T(">
    <w:p w14:paraId="4A243AC5" w14:textId="77777777" w:rsidR="003A3B97" w:rsidRDefault="003A3B97" w:rsidP="003A3B97">
      <w:pPr>
        <w:pStyle w:val="Commentaire"/>
      </w:pPr>
      <w:r>
        <w:rPr>
          <w:rStyle w:val="Marquedecommentaire"/>
        </w:rPr>
        <w:annotationRef/>
      </w:r>
      <w:r>
        <w:rPr>
          <w:lang w:val="fr-CA"/>
        </w:rPr>
        <w:t>Dont know if it still fits your references, but I would rephrase this to say that it allowed the technology to be available for SMALLER body-sized birds rather than LARGER group of bird species.</w:t>
      </w:r>
    </w:p>
  </w:comment>
  <w:comment w:id="11" w:author="Tetreault,Mathieu (ECCC)" w:date="2024-06-10T15:20:00Z" w:initials="T(">
    <w:p w14:paraId="0C2A9E21" w14:textId="77777777" w:rsidR="007825CE" w:rsidRDefault="007825CE" w:rsidP="007825CE">
      <w:pPr>
        <w:pStyle w:val="Commentaire"/>
      </w:pPr>
      <w:r>
        <w:rPr>
          <w:rStyle w:val="Marquedecommentaire"/>
        </w:rPr>
        <w:annotationRef/>
      </w:r>
      <w:r>
        <w:rPr>
          <w:lang w:val="fr-CA"/>
        </w:rPr>
        <w:t>Depending on where you aim to publish and/or if there’s a limitation in the number of figures allowed, you could put this in appendix. The text explanation is clear enough.</w:t>
      </w:r>
    </w:p>
  </w:comment>
  <w:comment w:id="12" w:author="Tetreault,Mathieu (ECCC)" w:date="2024-06-10T15:23:00Z" w:initials="T(">
    <w:p w14:paraId="676066A1" w14:textId="77777777" w:rsidR="007825CE" w:rsidRDefault="007825CE" w:rsidP="007825CE">
      <w:pPr>
        <w:pStyle w:val="Commentaire"/>
      </w:pPr>
      <w:r>
        <w:rPr>
          <w:rStyle w:val="Marquedecommentaire"/>
        </w:rPr>
        <w:annotationRef/>
      </w:r>
      <w:r>
        <w:rPr>
          <w:lang w:val="fr-CA"/>
        </w:rPr>
        <w:t xml:space="preserve">Same comment as Fig 1. </w:t>
      </w:r>
    </w:p>
  </w:comment>
  <w:comment w:id="13" w:author="Tetreault,Mathieu (ECCC)" w:date="2024-06-10T15:29:00Z" w:initials="T(">
    <w:p w14:paraId="5CA77167" w14:textId="77777777" w:rsidR="007825CE" w:rsidRDefault="007825CE" w:rsidP="007825CE">
      <w:pPr>
        <w:pStyle w:val="Commentaire"/>
      </w:pPr>
      <w:r>
        <w:rPr>
          <w:rStyle w:val="Marquedecommentaire"/>
        </w:rPr>
        <w:annotationRef/>
      </w:r>
      <w:r>
        <w:rPr>
          <w:lang w:val="fr-CA"/>
        </w:rPr>
        <w:t>If you chose to move fig 1-2  an appendix, you could also add a third pannel and/or figure that depict how HMMs works, applied to bird migration. This is the most relevant and important for the readers to understand, as this is the method you’re trying to sell.</w:t>
      </w:r>
    </w:p>
  </w:comment>
  <w:comment w:id="14" w:author="Tetreault,Mathieu (ECCC)" w:date="2024-06-11T15:59:00Z" w:initials="T(">
    <w:p w14:paraId="014AF6F8" w14:textId="77777777" w:rsidR="00F9616C" w:rsidRDefault="00F9616C" w:rsidP="00F9616C">
      <w:pPr>
        <w:pStyle w:val="Commentaire"/>
      </w:pPr>
      <w:r>
        <w:rPr>
          <w:rStyle w:val="Marquedecommentaire"/>
        </w:rPr>
        <w:annotationRef/>
      </w:r>
      <w:r>
        <w:rPr>
          <w:lang w:val="fr-CA"/>
        </w:rPr>
        <w:t>Update</w:t>
      </w:r>
    </w:p>
  </w:comment>
  <w:comment w:id="15" w:author="Tetreault,Mathieu (ECCC)" w:date="2024-06-10T16:05:00Z" w:initials="T(">
    <w:p w14:paraId="77FA88C7" w14:textId="345C06D5" w:rsidR="00140A18" w:rsidRDefault="00140A18" w:rsidP="00140A18">
      <w:pPr>
        <w:pStyle w:val="Commentaire"/>
      </w:pPr>
      <w:r>
        <w:rPr>
          <w:rStyle w:val="Marquedecommentaire"/>
        </w:rPr>
        <w:annotationRef/>
      </w:r>
      <w:r>
        <w:rPr>
          <w:lang w:val="fr-CA"/>
        </w:rPr>
        <w:t>How did you determine the default timeframe for both migration period?</w:t>
      </w:r>
    </w:p>
  </w:comment>
  <w:comment w:id="16" w:author="Tetreault,Mathieu (ECCC)" w:date="2024-06-10T16:11:00Z" w:initials="T(">
    <w:p w14:paraId="5C1AF669" w14:textId="77777777" w:rsidR="00140A18" w:rsidRDefault="00140A18" w:rsidP="00140A18">
      <w:pPr>
        <w:pStyle w:val="Commentaire"/>
      </w:pPr>
      <w:r>
        <w:rPr>
          <w:rStyle w:val="Marquedecommentaire"/>
        </w:rPr>
        <w:annotationRef/>
      </w:r>
      <w:r>
        <w:rPr>
          <w:lang w:val="fr-CA"/>
        </w:rPr>
        <w:t>How was that assessed? Just visual inspection? Or did you do some sort of validation? Should clarify</w:t>
      </w:r>
    </w:p>
  </w:comment>
  <w:comment w:id="17" w:author="Tetreault,Mathieu (ECCC)" w:date="2024-06-10T16:13:00Z" w:initials="T(">
    <w:p w14:paraId="062BDB28" w14:textId="77777777" w:rsidR="00140A18" w:rsidRDefault="00140A18" w:rsidP="00140A18">
      <w:pPr>
        <w:pStyle w:val="Commentaire"/>
      </w:pPr>
      <w:r>
        <w:rPr>
          <w:rStyle w:val="Marquedecommentaire"/>
        </w:rPr>
        <w:annotationRef/>
      </w:r>
      <w:r>
        <w:rPr>
          <w:lang w:val="fr-CA"/>
        </w:rPr>
        <w:t>Arbitrary treshold or Any reference using this treshold?</w:t>
      </w:r>
    </w:p>
  </w:comment>
  <w:comment w:id="20" w:author="Tetreault,Mathieu (ECCC)" w:date="2024-06-10T16:48:00Z" w:initials="MT">
    <w:p w14:paraId="39E81E4D" w14:textId="77777777" w:rsidR="001A2BDB" w:rsidRDefault="001A2BDB" w:rsidP="001A2BDB">
      <w:pPr>
        <w:pStyle w:val="Commentaire"/>
      </w:pPr>
      <w:r>
        <w:rPr>
          <w:rStyle w:val="Marquedecommentaire"/>
        </w:rPr>
        <w:annotationRef/>
      </w:r>
      <w:r>
        <w:rPr>
          <w:lang w:val="fr-CA"/>
        </w:rPr>
        <w:t>The fall and spring (females) diagram are identical and could be combined. The caption and text would be enough to explain that they are modelled separately.</w:t>
      </w:r>
    </w:p>
  </w:comment>
  <w:comment w:id="21" w:author="Tetreault,Mathieu (ECCC)" w:date="2024-06-10T17:16:00Z" w:initials="T(">
    <w:p w14:paraId="29CEC46A" w14:textId="77777777" w:rsidR="003F353B" w:rsidRDefault="003F353B" w:rsidP="003F353B">
      <w:pPr>
        <w:pStyle w:val="Commentaire"/>
      </w:pPr>
      <w:r>
        <w:rPr>
          <w:rStyle w:val="Marquedecommentaire"/>
        </w:rPr>
        <w:annotationRef/>
      </w:r>
      <w:r>
        <w:rPr>
          <w:lang w:val="fr-CA"/>
        </w:rPr>
        <w:t>Are they really 100% similar or is it a copy-paste mistake?</w:t>
      </w:r>
    </w:p>
  </w:comment>
  <w:comment w:id="22" w:author="Tetreault,Mathieu (ECCC)" w:date="2024-06-10T17:17:00Z" w:initials="T(">
    <w:p w14:paraId="34C56BAE" w14:textId="77777777" w:rsidR="005446A7" w:rsidRDefault="003F353B" w:rsidP="005446A7">
      <w:pPr>
        <w:pStyle w:val="Commentaire"/>
      </w:pPr>
      <w:r>
        <w:rPr>
          <w:rStyle w:val="Marquedecommentaire"/>
        </w:rPr>
        <w:annotationRef/>
      </w:r>
      <w:r w:rsidR="005446A7">
        <w:rPr>
          <w:lang w:val="fr-CA"/>
        </w:rPr>
        <w:t>Name the months?</w:t>
      </w:r>
    </w:p>
  </w:comment>
  <w:comment w:id="23" w:author="Tetreault,Mathieu (ECCC)" w:date="2024-06-10T17:36:00Z" w:initials="T(">
    <w:p w14:paraId="3A1E6846" w14:textId="77777777" w:rsidR="00EA53D8" w:rsidRDefault="00EA53D8" w:rsidP="00EA53D8">
      <w:pPr>
        <w:pStyle w:val="Commentaire"/>
      </w:pPr>
      <w:r>
        <w:rPr>
          <w:rStyle w:val="Marquedecommentaire"/>
        </w:rPr>
        <w:annotationRef/>
      </w:r>
      <w:r>
        <w:rPr>
          <w:lang w:val="fr-CA"/>
        </w:rPr>
        <w:t>The paragraph above compares Type I and II errors between MODELS (full/base), but each panel of this figures show a comparison BETWEEN ERROR TYPES for each model. I would suggest either combining the vertical panels for both full/base models, or inverse the layout so that vertical grids would present both full/base models for each error types (which is more in line with what you are comparing in the result section).</w:t>
      </w:r>
    </w:p>
  </w:comment>
  <w:comment w:id="25" w:author="Tetreault,Mathieu (ECCC)" w:date="2024-06-10T17:54:00Z" w:initials="T(">
    <w:p w14:paraId="2D517206" w14:textId="77777777" w:rsidR="007740E1" w:rsidRDefault="007740E1" w:rsidP="007740E1">
      <w:pPr>
        <w:pStyle w:val="Commentaire"/>
      </w:pPr>
      <w:r>
        <w:rPr>
          <w:rStyle w:val="Marquedecommentaire"/>
        </w:rPr>
        <w:annotationRef/>
      </w:r>
      <w:r>
        <w:rPr>
          <w:lang w:val="fr-CA"/>
        </w:rPr>
        <w:t>This figure is really nice, but has a LOT of information to digest. Since the temporal distribution is somewhat explained in the text, I would suggest moving the bottom-right pannels in Suppl. material and keep only the spatial component for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641951" w15:done="0"/>
  <w15:commentEx w15:paraId="4A243AC5" w15:done="0"/>
  <w15:commentEx w15:paraId="0C2A9E21" w15:done="0"/>
  <w15:commentEx w15:paraId="676066A1" w15:done="0"/>
  <w15:commentEx w15:paraId="5CA77167" w15:done="0"/>
  <w15:commentEx w15:paraId="014AF6F8" w15:done="0"/>
  <w15:commentEx w15:paraId="77FA88C7" w15:done="0"/>
  <w15:commentEx w15:paraId="5C1AF669" w15:done="0"/>
  <w15:commentEx w15:paraId="062BDB28" w15:done="0"/>
  <w15:commentEx w15:paraId="39E81E4D" w15:done="0"/>
  <w15:commentEx w15:paraId="29CEC46A" w15:done="0"/>
  <w15:commentEx w15:paraId="34C56BAE" w15:done="0"/>
  <w15:commentEx w15:paraId="3A1E6846" w15:done="0"/>
  <w15:commentEx w15:paraId="2D5172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DCF629" w16cex:dateUtc="2024-06-10T18:17:00Z"/>
  <w16cex:commentExtensible w16cex:durableId="7EF9DDF4" w16cex:dateUtc="2024-06-10T18:31:00Z"/>
  <w16cex:commentExtensible w16cex:durableId="25F92837" w16cex:dateUtc="2024-06-10T19:20:00Z"/>
  <w16cex:commentExtensible w16cex:durableId="5B3C9D74" w16cex:dateUtc="2024-06-10T19:23:00Z"/>
  <w16cex:commentExtensible w16cex:durableId="380861F3" w16cex:dateUtc="2024-06-10T19:29:00Z"/>
  <w16cex:commentExtensible w16cex:durableId="718B1DD5" w16cex:dateUtc="2024-06-11T19:59:00Z"/>
  <w16cex:commentExtensible w16cex:durableId="37F06FC5" w16cex:dateUtc="2024-06-10T20:05:00Z"/>
  <w16cex:commentExtensible w16cex:durableId="42ABB35B" w16cex:dateUtc="2024-06-10T20:11:00Z"/>
  <w16cex:commentExtensible w16cex:durableId="7FC95638" w16cex:dateUtc="2024-06-10T20:13:00Z"/>
  <w16cex:commentExtensible w16cex:durableId="770514A4" w16cex:dateUtc="2024-06-10T20:48:00Z"/>
  <w16cex:commentExtensible w16cex:durableId="38A199E6" w16cex:dateUtc="2024-06-10T21:16:00Z"/>
  <w16cex:commentExtensible w16cex:durableId="5D2D93EF" w16cex:dateUtc="2024-06-10T21:17:00Z"/>
  <w16cex:commentExtensible w16cex:durableId="24C3A8EE" w16cex:dateUtc="2024-06-10T21:36:00Z"/>
  <w16cex:commentExtensible w16cex:durableId="53754D04" w16cex:dateUtc="2024-06-10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641951" w16cid:durableId="4DDCF629"/>
  <w16cid:commentId w16cid:paraId="4A243AC5" w16cid:durableId="7EF9DDF4"/>
  <w16cid:commentId w16cid:paraId="0C2A9E21" w16cid:durableId="25F92837"/>
  <w16cid:commentId w16cid:paraId="676066A1" w16cid:durableId="5B3C9D74"/>
  <w16cid:commentId w16cid:paraId="5CA77167" w16cid:durableId="380861F3"/>
  <w16cid:commentId w16cid:paraId="014AF6F8" w16cid:durableId="718B1DD5"/>
  <w16cid:commentId w16cid:paraId="77FA88C7" w16cid:durableId="37F06FC5"/>
  <w16cid:commentId w16cid:paraId="5C1AF669" w16cid:durableId="42ABB35B"/>
  <w16cid:commentId w16cid:paraId="062BDB28" w16cid:durableId="7FC95638"/>
  <w16cid:commentId w16cid:paraId="39E81E4D" w16cid:durableId="770514A4"/>
  <w16cid:commentId w16cid:paraId="29CEC46A" w16cid:durableId="38A199E6"/>
  <w16cid:commentId w16cid:paraId="34C56BAE" w16cid:durableId="5D2D93EF"/>
  <w16cid:commentId w16cid:paraId="3A1E6846" w16cid:durableId="24C3A8EE"/>
  <w16cid:commentId w16cid:paraId="2D517206" w16cid:durableId="53754D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38680" w14:textId="77777777" w:rsidR="00DC1257" w:rsidRDefault="00DC1257">
      <w:pPr>
        <w:spacing w:after="0" w:line="240" w:lineRule="auto"/>
      </w:pPr>
      <w:r>
        <w:separator/>
      </w:r>
    </w:p>
  </w:endnote>
  <w:endnote w:type="continuationSeparator" w:id="0">
    <w:p w14:paraId="69EAE67C" w14:textId="77777777" w:rsidR="00DC1257" w:rsidRDefault="00DC1257">
      <w:pPr>
        <w:spacing w:after="0" w:line="240" w:lineRule="auto"/>
      </w:pPr>
      <w:r>
        <w:continuationSeparator/>
      </w:r>
    </w:p>
  </w:endnote>
  <w:endnote w:type="continuationNotice" w:id="1">
    <w:p w14:paraId="4FD9BA3F" w14:textId="77777777" w:rsidR="00DC1257" w:rsidRDefault="00DC12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94DEA" w14:textId="77777777" w:rsidR="00DC1257" w:rsidRDefault="00DC1257">
      <w:pPr>
        <w:spacing w:after="0" w:line="240" w:lineRule="auto"/>
      </w:pPr>
      <w:r>
        <w:separator/>
      </w:r>
    </w:p>
  </w:footnote>
  <w:footnote w:type="continuationSeparator" w:id="0">
    <w:p w14:paraId="33D9BF05" w14:textId="77777777" w:rsidR="00DC1257" w:rsidRDefault="00DC1257">
      <w:pPr>
        <w:spacing w:after="0" w:line="240" w:lineRule="auto"/>
      </w:pPr>
      <w:r>
        <w:continuationSeparator/>
      </w:r>
    </w:p>
  </w:footnote>
  <w:footnote w:type="continuationNotice" w:id="1">
    <w:p w14:paraId="6C874D8C" w14:textId="77777777" w:rsidR="00DC1257" w:rsidRDefault="00DC12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etreault,Mathieu (ECCC)">
    <w15:presenceInfo w15:providerId="AD" w15:userId="S::Mathieu.Tetreault@ec.gc.ca::e0c73b4e-131d-4991-ac4d-3632ae5a58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899"/>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0A18"/>
    <w:rsid w:val="0014130B"/>
    <w:rsid w:val="00141315"/>
    <w:rsid w:val="00141988"/>
    <w:rsid w:val="00141A91"/>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BDB"/>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3B97"/>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53B"/>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26E4"/>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403FE"/>
    <w:rsid w:val="00540EE8"/>
    <w:rsid w:val="00541178"/>
    <w:rsid w:val="005415D6"/>
    <w:rsid w:val="0054285B"/>
    <w:rsid w:val="00542C44"/>
    <w:rsid w:val="00543206"/>
    <w:rsid w:val="00544209"/>
    <w:rsid w:val="0054467C"/>
    <w:rsid w:val="005446A7"/>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2D03"/>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40E1"/>
    <w:rsid w:val="0077535F"/>
    <w:rsid w:val="007753F3"/>
    <w:rsid w:val="00775C44"/>
    <w:rsid w:val="00780D8F"/>
    <w:rsid w:val="00780FBF"/>
    <w:rsid w:val="00781C17"/>
    <w:rsid w:val="007825CE"/>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7731B"/>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11029"/>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C9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3D8"/>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16C"/>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auNormal"/>
    <w:pPr>
      <w:spacing w:after="0" w:line="240" w:lineRule="auto"/>
    </w:pPr>
    <w:tblPr>
      <w:tblStyleRowBandSize w:val="1"/>
      <w:tblStyleColBandSize w:val="1"/>
      <w:tblCellMar>
        <w:bottom w:w="72" w:type="dxa"/>
      </w:tblCellMar>
    </w:tblPr>
  </w:style>
  <w:style w:type="table" w:customStyle="1" w:styleId="1">
    <w:name w:val="1"/>
    <w:basedOn w:val="TableauNormal"/>
    <w:pPr>
      <w:spacing w:after="0" w:line="240" w:lineRule="auto"/>
    </w:pPr>
    <w:tblPr>
      <w:tblStyleRowBandSize w:val="1"/>
      <w:tblStyleColBandSize w:val="1"/>
      <w:tblCellMar>
        <w:bottom w:w="72" w:type="dxa"/>
      </w:tblCellMar>
    </w:tbl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Paragraphedeliste">
    <w:name w:val="List Paragraph"/>
    <w:basedOn w:val="Normal"/>
    <w:uiPriority w:val="34"/>
    <w:qFormat/>
    <w:rsid w:val="00DA5D79"/>
    <w:pPr>
      <w:ind w:left="720"/>
      <w:contextualSpacing/>
    </w:pPr>
  </w:style>
  <w:style w:type="paragraph" w:styleId="Objetducommentaire">
    <w:name w:val="annotation subject"/>
    <w:basedOn w:val="Commentaire"/>
    <w:next w:val="Commentaire"/>
    <w:link w:val="ObjetducommentaireCar"/>
    <w:uiPriority w:val="99"/>
    <w:semiHidden/>
    <w:unhideWhenUsed/>
    <w:rsid w:val="001848B2"/>
    <w:rPr>
      <w:b/>
      <w:bCs/>
    </w:rPr>
  </w:style>
  <w:style w:type="character" w:customStyle="1" w:styleId="ObjetducommentaireCar">
    <w:name w:val="Objet du commentaire Car"/>
    <w:basedOn w:val="CommentaireCar"/>
    <w:link w:val="Objetducommentaire"/>
    <w:uiPriority w:val="99"/>
    <w:semiHidden/>
    <w:rsid w:val="001848B2"/>
    <w:rPr>
      <w:b/>
      <w:bCs/>
      <w:sz w:val="20"/>
      <w:szCs w:val="20"/>
    </w:rPr>
  </w:style>
  <w:style w:type="paragraph" w:styleId="Bibliographie">
    <w:name w:val="Bibliography"/>
    <w:basedOn w:val="Normal"/>
    <w:next w:val="Normal"/>
    <w:uiPriority w:val="37"/>
    <w:unhideWhenUsed/>
    <w:rsid w:val="001E2635"/>
    <w:pPr>
      <w:spacing w:after="240" w:line="240" w:lineRule="auto"/>
      <w:ind w:left="720" w:hanging="720"/>
    </w:pPr>
  </w:style>
  <w:style w:type="paragraph" w:styleId="En-tte">
    <w:name w:val="header"/>
    <w:basedOn w:val="Normal"/>
    <w:link w:val="En-tteCar"/>
    <w:uiPriority w:val="99"/>
    <w:semiHidden/>
    <w:unhideWhenUsed/>
    <w:rsid w:val="00835572"/>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835572"/>
  </w:style>
  <w:style w:type="paragraph" w:styleId="Pieddepage">
    <w:name w:val="footer"/>
    <w:basedOn w:val="Normal"/>
    <w:link w:val="PieddepageCar"/>
    <w:uiPriority w:val="99"/>
    <w:semiHidden/>
    <w:unhideWhenUsed/>
    <w:rsid w:val="00835572"/>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835572"/>
  </w:style>
  <w:style w:type="character" w:styleId="Hyperlien">
    <w:name w:val="Hyperlink"/>
    <w:basedOn w:val="Policepardfaut"/>
    <w:uiPriority w:val="99"/>
    <w:unhideWhenUsed/>
    <w:rsid w:val="00BA25A3"/>
    <w:rPr>
      <w:color w:val="0000FF" w:themeColor="hyperlink"/>
      <w:u w:val="single"/>
    </w:rPr>
  </w:style>
  <w:style w:type="character" w:customStyle="1" w:styleId="UnresolvedMention1">
    <w:name w:val="Unresolved Mention1"/>
    <w:basedOn w:val="Policepardfaut"/>
    <w:uiPriority w:val="99"/>
    <w:semiHidden/>
    <w:unhideWhenUsed/>
    <w:rsid w:val="00BA25A3"/>
    <w:rPr>
      <w:color w:val="605E5C"/>
      <w:shd w:val="clear" w:color="auto" w:fill="E1DFDD"/>
    </w:rPr>
  </w:style>
  <w:style w:type="paragraph" w:styleId="Textedebulles">
    <w:name w:val="Balloon Text"/>
    <w:basedOn w:val="Normal"/>
    <w:link w:val="TextedebullesCar"/>
    <w:uiPriority w:val="99"/>
    <w:semiHidden/>
    <w:unhideWhenUsed/>
    <w:rsid w:val="00A95B9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95B92"/>
    <w:rPr>
      <w:rFonts w:ascii="Segoe UI" w:hAnsi="Segoe UI" w:cs="Segoe UI"/>
      <w:sz w:val="18"/>
      <w:szCs w:val="18"/>
    </w:rPr>
  </w:style>
  <w:style w:type="paragraph" w:styleId="Rvision">
    <w:name w:val="Revision"/>
    <w:hidden/>
    <w:uiPriority w:val="99"/>
    <w:semiHidden/>
    <w:rsid w:val="00D108CF"/>
    <w:pPr>
      <w:spacing w:after="0" w:line="240" w:lineRule="auto"/>
    </w:pPr>
  </w:style>
  <w:style w:type="table" w:styleId="Grilledutableau">
    <w:name w:val="Table Grid"/>
    <w:basedOn w:val="Tableau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Policepardfaut"/>
    <w:uiPriority w:val="99"/>
    <w:semiHidden/>
    <w:unhideWhenUsed/>
    <w:rsid w:val="00E20C1E"/>
    <w:rPr>
      <w:color w:val="605E5C"/>
      <w:shd w:val="clear" w:color="auto" w:fill="E1DFDD"/>
    </w:rPr>
  </w:style>
  <w:style w:type="character" w:styleId="Mentionnonrsolue">
    <w:name w:val="Unresolved Mention"/>
    <w:basedOn w:val="Policepardfaut"/>
    <w:uiPriority w:val="99"/>
    <w:semiHidden/>
    <w:unhideWhenUsed/>
    <w:rsid w:val="00C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39</Pages>
  <Words>9091</Words>
  <Characters>50005</Characters>
  <Application>Microsoft Office Word</Application>
  <DocSecurity>0</DocSecurity>
  <Lines>416</Lines>
  <Paragraphs>117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Tetreault,Mathieu (ECCC)</cp:lastModifiedBy>
  <cp:revision>3</cp:revision>
  <cp:lastPrinted>2024-03-15T15:06:00Z</cp:lastPrinted>
  <dcterms:created xsi:type="dcterms:W3CDTF">2024-06-11T19:57:00Z</dcterms:created>
  <dcterms:modified xsi:type="dcterms:W3CDTF">2024-06-11T20:07:00Z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